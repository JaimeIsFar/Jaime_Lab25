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968FE" w14:textId="77777777" w:rsidR="009E6841" w:rsidRDefault="006B115E">
      <w:pPr>
        <w:spacing w:after="0"/>
        <w:ind w:left="360"/>
        <w:jc w:val="center"/>
        <w:rPr>
          <w:b/>
          <w:sz w:val="24"/>
          <w:szCs w:val="24"/>
        </w:rPr>
      </w:pPr>
      <w:r>
        <w:rPr>
          <w:b/>
          <w:sz w:val="24"/>
          <w:szCs w:val="24"/>
        </w:rPr>
        <w:t>NIVELES COGNITIVOS Y CREENCIAS EN JUEGOS</w:t>
      </w:r>
    </w:p>
    <w:p w14:paraId="778D94F6" w14:textId="77777777" w:rsidR="009E6841" w:rsidRDefault="009E6841">
      <w:pPr>
        <w:spacing w:after="0"/>
        <w:ind w:left="360"/>
        <w:rPr>
          <w:b/>
          <w:sz w:val="24"/>
          <w:szCs w:val="24"/>
        </w:rPr>
      </w:pPr>
    </w:p>
    <w:p w14:paraId="0D98A685" w14:textId="77777777" w:rsidR="009E6841" w:rsidRDefault="006B115E">
      <w:pPr>
        <w:ind w:left="360"/>
        <w:rPr>
          <w:b/>
          <w:sz w:val="24"/>
          <w:szCs w:val="24"/>
        </w:rPr>
      </w:pPr>
      <w:commentRangeStart w:id="0"/>
      <w:r>
        <w:rPr>
          <w:b/>
          <w:sz w:val="24"/>
          <w:szCs w:val="24"/>
        </w:rPr>
        <w:t>Introducción</w:t>
      </w:r>
      <w:commentRangeEnd w:id="0"/>
      <w:r w:rsidR="00EA3C86">
        <w:rPr>
          <w:rStyle w:val="Refdecomentario"/>
        </w:rPr>
        <w:commentReference w:id="0"/>
      </w:r>
    </w:p>
    <w:p w14:paraId="78808731" w14:textId="000C3FC1" w:rsidR="00DA4413" w:rsidRDefault="003C7F46" w:rsidP="00DA4413">
      <w:pPr>
        <w:rPr>
          <w:b/>
          <w:color w:val="FF0000"/>
          <w:sz w:val="24"/>
          <w:szCs w:val="24"/>
        </w:rPr>
      </w:pPr>
      <w:r>
        <w:rPr>
          <w:b/>
          <w:color w:val="FF0000"/>
          <w:sz w:val="24"/>
          <w:szCs w:val="24"/>
        </w:rPr>
        <w:t>Siento que falta una pequeña definición de Teoría de Juegos</w:t>
      </w:r>
      <w:proofErr w:type="gramStart"/>
      <w:r w:rsidR="00DA4413">
        <w:rPr>
          <w:b/>
          <w:color w:val="FF0000"/>
          <w:sz w:val="24"/>
          <w:szCs w:val="24"/>
        </w:rPr>
        <w:t>..</w:t>
      </w:r>
      <w:proofErr w:type="gramEnd"/>
      <w:r w:rsidR="00DA4413">
        <w:rPr>
          <w:b/>
          <w:color w:val="FF0000"/>
          <w:sz w:val="24"/>
          <w:szCs w:val="24"/>
        </w:rPr>
        <w:t xml:space="preserve"> </w:t>
      </w:r>
      <w:proofErr w:type="gramStart"/>
      <w:r w:rsidR="00DA4413">
        <w:rPr>
          <w:b/>
          <w:color w:val="FF0000"/>
          <w:sz w:val="24"/>
          <w:szCs w:val="24"/>
        </w:rPr>
        <w:t>o</w:t>
      </w:r>
      <w:proofErr w:type="gramEnd"/>
      <w:r w:rsidR="00DA4413">
        <w:rPr>
          <w:b/>
          <w:color w:val="FF0000"/>
          <w:sz w:val="24"/>
          <w:szCs w:val="24"/>
        </w:rPr>
        <w:t xml:space="preserve"> algo más ‘introductorio’</w:t>
      </w:r>
    </w:p>
    <w:p w14:paraId="1156720D" w14:textId="0310C498" w:rsidR="00F92877" w:rsidRPr="007874FC" w:rsidRDefault="00DA4413">
      <w:pPr>
        <w:jc w:val="both"/>
        <w:rPr>
          <w:sz w:val="24"/>
          <w:szCs w:val="24"/>
          <w:highlight w:val="yellow"/>
        </w:rPr>
      </w:pPr>
      <w:r>
        <w:rPr>
          <w:color w:val="FF0000"/>
          <w:sz w:val="24"/>
          <w:szCs w:val="24"/>
          <w:highlight w:val="yellow"/>
        </w:rPr>
        <w:t>Dentro de</w:t>
      </w:r>
      <w:r w:rsidR="00E41ECD" w:rsidRPr="007874FC">
        <w:rPr>
          <w:sz w:val="24"/>
          <w:szCs w:val="24"/>
          <w:highlight w:val="yellow"/>
        </w:rPr>
        <w:t xml:space="preserve"> teor</w:t>
      </w:r>
      <w:r w:rsidR="007874FC" w:rsidRPr="007874FC">
        <w:rPr>
          <w:sz w:val="24"/>
          <w:szCs w:val="24"/>
          <w:highlight w:val="yellow"/>
        </w:rPr>
        <w:t>ía de juegos</w:t>
      </w:r>
      <w:r>
        <w:rPr>
          <w:color w:val="FF0000"/>
          <w:sz w:val="24"/>
          <w:szCs w:val="24"/>
          <w:highlight w:val="yellow"/>
        </w:rPr>
        <w:t>,</w:t>
      </w:r>
      <w:r w:rsidR="007874FC" w:rsidRPr="007874FC">
        <w:rPr>
          <w:sz w:val="24"/>
          <w:szCs w:val="24"/>
          <w:highlight w:val="yellow"/>
        </w:rPr>
        <w:t xml:space="preserve"> se </w:t>
      </w:r>
      <w:r w:rsidR="00984EE4">
        <w:rPr>
          <w:color w:val="FF0000"/>
          <w:sz w:val="24"/>
          <w:szCs w:val="24"/>
          <w:highlight w:val="yellow"/>
        </w:rPr>
        <w:t>estudian</w:t>
      </w:r>
      <w:r>
        <w:rPr>
          <w:color w:val="FF0000"/>
          <w:sz w:val="24"/>
          <w:szCs w:val="24"/>
          <w:highlight w:val="yellow"/>
        </w:rPr>
        <w:t xml:space="preserve"> situaciones como la que </w:t>
      </w:r>
      <w:r w:rsidR="00984EE4">
        <w:rPr>
          <w:color w:val="FF0000"/>
          <w:sz w:val="24"/>
          <w:szCs w:val="24"/>
          <w:highlight w:val="yellow"/>
        </w:rPr>
        <w:t>repr</w:t>
      </w:r>
      <w:r>
        <w:rPr>
          <w:color w:val="FF0000"/>
          <w:sz w:val="24"/>
          <w:szCs w:val="24"/>
          <w:highlight w:val="yellow"/>
        </w:rPr>
        <w:t xml:space="preserve">esenta </w:t>
      </w:r>
      <w:r w:rsidR="007874FC" w:rsidRPr="00DA4413">
        <w:rPr>
          <w:strike/>
          <w:color w:val="FF0000"/>
          <w:sz w:val="24"/>
          <w:szCs w:val="24"/>
          <w:highlight w:val="yellow"/>
        </w:rPr>
        <w:t>una situación conocida</w:t>
      </w:r>
      <w:r w:rsidR="00E41ECD" w:rsidRPr="00DA4413">
        <w:rPr>
          <w:strike/>
          <w:color w:val="FF0000"/>
          <w:sz w:val="24"/>
          <w:szCs w:val="24"/>
          <w:highlight w:val="yellow"/>
        </w:rPr>
        <w:t xml:space="preserve"> como</w:t>
      </w:r>
      <w:r w:rsidR="00E41ECD" w:rsidRPr="00DA4413">
        <w:rPr>
          <w:color w:val="FF0000"/>
          <w:sz w:val="24"/>
          <w:szCs w:val="24"/>
          <w:highlight w:val="yellow"/>
        </w:rPr>
        <w:t xml:space="preserve"> </w:t>
      </w:r>
      <w:r w:rsidR="00E41ECD" w:rsidRPr="007874FC">
        <w:rPr>
          <w:sz w:val="24"/>
          <w:szCs w:val="24"/>
          <w:highlight w:val="yellow"/>
        </w:rPr>
        <w:t xml:space="preserve">el juego del </w:t>
      </w:r>
      <w:r w:rsidR="00900683" w:rsidRPr="007874FC">
        <w:rPr>
          <w:sz w:val="24"/>
          <w:szCs w:val="24"/>
          <w:highlight w:val="yellow"/>
        </w:rPr>
        <w:t>ciempiés</w:t>
      </w:r>
      <w:r w:rsidR="00E41ECD" w:rsidRPr="007874FC">
        <w:rPr>
          <w:sz w:val="24"/>
          <w:szCs w:val="24"/>
          <w:highlight w:val="yellow"/>
        </w:rPr>
        <w:t xml:space="preserve"> (</w:t>
      </w:r>
      <w:r w:rsidR="007874FC" w:rsidRPr="007874FC">
        <w:rPr>
          <w:sz w:val="24"/>
          <w:szCs w:val="24"/>
          <w:highlight w:val="yellow"/>
        </w:rPr>
        <w:t>estudiada</w:t>
      </w:r>
      <w:r w:rsidR="00F92877" w:rsidRPr="007874FC">
        <w:rPr>
          <w:sz w:val="24"/>
          <w:szCs w:val="24"/>
          <w:highlight w:val="yellow"/>
        </w:rPr>
        <w:t xml:space="preserve"> por primera vez por </w:t>
      </w:r>
      <w:proofErr w:type="spellStart"/>
      <w:r w:rsidR="006E33F3" w:rsidRPr="007874FC">
        <w:rPr>
          <w:sz w:val="24"/>
          <w:szCs w:val="24"/>
          <w:highlight w:val="yellow"/>
        </w:rPr>
        <w:t>Rosenthal</w:t>
      </w:r>
      <w:proofErr w:type="spellEnd"/>
      <w:r w:rsidR="00F92877" w:rsidRPr="007874FC">
        <w:rPr>
          <w:sz w:val="24"/>
          <w:szCs w:val="24"/>
          <w:highlight w:val="yellow"/>
        </w:rPr>
        <w:t>,</w:t>
      </w:r>
      <w:r w:rsidR="006E33F3" w:rsidRPr="007874FC">
        <w:rPr>
          <w:sz w:val="24"/>
          <w:szCs w:val="24"/>
          <w:highlight w:val="yellow"/>
        </w:rPr>
        <w:t xml:space="preserve"> </w:t>
      </w:r>
      <w:r>
        <w:rPr>
          <w:color w:val="FF0000"/>
          <w:sz w:val="24"/>
          <w:szCs w:val="24"/>
          <w:highlight w:val="yellow"/>
        </w:rPr>
        <w:t xml:space="preserve">en </w:t>
      </w:r>
      <w:r w:rsidR="006E33F3" w:rsidRPr="007874FC">
        <w:rPr>
          <w:sz w:val="24"/>
          <w:szCs w:val="24"/>
          <w:highlight w:val="yellow"/>
        </w:rPr>
        <w:t>1982</w:t>
      </w:r>
      <w:r w:rsidR="00E41ECD" w:rsidRPr="007874FC">
        <w:rPr>
          <w:sz w:val="24"/>
          <w:szCs w:val="24"/>
          <w:highlight w:val="yellow"/>
        </w:rPr>
        <w:t>). Se trata de u</w:t>
      </w:r>
      <w:r w:rsidR="00953934" w:rsidRPr="007874FC">
        <w:rPr>
          <w:sz w:val="24"/>
          <w:szCs w:val="24"/>
          <w:highlight w:val="yellow"/>
        </w:rPr>
        <w:t xml:space="preserve">n juego </w:t>
      </w:r>
      <w:r w:rsidR="00953934" w:rsidRPr="00F53D0D">
        <w:rPr>
          <w:strike/>
          <w:color w:val="FF0000"/>
          <w:sz w:val="24"/>
          <w:szCs w:val="24"/>
          <w:highlight w:val="yellow"/>
        </w:rPr>
        <w:t>en el que</w:t>
      </w:r>
      <w:r w:rsidR="00953934" w:rsidRPr="00F53D0D">
        <w:rPr>
          <w:color w:val="FF0000"/>
          <w:sz w:val="24"/>
          <w:szCs w:val="24"/>
          <w:highlight w:val="yellow"/>
        </w:rPr>
        <w:t xml:space="preserve"> </w:t>
      </w:r>
      <w:r w:rsidR="00F53D0D">
        <w:rPr>
          <w:sz w:val="24"/>
          <w:szCs w:val="24"/>
          <w:highlight w:val="yellow"/>
        </w:rPr>
        <w:t xml:space="preserve"> </w:t>
      </w:r>
      <w:r w:rsidR="00F53D0D">
        <w:rPr>
          <w:color w:val="FF0000"/>
          <w:sz w:val="24"/>
          <w:szCs w:val="24"/>
          <w:highlight w:val="yellow"/>
        </w:rPr>
        <w:t xml:space="preserve">donde </w:t>
      </w:r>
      <w:r w:rsidR="00953934" w:rsidRPr="007874FC">
        <w:rPr>
          <w:sz w:val="24"/>
          <w:szCs w:val="24"/>
          <w:highlight w:val="yellow"/>
        </w:rPr>
        <w:t>dos jugadores, A y B,</w:t>
      </w:r>
      <w:r w:rsidR="00F92877" w:rsidRPr="007874FC">
        <w:rPr>
          <w:sz w:val="24"/>
          <w:szCs w:val="24"/>
          <w:highlight w:val="yellow"/>
        </w:rPr>
        <w:t xml:space="preserve"> </w:t>
      </w:r>
      <w:r w:rsidR="00E41ECD" w:rsidRPr="007874FC">
        <w:rPr>
          <w:sz w:val="24"/>
          <w:szCs w:val="24"/>
          <w:highlight w:val="yellow"/>
        </w:rPr>
        <w:t>toman turnos para elegir si quedarse con una ganancia acumulada o pasar la ganancia al otro jugador. Si algún jugador elige quedarse con la ganancia acumulada, el otro jugador no recibe nada</w:t>
      </w:r>
      <w:r w:rsidR="00E41ECD" w:rsidRPr="00984EE4">
        <w:rPr>
          <w:strike/>
          <w:color w:val="FF0000"/>
          <w:sz w:val="24"/>
          <w:szCs w:val="24"/>
          <w:highlight w:val="yellow"/>
        </w:rPr>
        <w:t>,</w:t>
      </w:r>
      <w:r w:rsidR="00E41ECD" w:rsidRPr="007874FC">
        <w:rPr>
          <w:sz w:val="24"/>
          <w:szCs w:val="24"/>
          <w:highlight w:val="yellow"/>
        </w:rPr>
        <w:t xml:space="preserve"> y el juego </w:t>
      </w:r>
      <w:r w:rsidR="00F92877" w:rsidRPr="007874FC">
        <w:rPr>
          <w:sz w:val="24"/>
          <w:szCs w:val="24"/>
          <w:highlight w:val="yellow"/>
        </w:rPr>
        <w:t>termina. E</w:t>
      </w:r>
      <w:r w:rsidR="00E41ECD" w:rsidRPr="007874FC">
        <w:rPr>
          <w:sz w:val="24"/>
          <w:szCs w:val="24"/>
          <w:highlight w:val="yellow"/>
        </w:rPr>
        <w:t xml:space="preserve">n cambio, </w:t>
      </w:r>
      <w:r w:rsidR="00F92877" w:rsidRPr="007874FC">
        <w:rPr>
          <w:sz w:val="24"/>
          <w:szCs w:val="24"/>
          <w:highlight w:val="yellow"/>
        </w:rPr>
        <w:t xml:space="preserve">si </w:t>
      </w:r>
      <w:r w:rsidR="007874FC" w:rsidRPr="007874FC">
        <w:rPr>
          <w:sz w:val="24"/>
          <w:szCs w:val="24"/>
          <w:highlight w:val="yellow"/>
        </w:rPr>
        <w:t>el jugador elige</w:t>
      </w:r>
      <w:r w:rsidR="00E41ECD" w:rsidRPr="007874FC">
        <w:rPr>
          <w:sz w:val="24"/>
          <w:szCs w:val="24"/>
          <w:highlight w:val="yellow"/>
        </w:rPr>
        <w:t xml:space="preserve"> pasar, el tamaño de la ganancia acumulada aumenta.</w:t>
      </w:r>
      <w:r w:rsidR="00F92877" w:rsidRPr="007874FC">
        <w:rPr>
          <w:sz w:val="24"/>
          <w:szCs w:val="24"/>
          <w:highlight w:val="yellow"/>
        </w:rPr>
        <w:t xml:space="preserve"> </w:t>
      </w:r>
      <w:r w:rsidR="00953934" w:rsidRPr="007874FC">
        <w:rPr>
          <w:sz w:val="24"/>
          <w:szCs w:val="24"/>
          <w:highlight w:val="yellow"/>
        </w:rPr>
        <w:t>El juego dura 10 turnos</w:t>
      </w:r>
      <w:r w:rsidR="00364FF8">
        <w:rPr>
          <w:sz w:val="24"/>
          <w:szCs w:val="24"/>
          <w:highlight w:val="yellow"/>
        </w:rPr>
        <w:t>, y la ganancia acumulada aumenta su valor en cada uno</w:t>
      </w:r>
      <w:r w:rsidR="00953934" w:rsidRPr="007874FC">
        <w:rPr>
          <w:sz w:val="24"/>
          <w:szCs w:val="24"/>
          <w:highlight w:val="yellow"/>
        </w:rPr>
        <w:t>. Si en el último turno, que le corresponde al jugador B, este elige pasar, el jugador A se queda con todas las ganancias</w:t>
      </w:r>
      <w:r w:rsidR="007874FC" w:rsidRPr="007874FC">
        <w:rPr>
          <w:sz w:val="24"/>
          <w:szCs w:val="24"/>
          <w:highlight w:val="yellow"/>
        </w:rPr>
        <w:t>.</w:t>
      </w:r>
    </w:p>
    <w:p w14:paraId="72C3B76F" w14:textId="36219D5F" w:rsidR="00206B9B" w:rsidRDefault="00C60BF9">
      <w:pPr>
        <w:jc w:val="both"/>
        <w:rPr>
          <w:sz w:val="24"/>
          <w:szCs w:val="24"/>
        </w:rPr>
      </w:pPr>
      <w:r w:rsidRPr="00984EE4">
        <w:rPr>
          <w:strike/>
          <w:color w:val="FF0000"/>
          <w:sz w:val="24"/>
          <w:szCs w:val="24"/>
          <w:highlight w:val="yellow"/>
        </w:rPr>
        <w:t>A primera vista</w:t>
      </w:r>
      <w:r w:rsidR="00984EE4">
        <w:rPr>
          <w:sz w:val="24"/>
          <w:szCs w:val="24"/>
          <w:highlight w:val="yellow"/>
        </w:rPr>
        <w:t xml:space="preserve"> </w:t>
      </w:r>
      <w:r w:rsidR="00984EE4">
        <w:rPr>
          <w:color w:val="FF0000"/>
          <w:sz w:val="24"/>
          <w:szCs w:val="24"/>
          <w:highlight w:val="yellow"/>
        </w:rPr>
        <w:t>De acuerdo con las reglas del juego</w:t>
      </w:r>
      <w:r w:rsidRPr="007874FC">
        <w:rPr>
          <w:sz w:val="24"/>
          <w:szCs w:val="24"/>
          <w:highlight w:val="yellow"/>
        </w:rPr>
        <w:t>, si los jugadores quisieran maximizar sus ganancias, debe</w:t>
      </w:r>
      <w:r w:rsidR="00906D42">
        <w:rPr>
          <w:color w:val="FF0000"/>
          <w:sz w:val="24"/>
          <w:szCs w:val="24"/>
          <w:highlight w:val="yellow"/>
        </w:rPr>
        <w:t>rían</w:t>
      </w:r>
      <w:r w:rsidR="00906D42" w:rsidRPr="00906D42">
        <w:rPr>
          <w:color w:val="FF0000"/>
          <w:sz w:val="24"/>
          <w:szCs w:val="24"/>
          <w:highlight w:val="yellow"/>
        </w:rPr>
        <w:t xml:space="preserve"> </w:t>
      </w:r>
      <w:r w:rsidRPr="00984EE4">
        <w:rPr>
          <w:strike/>
          <w:color w:val="FF0000"/>
          <w:sz w:val="24"/>
          <w:szCs w:val="24"/>
          <w:highlight w:val="yellow"/>
        </w:rPr>
        <w:t>rían</w:t>
      </w:r>
      <w:r w:rsidR="00984EE4">
        <w:rPr>
          <w:sz w:val="24"/>
          <w:szCs w:val="24"/>
          <w:highlight w:val="yellow"/>
        </w:rPr>
        <w:t xml:space="preserve"> </w:t>
      </w:r>
      <w:r w:rsidR="00984EE4">
        <w:rPr>
          <w:color w:val="FF0000"/>
          <w:sz w:val="24"/>
          <w:szCs w:val="24"/>
          <w:highlight w:val="yellow"/>
        </w:rPr>
        <w:t>elegir</w:t>
      </w:r>
      <w:r w:rsidRPr="007874FC">
        <w:rPr>
          <w:sz w:val="24"/>
          <w:szCs w:val="24"/>
          <w:highlight w:val="yellow"/>
        </w:rPr>
        <w:t xml:space="preserve"> </w:t>
      </w:r>
      <w:r w:rsidR="00984EE4">
        <w:rPr>
          <w:color w:val="FF0000"/>
          <w:sz w:val="24"/>
          <w:szCs w:val="24"/>
          <w:highlight w:val="yellow"/>
        </w:rPr>
        <w:t>‘</w:t>
      </w:r>
      <w:r w:rsidRPr="007874FC">
        <w:rPr>
          <w:sz w:val="24"/>
          <w:szCs w:val="24"/>
          <w:highlight w:val="yellow"/>
        </w:rPr>
        <w:t>pasar</w:t>
      </w:r>
      <w:r w:rsidR="00984EE4">
        <w:rPr>
          <w:color w:val="FF0000"/>
          <w:sz w:val="24"/>
          <w:szCs w:val="24"/>
          <w:highlight w:val="yellow"/>
        </w:rPr>
        <w:t>’</w:t>
      </w:r>
      <w:r w:rsidRPr="007874FC">
        <w:rPr>
          <w:sz w:val="24"/>
          <w:szCs w:val="24"/>
          <w:highlight w:val="yellow"/>
        </w:rPr>
        <w:t xml:space="preserve"> para que </w:t>
      </w:r>
      <w:r w:rsidRPr="00906D42">
        <w:rPr>
          <w:strike/>
          <w:color w:val="FF0000"/>
          <w:sz w:val="24"/>
          <w:szCs w:val="24"/>
          <w:highlight w:val="yellow"/>
        </w:rPr>
        <w:t>el tamaño d</w:t>
      </w:r>
      <w:r w:rsidR="004D240A" w:rsidRPr="00906D42">
        <w:rPr>
          <w:strike/>
          <w:color w:val="FF0000"/>
          <w:sz w:val="24"/>
          <w:szCs w:val="24"/>
          <w:highlight w:val="yellow"/>
        </w:rPr>
        <w:t>e</w:t>
      </w:r>
      <w:r w:rsidR="004D240A" w:rsidRPr="00906D42">
        <w:rPr>
          <w:color w:val="FF0000"/>
          <w:sz w:val="24"/>
          <w:szCs w:val="24"/>
          <w:highlight w:val="yellow"/>
        </w:rPr>
        <w:t xml:space="preserve"> </w:t>
      </w:r>
      <w:r w:rsidR="004D240A" w:rsidRPr="007874FC">
        <w:rPr>
          <w:sz w:val="24"/>
          <w:szCs w:val="24"/>
          <w:highlight w:val="yellow"/>
        </w:rPr>
        <w:t>la ganancia acumulada</w:t>
      </w:r>
      <w:r w:rsidR="00984EE4">
        <w:rPr>
          <w:sz w:val="24"/>
          <w:szCs w:val="24"/>
          <w:highlight w:val="yellow"/>
        </w:rPr>
        <w:t xml:space="preserve"> </w:t>
      </w:r>
      <w:r w:rsidR="00984EE4">
        <w:rPr>
          <w:color w:val="FF0000"/>
          <w:sz w:val="24"/>
          <w:szCs w:val="24"/>
          <w:highlight w:val="yellow"/>
        </w:rPr>
        <w:t>siga</w:t>
      </w:r>
      <w:r w:rsidR="00984EE4">
        <w:rPr>
          <w:sz w:val="24"/>
          <w:szCs w:val="24"/>
          <w:highlight w:val="yellow"/>
        </w:rPr>
        <w:t xml:space="preserve"> aument</w:t>
      </w:r>
      <w:r w:rsidR="00984EE4">
        <w:rPr>
          <w:color w:val="FF0000"/>
          <w:sz w:val="24"/>
          <w:szCs w:val="24"/>
          <w:highlight w:val="yellow"/>
        </w:rPr>
        <w:t>ando</w:t>
      </w:r>
      <w:r w:rsidR="004D240A" w:rsidRPr="007874FC">
        <w:rPr>
          <w:sz w:val="24"/>
          <w:szCs w:val="24"/>
          <w:highlight w:val="yellow"/>
        </w:rPr>
        <w:t>, pero a</w:t>
      </w:r>
      <w:r w:rsidRPr="007874FC">
        <w:rPr>
          <w:sz w:val="24"/>
          <w:szCs w:val="24"/>
          <w:highlight w:val="yellow"/>
        </w:rPr>
        <w:t xml:space="preserve">l mismo tiempo, </w:t>
      </w:r>
      <w:r w:rsidR="0063398E" w:rsidRPr="007874FC">
        <w:rPr>
          <w:sz w:val="24"/>
          <w:szCs w:val="24"/>
          <w:highlight w:val="yellow"/>
        </w:rPr>
        <w:t xml:space="preserve">dado </w:t>
      </w:r>
      <w:r w:rsidR="00F53D0D">
        <w:rPr>
          <w:color w:val="FF0000"/>
          <w:sz w:val="24"/>
          <w:szCs w:val="24"/>
          <w:highlight w:val="yellow"/>
        </w:rPr>
        <w:t xml:space="preserve">que </w:t>
      </w:r>
      <w:r w:rsidRPr="007874FC">
        <w:rPr>
          <w:sz w:val="24"/>
          <w:szCs w:val="24"/>
          <w:highlight w:val="yellow"/>
        </w:rPr>
        <w:t xml:space="preserve">ambos jugadores quieren </w:t>
      </w:r>
      <w:r w:rsidRPr="00906D42">
        <w:rPr>
          <w:strike/>
          <w:color w:val="FF0000"/>
          <w:sz w:val="24"/>
          <w:szCs w:val="24"/>
          <w:highlight w:val="yellow"/>
        </w:rPr>
        <w:t>obtener</w:t>
      </w:r>
      <w:r w:rsidR="00906D42">
        <w:rPr>
          <w:sz w:val="24"/>
          <w:szCs w:val="24"/>
          <w:highlight w:val="yellow"/>
        </w:rPr>
        <w:t xml:space="preserve"> </w:t>
      </w:r>
      <w:r w:rsidR="00906D42">
        <w:rPr>
          <w:color w:val="FF0000"/>
          <w:sz w:val="24"/>
          <w:szCs w:val="24"/>
          <w:highlight w:val="yellow"/>
        </w:rPr>
        <w:t>quedarse con</w:t>
      </w:r>
      <w:r w:rsidRPr="007874FC">
        <w:rPr>
          <w:sz w:val="24"/>
          <w:szCs w:val="24"/>
          <w:highlight w:val="yellow"/>
        </w:rPr>
        <w:t xml:space="preserve"> la ganancia</w:t>
      </w:r>
      <w:r w:rsidR="007874FC" w:rsidRPr="007874FC">
        <w:rPr>
          <w:sz w:val="24"/>
          <w:szCs w:val="24"/>
          <w:highlight w:val="yellow"/>
        </w:rPr>
        <w:t>,</w:t>
      </w:r>
      <w:r w:rsidRPr="007874FC">
        <w:rPr>
          <w:sz w:val="24"/>
          <w:szCs w:val="24"/>
          <w:highlight w:val="yellow"/>
        </w:rPr>
        <w:t xml:space="preserve"> </w:t>
      </w:r>
      <w:r w:rsidR="0002455D" w:rsidRPr="007874FC">
        <w:rPr>
          <w:sz w:val="24"/>
          <w:szCs w:val="24"/>
          <w:highlight w:val="yellow"/>
        </w:rPr>
        <w:t>debe</w:t>
      </w:r>
      <w:r w:rsidR="0002455D" w:rsidRPr="00906D42">
        <w:rPr>
          <w:strike/>
          <w:color w:val="FF0000"/>
          <w:sz w:val="24"/>
          <w:szCs w:val="24"/>
          <w:highlight w:val="yellow"/>
        </w:rPr>
        <w:t>rá</w:t>
      </w:r>
      <w:r w:rsidR="0002455D" w:rsidRPr="007874FC">
        <w:rPr>
          <w:sz w:val="24"/>
          <w:szCs w:val="24"/>
          <w:highlight w:val="yellow"/>
        </w:rPr>
        <w:t>n</w:t>
      </w:r>
      <w:r w:rsidRPr="007874FC">
        <w:rPr>
          <w:sz w:val="24"/>
          <w:szCs w:val="24"/>
          <w:highlight w:val="yellow"/>
        </w:rPr>
        <w:t xml:space="preserve"> elegir quedarse con ella antes de que lo haga el otro jugador.</w:t>
      </w:r>
      <w:r w:rsidR="00206B9B" w:rsidRPr="007874FC">
        <w:rPr>
          <w:sz w:val="24"/>
          <w:szCs w:val="24"/>
          <w:highlight w:val="yellow"/>
        </w:rPr>
        <w:t xml:space="preserve"> </w:t>
      </w:r>
      <w:r w:rsidR="007874FC" w:rsidRPr="007874FC">
        <w:rPr>
          <w:sz w:val="24"/>
          <w:szCs w:val="24"/>
          <w:highlight w:val="yellow"/>
        </w:rPr>
        <w:t xml:space="preserve">¿En qué turno del juego </w:t>
      </w:r>
      <w:r w:rsidR="00906D42">
        <w:rPr>
          <w:color w:val="FF0000"/>
          <w:sz w:val="24"/>
          <w:szCs w:val="24"/>
          <w:highlight w:val="yellow"/>
        </w:rPr>
        <w:t xml:space="preserve">sería una buena elección (para </w:t>
      </w:r>
      <w:r w:rsidR="007874FC" w:rsidRPr="00906D42">
        <w:rPr>
          <w:strike/>
          <w:color w:val="FF0000"/>
          <w:sz w:val="24"/>
          <w:szCs w:val="24"/>
          <w:highlight w:val="yellow"/>
        </w:rPr>
        <w:t xml:space="preserve">debería </w:t>
      </w:r>
      <w:r w:rsidR="007874FC" w:rsidRPr="007874FC">
        <w:rPr>
          <w:sz w:val="24"/>
          <w:szCs w:val="24"/>
          <w:highlight w:val="yellow"/>
        </w:rPr>
        <w:t xml:space="preserve">cada </w:t>
      </w:r>
      <w:r w:rsidR="007874FC" w:rsidRPr="00906D42">
        <w:rPr>
          <w:color w:val="FF0000"/>
          <w:sz w:val="24"/>
          <w:szCs w:val="24"/>
          <w:highlight w:val="yellow"/>
        </w:rPr>
        <w:t>jugador</w:t>
      </w:r>
      <w:r w:rsidR="00906D42">
        <w:rPr>
          <w:color w:val="FF0000"/>
          <w:sz w:val="24"/>
          <w:szCs w:val="24"/>
          <w:highlight w:val="yellow"/>
        </w:rPr>
        <w:t>)</w:t>
      </w:r>
      <w:r w:rsidR="00206B9B" w:rsidRPr="007874FC">
        <w:rPr>
          <w:sz w:val="24"/>
          <w:szCs w:val="24"/>
          <w:highlight w:val="yellow"/>
        </w:rPr>
        <w:t xml:space="preserve"> </w:t>
      </w:r>
      <w:r w:rsidR="00206B9B" w:rsidRPr="00906D42">
        <w:rPr>
          <w:strike/>
          <w:color w:val="FF0000"/>
          <w:sz w:val="24"/>
          <w:szCs w:val="24"/>
          <w:highlight w:val="yellow"/>
        </w:rPr>
        <w:t>elegir</w:t>
      </w:r>
      <w:r w:rsidR="00206B9B" w:rsidRPr="007874FC">
        <w:rPr>
          <w:sz w:val="24"/>
          <w:szCs w:val="24"/>
          <w:highlight w:val="yellow"/>
        </w:rPr>
        <w:t xml:space="preserve"> quedarse con la ganancia acumulada?</w:t>
      </w:r>
    </w:p>
    <w:p w14:paraId="16B68EC7" w14:textId="6884D70C" w:rsidR="00206B9B" w:rsidRPr="00F53D0D" w:rsidRDefault="00906D42">
      <w:pPr>
        <w:jc w:val="both"/>
        <w:rPr>
          <w:color w:val="FF0000"/>
          <w:sz w:val="24"/>
          <w:szCs w:val="24"/>
        </w:rPr>
      </w:pPr>
      <w:r>
        <w:rPr>
          <w:color w:val="FF0000"/>
          <w:sz w:val="24"/>
          <w:szCs w:val="24"/>
          <w:highlight w:val="yellow"/>
        </w:rPr>
        <w:t>Por lo que se sabe del juego, sabemos que e</w:t>
      </w:r>
      <w:r w:rsidR="00206B9B" w:rsidRPr="007874FC">
        <w:rPr>
          <w:sz w:val="24"/>
          <w:szCs w:val="24"/>
          <w:highlight w:val="yellow"/>
        </w:rPr>
        <w:t>n el último turno, cuando la ganancia acumulada tiene su valor más alto,</w:t>
      </w:r>
      <w:r>
        <w:rPr>
          <w:sz w:val="24"/>
          <w:szCs w:val="24"/>
          <w:highlight w:val="yellow"/>
        </w:rPr>
        <w:t xml:space="preserve"> </w:t>
      </w:r>
      <w:r w:rsidR="00206B9B" w:rsidRPr="007874FC">
        <w:rPr>
          <w:sz w:val="24"/>
          <w:szCs w:val="24"/>
          <w:highlight w:val="yellow"/>
        </w:rPr>
        <w:t xml:space="preserve">le corresponde elegir al jugador B. Si </w:t>
      </w:r>
      <w:r>
        <w:rPr>
          <w:color w:val="FF0000"/>
          <w:sz w:val="24"/>
          <w:szCs w:val="24"/>
          <w:highlight w:val="yellow"/>
        </w:rPr>
        <w:t xml:space="preserve">este </w:t>
      </w:r>
      <w:r w:rsidR="00206B9B" w:rsidRPr="00906D42">
        <w:rPr>
          <w:strike/>
          <w:color w:val="FF0000"/>
          <w:sz w:val="24"/>
          <w:szCs w:val="24"/>
          <w:highlight w:val="yellow"/>
        </w:rPr>
        <w:t>el</w:t>
      </w:r>
      <w:r w:rsidR="00206B9B" w:rsidRPr="007874FC">
        <w:rPr>
          <w:sz w:val="24"/>
          <w:szCs w:val="24"/>
          <w:highlight w:val="yellow"/>
        </w:rPr>
        <w:t xml:space="preserve"> jugador elige pasar, todas las ga</w:t>
      </w:r>
      <w:r w:rsidR="007874FC" w:rsidRPr="007874FC">
        <w:rPr>
          <w:sz w:val="24"/>
          <w:szCs w:val="24"/>
          <w:highlight w:val="yellow"/>
        </w:rPr>
        <w:t>nancias serán para el jugador A, mientras que s</w:t>
      </w:r>
      <w:r w:rsidR="00206B9B" w:rsidRPr="007874FC">
        <w:rPr>
          <w:sz w:val="24"/>
          <w:szCs w:val="24"/>
          <w:highlight w:val="yellow"/>
        </w:rPr>
        <w:t xml:space="preserve">i decide quedarse con la ganancia acumulada, </w:t>
      </w:r>
      <w:r w:rsidR="007874FC" w:rsidRPr="007874FC">
        <w:rPr>
          <w:sz w:val="24"/>
          <w:szCs w:val="24"/>
          <w:highlight w:val="yellow"/>
        </w:rPr>
        <w:t xml:space="preserve">B </w:t>
      </w:r>
      <w:r w:rsidR="00206B9B" w:rsidRPr="007874FC">
        <w:rPr>
          <w:sz w:val="24"/>
          <w:szCs w:val="24"/>
          <w:highlight w:val="yellow"/>
        </w:rPr>
        <w:t>obtendrá la mayor ganancia posible. Por lo tanto, el jugador B debería elegir quedarse con la ganancia en el turno 10. Sin embargo, este razonamiento no es un secreto para el jugador A. Si el jugador A sabe que al jugador B le conviene quedarse con la ganancia en el turno 10 (en cuyo caso A se quedaría sin nada), entonces la mejor estrategia para el jugador A consiste en quedarse con la ganancia acumulada en el turno 9.</w:t>
      </w:r>
      <w:r w:rsidR="003D0CE6" w:rsidRPr="007874FC">
        <w:rPr>
          <w:sz w:val="24"/>
          <w:szCs w:val="24"/>
          <w:highlight w:val="yellow"/>
        </w:rPr>
        <w:t xml:space="preserve"> </w:t>
      </w:r>
      <w:r>
        <w:rPr>
          <w:color w:val="FF0000"/>
          <w:sz w:val="24"/>
          <w:szCs w:val="24"/>
          <w:highlight w:val="yellow"/>
        </w:rPr>
        <w:t>Pero a</w:t>
      </w:r>
      <w:r w:rsidR="003D0CE6" w:rsidRPr="007874FC">
        <w:rPr>
          <w:sz w:val="24"/>
          <w:szCs w:val="24"/>
          <w:highlight w:val="yellow"/>
        </w:rPr>
        <w:t xml:space="preserve">sí como el jugador A </w:t>
      </w:r>
      <w:r w:rsidR="003D0CE6" w:rsidRPr="00906D42">
        <w:rPr>
          <w:strike/>
          <w:color w:val="FF0000"/>
          <w:sz w:val="24"/>
          <w:szCs w:val="24"/>
          <w:highlight w:val="yellow"/>
        </w:rPr>
        <w:t>puede</w:t>
      </w:r>
      <w:r>
        <w:rPr>
          <w:sz w:val="24"/>
          <w:szCs w:val="24"/>
          <w:highlight w:val="yellow"/>
        </w:rPr>
        <w:t xml:space="preserve"> </w:t>
      </w:r>
      <w:r>
        <w:rPr>
          <w:color w:val="FF0000"/>
          <w:sz w:val="24"/>
          <w:szCs w:val="24"/>
          <w:highlight w:val="yellow"/>
        </w:rPr>
        <w:t>es capaz de anticipar</w:t>
      </w:r>
      <w:r w:rsidR="003D0CE6" w:rsidRPr="007874FC">
        <w:rPr>
          <w:sz w:val="24"/>
          <w:szCs w:val="24"/>
          <w:highlight w:val="yellow"/>
        </w:rPr>
        <w:t xml:space="preserve"> </w:t>
      </w:r>
      <w:r w:rsidR="003D0CE6" w:rsidRPr="00906D42">
        <w:rPr>
          <w:strike/>
          <w:color w:val="FF0000"/>
          <w:sz w:val="24"/>
          <w:szCs w:val="24"/>
          <w:highlight w:val="yellow"/>
        </w:rPr>
        <w:t xml:space="preserve">deducir </w:t>
      </w:r>
      <w:r w:rsidR="003D0CE6" w:rsidRPr="007874FC">
        <w:rPr>
          <w:sz w:val="24"/>
          <w:szCs w:val="24"/>
          <w:highlight w:val="yellow"/>
        </w:rPr>
        <w:t>que el jugador B elegirá quedarse con la ganancia en el turno 10, el jugador B puede deducir que el jugador A elegirá quedarse con la ganancia en el turno 9. Si este es el caso, el jugador B debe</w:t>
      </w:r>
      <w:r>
        <w:rPr>
          <w:color w:val="FF0000"/>
          <w:sz w:val="24"/>
          <w:szCs w:val="24"/>
          <w:highlight w:val="yellow"/>
        </w:rPr>
        <w:t>ría</w:t>
      </w:r>
      <w:r w:rsidR="003D0CE6" w:rsidRPr="007874FC">
        <w:rPr>
          <w:sz w:val="24"/>
          <w:szCs w:val="24"/>
          <w:highlight w:val="yellow"/>
        </w:rPr>
        <w:t xml:space="preserve"> elegir quedarse con la ganancia en el turno 8. Si ambos jugadores repiten este razonamiento para todos los turnos de juego, </w:t>
      </w:r>
      <w:r w:rsidR="003D0CE6" w:rsidRPr="00196BB3">
        <w:rPr>
          <w:strike/>
          <w:color w:val="FF0000"/>
          <w:sz w:val="24"/>
          <w:szCs w:val="24"/>
          <w:highlight w:val="yellow"/>
        </w:rPr>
        <w:t>se vuelve evidente</w:t>
      </w:r>
      <w:r w:rsidR="003D0CE6" w:rsidRPr="00196BB3">
        <w:rPr>
          <w:color w:val="FF0000"/>
          <w:sz w:val="24"/>
          <w:szCs w:val="24"/>
          <w:highlight w:val="yellow"/>
        </w:rPr>
        <w:t xml:space="preserve"> </w:t>
      </w:r>
      <w:r w:rsidR="00196BB3">
        <w:rPr>
          <w:color w:val="FF0000"/>
          <w:sz w:val="24"/>
          <w:szCs w:val="24"/>
          <w:highlight w:val="yellow"/>
        </w:rPr>
        <w:t xml:space="preserve">eventualmente se llega a la conclusión de </w:t>
      </w:r>
      <w:r w:rsidR="003D0CE6" w:rsidRPr="007874FC">
        <w:rPr>
          <w:sz w:val="24"/>
          <w:szCs w:val="24"/>
          <w:highlight w:val="yellow"/>
        </w:rPr>
        <w:t xml:space="preserve">que la mejor estrategia </w:t>
      </w:r>
      <w:r w:rsidR="00900683" w:rsidRPr="007874FC">
        <w:rPr>
          <w:sz w:val="24"/>
          <w:szCs w:val="24"/>
          <w:highlight w:val="yellow"/>
        </w:rPr>
        <w:t xml:space="preserve">para </w:t>
      </w:r>
      <w:r w:rsidR="00865ED9">
        <w:rPr>
          <w:color w:val="FF0000"/>
          <w:sz w:val="24"/>
          <w:szCs w:val="24"/>
          <w:highlight w:val="yellow"/>
        </w:rPr>
        <w:t xml:space="preserve">cualquiera de los </w:t>
      </w:r>
      <w:r w:rsidR="00900683" w:rsidRPr="00865ED9">
        <w:rPr>
          <w:strike/>
          <w:color w:val="FF0000"/>
          <w:sz w:val="24"/>
          <w:szCs w:val="24"/>
          <w:highlight w:val="yellow"/>
        </w:rPr>
        <w:t>ambos</w:t>
      </w:r>
      <w:r w:rsidR="00900683" w:rsidRPr="007874FC">
        <w:rPr>
          <w:sz w:val="24"/>
          <w:szCs w:val="24"/>
          <w:highlight w:val="yellow"/>
        </w:rPr>
        <w:t xml:space="preserve"> jugadores en cualquier turno </w:t>
      </w:r>
      <w:r w:rsidR="003D0CE6" w:rsidRPr="007874FC">
        <w:rPr>
          <w:sz w:val="24"/>
          <w:szCs w:val="24"/>
          <w:highlight w:val="yellow"/>
        </w:rPr>
        <w:t xml:space="preserve">es </w:t>
      </w:r>
      <w:r w:rsidR="003D0CE6" w:rsidRPr="00865ED9">
        <w:rPr>
          <w:strike/>
          <w:color w:val="FF0000"/>
          <w:sz w:val="24"/>
          <w:szCs w:val="24"/>
          <w:highlight w:val="yellow"/>
        </w:rPr>
        <w:t>siempre</w:t>
      </w:r>
      <w:r w:rsidR="003D0CE6" w:rsidRPr="007874FC">
        <w:rPr>
          <w:sz w:val="24"/>
          <w:szCs w:val="24"/>
          <w:highlight w:val="yellow"/>
        </w:rPr>
        <w:t xml:space="preserve"> elegir quedarse con </w:t>
      </w:r>
      <w:r w:rsidR="002A26A7" w:rsidRPr="007874FC">
        <w:rPr>
          <w:sz w:val="24"/>
          <w:szCs w:val="24"/>
          <w:highlight w:val="yellow"/>
        </w:rPr>
        <w:t>la ganancia</w:t>
      </w:r>
      <w:r w:rsidR="00865ED9">
        <w:rPr>
          <w:color w:val="FF0000"/>
          <w:sz w:val="24"/>
          <w:szCs w:val="24"/>
          <w:highlight w:val="yellow"/>
        </w:rPr>
        <w:t>, sin importar el turno en que se encuentren</w:t>
      </w:r>
      <w:r w:rsidR="002A26A7" w:rsidRPr="007874FC">
        <w:rPr>
          <w:sz w:val="24"/>
          <w:szCs w:val="24"/>
          <w:highlight w:val="yellow"/>
        </w:rPr>
        <w:t>.</w:t>
      </w:r>
      <w:r w:rsidR="00E07886" w:rsidRPr="007874FC">
        <w:rPr>
          <w:sz w:val="24"/>
          <w:szCs w:val="24"/>
          <w:highlight w:val="yellow"/>
        </w:rPr>
        <w:t xml:space="preserve"> </w:t>
      </w:r>
      <w:r w:rsidR="00F53D0D">
        <w:rPr>
          <w:color w:val="FF0000"/>
          <w:sz w:val="24"/>
          <w:szCs w:val="24"/>
          <w:highlight w:val="yellow"/>
        </w:rPr>
        <w:t>A e</w:t>
      </w:r>
      <w:r w:rsidR="00E07886" w:rsidRPr="007874FC">
        <w:rPr>
          <w:sz w:val="24"/>
          <w:szCs w:val="24"/>
          <w:highlight w:val="yellow"/>
        </w:rPr>
        <w:t>ste proceso de repetir un razonamiento para llegar a la mejor estrategia</w:t>
      </w:r>
      <w:r w:rsidR="0063398E" w:rsidRPr="007874FC">
        <w:rPr>
          <w:sz w:val="24"/>
          <w:szCs w:val="24"/>
          <w:highlight w:val="yellow"/>
        </w:rPr>
        <w:t xml:space="preserve"> disponible</w:t>
      </w:r>
      <w:r w:rsidR="00E07886" w:rsidRPr="007874FC">
        <w:rPr>
          <w:sz w:val="24"/>
          <w:szCs w:val="24"/>
          <w:highlight w:val="yellow"/>
        </w:rPr>
        <w:t xml:space="preserve"> se conoce como razonamiento iterado, y es uno de los conceptos básicos en teoría de juegos.</w:t>
      </w:r>
      <w:r w:rsidR="00F53D0D">
        <w:rPr>
          <w:sz w:val="24"/>
          <w:szCs w:val="24"/>
        </w:rPr>
        <w:t xml:space="preserve"> </w:t>
      </w:r>
      <w:r w:rsidR="00F53D0D">
        <w:rPr>
          <w:color w:val="FF0000"/>
          <w:sz w:val="24"/>
          <w:szCs w:val="24"/>
        </w:rPr>
        <w:t>(Creo, no me hagas mucho caso, que convendría agregar que el razonamiento iterado tiene que ver con ‘el</w:t>
      </w:r>
      <w:r w:rsidR="00865ED9">
        <w:rPr>
          <w:color w:val="FF0000"/>
          <w:sz w:val="24"/>
          <w:szCs w:val="24"/>
        </w:rPr>
        <w:t xml:space="preserve"> razonamiento sobre lo que hará el</w:t>
      </w:r>
      <w:r w:rsidR="00F53D0D">
        <w:rPr>
          <w:color w:val="FF0000"/>
          <w:sz w:val="24"/>
          <w:szCs w:val="24"/>
        </w:rPr>
        <w:t xml:space="preserve"> otro’ (</w:t>
      </w:r>
      <w:proofErr w:type="gramStart"/>
      <w:r w:rsidR="00F53D0D">
        <w:rPr>
          <w:color w:val="FF0000"/>
          <w:sz w:val="24"/>
          <w:szCs w:val="24"/>
        </w:rPr>
        <w:t>¿</w:t>
      </w:r>
      <w:proofErr w:type="gramEnd"/>
      <w:r w:rsidR="00F53D0D">
        <w:rPr>
          <w:color w:val="FF0000"/>
          <w:sz w:val="24"/>
          <w:szCs w:val="24"/>
        </w:rPr>
        <w:t>) )</w:t>
      </w:r>
    </w:p>
    <w:p w14:paraId="3EFEB2A4" w14:textId="348565D0" w:rsidR="00364FF8" w:rsidRPr="00EA3C86" w:rsidRDefault="00865ED9" w:rsidP="00364FF8">
      <w:pPr>
        <w:jc w:val="both"/>
        <w:rPr>
          <w:sz w:val="24"/>
          <w:szCs w:val="24"/>
          <w:highlight w:val="yellow"/>
        </w:rPr>
      </w:pPr>
      <w:r>
        <w:rPr>
          <w:color w:val="FF0000"/>
          <w:sz w:val="24"/>
          <w:szCs w:val="24"/>
          <w:highlight w:val="yellow"/>
        </w:rPr>
        <w:lastRenderedPageBreak/>
        <w:t xml:space="preserve">A las </w:t>
      </w:r>
      <w:r w:rsidR="0063398E" w:rsidRPr="00865ED9">
        <w:rPr>
          <w:color w:val="FF0000"/>
          <w:sz w:val="24"/>
          <w:szCs w:val="24"/>
          <w:highlight w:val="yellow"/>
        </w:rPr>
        <w:t>situaci</w:t>
      </w:r>
      <w:r>
        <w:rPr>
          <w:color w:val="FF0000"/>
          <w:sz w:val="24"/>
          <w:szCs w:val="24"/>
          <w:highlight w:val="yellow"/>
        </w:rPr>
        <w:t>ones donde</w:t>
      </w:r>
      <w:r w:rsidR="0063398E" w:rsidRPr="00EA3C86">
        <w:rPr>
          <w:sz w:val="24"/>
          <w:szCs w:val="24"/>
          <w:highlight w:val="yellow"/>
        </w:rPr>
        <w:t xml:space="preserve"> </w:t>
      </w:r>
      <w:r>
        <w:rPr>
          <w:color w:val="FF0000"/>
          <w:sz w:val="24"/>
          <w:szCs w:val="24"/>
          <w:highlight w:val="yellow"/>
        </w:rPr>
        <w:t>los</w:t>
      </w:r>
      <w:r w:rsidR="0063398E" w:rsidRPr="00EA3C86">
        <w:rPr>
          <w:sz w:val="24"/>
          <w:szCs w:val="24"/>
          <w:highlight w:val="yellow"/>
        </w:rPr>
        <w:t xml:space="preserve"> jugador</w:t>
      </w:r>
      <w:r>
        <w:rPr>
          <w:color w:val="FF0000"/>
          <w:sz w:val="24"/>
          <w:szCs w:val="24"/>
          <w:highlight w:val="yellow"/>
        </w:rPr>
        <w:t>es</w:t>
      </w:r>
      <w:r w:rsidR="0063398E" w:rsidRPr="00EA3C86">
        <w:rPr>
          <w:sz w:val="24"/>
          <w:szCs w:val="24"/>
          <w:highlight w:val="yellow"/>
        </w:rPr>
        <w:t xml:space="preserve"> elige</w:t>
      </w:r>
      <w:r>
        <w:rPr>
          <w:color w:val="FF0000"/>
          <w:sz w:val="24"/>
          <w:szCs w:val="24"/>
          <w:highlight w:val="yellow"/>
        </w:rPr>
        <w:t>n</w:t>
      </w:r>
      <w:r w:rsidR="0063398E" w:rsidRPr="00EA3C86">
        <w:rPr>
          <w:sz w:val="24"/>
          <w:szCs w:val="24"/>
          <w:highlight w:val="yellow"/>
        </w:rPr>
        <w:t xml:space="preserve"> la estrategia que maximice su ganancia</w:t>
      </w:r>
      <w:r>
        <w:rPr>
          <w:color w:val="FF0000"/>
          <w:sz w:val="24"/>
          <w:szCs w:val="24"/>
          <w:highlight w:val="yellow"/>
        </w:rPr>
        <w:t xml:space="preserve"> </w:t>
      </w:r>
      <w:r w:rsidR="0063398E" w:rsidRPr="00EA3C86">
        <w:rPr>
          <w:sz w:val="24"/>
          <w:szCs w:val="24"/>
          <w:highlight w:val="yellow"/>
        </w:rPr>
        <w:t>esperada,</w:t>
      </w:r>
      <w:r w:rsidR="00D94A63">
        <w:rPr>
          <w:sz w:val="24"/>
          <w:szCs w:val="24"/>
          <w:highlight w:val="yellow"/>
        </w:rPr>
        <w:t xml:space="preserve"> </w:t>
      </w:r>
      <w:r w:rsidR="00D94A63">
        <w:rPr>
          <w:color w:val="FF0000"/>
          <w:sz w:val="24"/>
          <w:szCs w:val="24"/>
          <w:highlight w:val="yellow"/>
        </w:rPr>
        <w:t>tomando en cuenta</w:t>
      </w:r>
      <w:r w:rsidR="0063398E" w:rsidRPr="00EA3C86">
        <w:rPr>
          <w:sz w:val="24"/>
          <w:szCs w:val="24"/>
          <w:highlight w:val="yellow"/>
        </w:rPr>
        <w:t xml:space="preserve"> </w:t>
      </w:r>
      <w:r w:rsidR="0063398E" w:rsidRPr="00D94A63">
        <w:rPr>
          <w:strike/>
          <w:color w:val="FF0000"/>
          <w:sz w:val="24"/>
          <w:szCs w:val="24"/>
          <w:highlight w:val="yellow"/>
        </w:rPr>
        <w:t>dadas</w:t>
      </w:r>
      <w:r w:rsidR="0063398E" w:rsidRPr="00EA3C86">
        <w:rPr>
          <w:sz w:val="24"/>
          <w:szCs w:val="24"/>
          <w:highlight w:val="yellow"/>
        </w:rPr>
        <w:t xml:space="preserve"> las estrategias de</w:t>
      </w:r>
      <w:r>
        <w:rPr>
          <w:sz w:val="24"/>
          <w:szCs w:val="24"/>
          <w:highlight w:val="yellow"/>
        </w:rPr>
        <w:t xml:space="preserve"> </w:t>
      </w:r>
      <w:r w:rsidR="0063398E" w:rsidRPr="00EA3C86">
        <w:rPr>
          <w:sz w:val="24"/>
          <w:szCs w:val="24"/>
          <w:highlight w:val="yellow"/>
        </w:rPr>
        <w:t>l</w:t>
      </w:r>
      <w:r>
        <w:rPr>
          <w:color w:val="FF0000"/>
          <w:sz w:val="24"/>
          <w:szCs w:val="24"/>
          <w:highlight w:val="yellow"/>
        </w:rPr>
        <w:t>os</w:t>
      </w:r>
      <w:r w:rsidR="0063398E" w:rsidRPr="00EA3C86">
        <w:rPr>
          <w:sz w:val="24"/>
          <w:szCs w:val="24"/>
          <w:highlight w:val="yellow"/>
        </w:rPr>
        <w:t xml:space="preserve"> otro</w:t>
      </w:r>
      <w:r>
        <w:rPr>
          <w:color w:val="FF0000"/>
          <w:sz w:val="24"/>
          <w:szCs w:val="24"/>
          <w:highlight w:val="yellow"/>
        </w:rPr>
        <w:t>s</w:t>
      </w:r>
      <w:r w:rsidR="0063398E" w:rsidRPr="00EA3C86">
        <w:rPr>
          <w:sz w:val="24"/>
          <w:szCs w:val="24"/>
          <w:highlight w:val="yellow"/>
        </w:rPr>
        <w:t xml:space="preserve"> jugador</w:t>
      </w:r>
      <w:r>
        <w:rPr>
          <w:color w:val="FF0000"/>
          <w:sz w:val="24"/>
          <w:szCs w:val="24"/>
          <w:highlight w:val="yellow"/>
        </w:rPr>
        <w:t>es</w:t>
      </w:r>
      <w:r w:rsidR="0063398E" w:rsidRPr="00EA3C86">
        <w:rPr>
          <w:sz w:val="24"/>
          <w:szCs w:val="24"/>
          <w:highlight w:val="yellow"/>
        </w:rPr>
        <w:t xml:space="preserve">, se </w:t>
      </w:r>
      <w:r>
        <w:rPr>
          <w:color w:val="FF0000"/>
          <w:sz w:val="24"/>
          <w:szCs w:val="24"/>
          <w:highlight w:val="yellow"/>
        </w:rPr>
        <w:t xml:space="preserve">les </w:t>
      </w:r>
      <w:r w:rsidR="0063398E" w:rsidRPr="00EA3C86">
        <w:rPr>
          <w:sz w:val="24"/>
          <w:szCs w:val="24"/>
          <w:highlight w:val="yellow"/>
        </w:rPr>
        <w:t xml:space="preserve">conoce como </w:t>
      </w:r>
      <w:r w:rsidR="00E9140C">
        <w:rPr>
          <w:sz w:val="24"/>
          <w:szCs w:val="24"/>
          <w:highlight w:val="yellow"/>
        </w:rPr>
        <w:t xml:space="preserve">el </w:t>
      </w:r>
      <w:r w:rsidR="000A3B59" w:rsidRPr="00EA3C86">
        <w:rPr>
          <w:sz w:val="24"/>
          <w:szCs w:val="24"/>
          <w:highlight w:val="yellow"/>
        </w:rPr>
        <w:t>equilibrio</w:t>
      </w:r>
      <w:r w:rsidR="00E9140C">
        <w:rPr>
          <w:sz w:val="24"/>
          <w:szCs w:val="24"/>
          <w:highlight w:val="yellow"/>
        </w:rPr>
        <w:t xml:space="preserve"> de Nash</w:t>
      </w:r>
      <w:r w:rsidR="0063398E" w:rsidRPr="00EA3C86">
        <w:rPr>
          <w:sz w:val="24"/>
          <w:szCs w:val="24"/>
          <w:highlight w:val="yellow"/>
        </w:rPr>
        <w:t>, otro concepto básico en teoría de juegos.</w:t>
      </w:r>
      <w:r w:rsidR="000A3B59" w:rsidRPr="00EA3C86">
        <w:rPr>
          <w:sz w:val="24"/>
          <w:szCs w:val="24"/>
          <w:highlight w:val="yellow"/>
        </w:rPr>
        <w:t xml:space="preserve"> </w:t>
      </w:r>
      <w:r w:rsidR="00364FF8" w:rsidRPr="00EA3C86">
        <w:rPr>
          <w:sz w:val="24"/>
          <w:szCs w:val="24"/>
          <w:highlight w:val="yellow"/>
        </w:rPr>
        <w:t xml:space="preserve">En el juego del ciempiés, el equilibrio </w:t>
      </w:r>
      <w:r w:rsidR="00D94A63">
        <w:rPr>
          <w:color w:val="FF0000"/>
          <w:sz w:val="24"/>
          <w:szCs w:val="24"/>
          <w:highlight w:val="yellow"/>
        </w:rPr>
        <w:t xml:space="preserve">de Nash supondría </w:t>
      </w:r>
      <w:r w:rsidR="00364FF8" w:rsidRPr="00D94A63">
        <w:rPr>
          <w:strike/>
          <w:color w:val="FF0000"/>
          <w:sz w:val="24"/>
          <w:szCs w:val="24"/>
          <w:highlight w:val="yellow"/>
        </w:rPr>
        <w:t xml:space="preserve">dicta </w:t>
      </w:r>
      <w:r w:rsidR="00364FF8" w:rsidRPr="00EA3C86">
        <w:rPr>
          <w:sz w:val="24"/>
          <w:szCs w:val="24"/>
          <w:highlight w:val="yellow"/>
        </w:rPr>
        <w:t>que el jugador A se quede con la ganancia acumulada desde el primer turno del juego, incluso si en este punto su valor es muy pequeño.</w:t>
      </w:r>
    </w:p>
    <w:p w14:paraId="3086C5EF" w14:textId="49AAC414" w:rsidR="00364FF8" w:rsidRPr="00EA3C86" w:rsidRDefault="0069152A" w:rsidP="000A3B59">
      <w:pPr>
        <w:jc w:val="both"/>
        <w:rPr>
          <w:sz w:val="24"/>
          <w:szCs w:val="24"/>
          <w:highlight w:val="yellow"/>
        </w:rPr>
      </w:pPr>
      <w:r w:rsidRPr="00EA3C86">
        <w:rPr>
          <w:sz w:val="24"/>
          <w:szCs w:val="24"/>
          <w:highlight w:val="yellow"/>
        </w:rPr>
        <w:t xml:space="preserve">En muchas situaciones de interacción, el razonamiento requerido para llegar al equilibrio es demasiado complejo para </w:t>
      </w:r>
      <w:r w:rsidRPr="00D94A63">
        <w:rPr>
          <w:strike/>
          <w:color w:val="FF0000"/>
          <w:sz w:val="24"/>
          <w:szCs w:val="24"/>
          <w:highlight w:val="yellow"/>
        </w:rPr>
        <w:t>que sea</w:t>
      </w:r>
      <w:r w:rsidRPr="00D94A63">
        <w:rPr>
          <w:color w:val="FF0000"/>
          <w:sz w:val="24"/>
          <w:szCs w:val="24"/>
          <w:highlight w:val="yellow"/>
        </w:rPr>
        <w:t xml:space="preserve"> </w:t>
      </w:r>
      <w:r w:rsidR="00D94A63">
        <w:rPr>
          <w:sz w:val="24"/>
          <w:szCs w:val="24"/>
          <w:highlight w:val="yellow"/>
        </w:rPr>
        <w:t xml:space="preserve"> </w:t>
      </w:r>
      <w:r w:rsidR="00D94A63" w:rsidRPr="00D94A63">
        <w:rPr>
          <w:color w:val="FF0000"/>
          <w:sz w:val="24"/>
          <w:szCs w:val="24"/>
          <w:highlight w:val="yellow"/>
        </w:rPr>
        <w:t xml:space="preserve">ser </w:t>
      </w:r>
      <w:r w:rsidRPr="00EA3C86">
        <w:rPr>
          <w:sz w:val="24"/>
          <w:szCs w:val="24"/>
          <w:highlight w:val="yellow"/>
        </w:rPr>
        <w:t>plausible en términos conductuales, por lo que cuando personas reales se encuentran en</w:t>
      </w:r>
      <w:r w:rsidR="00D94A63">
        <w:rPr>
          <w:sz w:val="24"/>
          <w:szCs w:val="24"/>
          <w:highlight w:val="yellow"/>
        </w:rPr>
        <w:t xml:space="preserve"> </w:t>
      </w:r>
      <w:r w:rsidR="00D94A63">
        <w:rPr>
          <w:color w:val="FF0000"/>
          <w:sz w:val="24"/>
          <w:szCs w:val="24"/>
          <w:highlight w:val="yellow"/>
        </w:rPr>
        <w:t>dicho tipo de</w:t>
      </w:r>
      <w:r w:rsidRPr="00EA3C86">
        <w:rPr>
          <w:sz w:val="24"/>
          <w:szCs w:val="24"/>
          <w:highlight w:val="yellow"/>
        </w:rPr>
        <w:t xml:space="preserve"> situaciones </w:t>
      </w:r>
      <w:r w:rsidRPr="00865ED9">
        <w:rPr>
          <w:strike/>
          <w:color w:val="FF0000"/>
          <w:sz w:val="24"/>
          <w:szCs w:val="24"/>
          <w:highlight w:val="yellow"/>
        </w:rPr>
        <w:t>de interacción</w:t>
      </w:r>
      <w:r w:rsidRPr="00EA3C86">
        <w:rPr>
          <w:sz w:val="24"/>
          <w:szCs w:val="24"/>
          <w:highlight w:val="yellow"/>
        </w:rPr>
        <w:t xml:space="preserve">, sus elecciones </w:t>
      </w:r>
      <w:r w:rsidR="00865ED9">
        <w:rPr>
          <w:color w:val="FF0000"/>
          <w:sz w:val="24"/>
          <w:szCs w:val="24"/>
          <w:highlight w:val="yellow"/>
        </w:rPr>
        <w:t xml:space="preserve">suelen ser </w:t>
      </w:r>
      <w:r w:rsidRPr="00865ED9">
        <w:rPr>
          <w:color w:val="FF0000"/>
          <w:sz w:val="24"/>
          <w:szCs w:val="24"/>
          <w:highlight w:val="yellow"/>
        </w:rPr>
        <w:t>dist</w:t>
      </w:r>
      <w:r w:rsidR="00865ED9">
        <w:rPr>
          <w:color w:val="FF0000"/>
          <w:sz w:val="24"/>
          <w:szCs w:val="24"/>
          <w:highlight w:val="yellow"/>
        </w:rPr>
        <w:t>intas</w:t>
      </w:r>
      <w:r w:rsidRPr="00EA3C86">
        <w:rPr>
          <w:sz w:val="24"/>
          <w:szCs w:val="24"/>
          <w:highlight w:val="yellow"/>
        </w:rPr>
        <w:t xml:space="preserve"> de</w:t>
      </w:r>
      <w:r w:rsidR="00865ED9">
        <w:rPr>
          <w:sz w:val="24"/>
          <w:szCs w:val="24"/>
          <w:highlight w:val="yellow"/>
        </w:rPr>
        <w:t xml:space="preserve"> </w:t>
      </w:r>
      <w:r w:rsidRPr="00EA3C86">
        <w:rPr>
          <w:sz w:val="24"/>
          <w:szCs w:val="24"/>
          <w:highlight w:val="yellow"/>
        </w:rPr>
        <w:t>l</w:t>
      </w:r>
      <w:r w:rsidR="00865ED9">
        <w:rPr>
          <w:color w:val="FF0000"/>
          <w:sz w:val="24"/>
          <w:szCs w:val="24"/>
          <w:highlight w:val="yellow"/>
        </w:rPr>
        <w:t>o que supondría el</w:t>
      </w:r>
      <w:r w:rsidRPr="00EA3C86">
        <w:rPr>
          <w:sz w:val="24"/>
          <w:szCs w:val="24"/>
          <w:highlight w:val="yellow"/>
        </w:rPr>
        <w:t xml:space="preserve"> equilibrio. Sin embargo, existe evidencia de que el aprendizaje (jugar </w:t>
      </w:r>
      <w:r w:rsidR="00865ED9">
        <w:rPr>
          <w:color w:val="FF0000"/>
          <w:sz w:val="24"/>
          <w:szCs w:val="24"/>
          <w:highlight w:val="yellow"/>
        </w:rPr>
        <w:t>un</w:t>
      </w:r>
      <w:r w:rsidRPr="00EA3C86">
        <w:rPr>
          <w:sz w:val="24"/>
          <w:szCs w:val="24"/>
          <w:highlight w:val="yellow"/>
        </w:rPr>
        <w:t xml:space="preserve"> juego de forma repetida) genera una tendencia a converger al equilibrio</w:t>
      </w:r>
      <w:r w:rsidR="00D94A63">
        <w:rPr>
          <w:sz w:val="24"/>
          <w:szCs w:val="24"/>
          <w:highlight w:val="yellow"/>
        </w:rPr>
        <w:t xml:space="preserve"> </w:t>
      </w:r>
      <w:r w:rsidR="00D94A63">
        <w:rPr>
          <w:color w:val="FF0000"/>
          <w:sz w:val="24"/>
          <w:szCs w:val="24"/>
          <w:highlight w:val="yellow"/>
        </w:rPr>
        <w:t>y s</w:t>
      </w:r>
      <w:r w:rsidRPr="00EA3C86">
        <w:rPr>
          <w:sz w:val="24"/>
          <w:szCs w:val="24"/>
          <w:highlight w:val="yellow"/>
        </w:rPr>
        <w:t xml:space="preserve">olo en situaciones </w:t>
      </w:r>
      <w:r w:rsidRPr="00D94A63">
        <w:rPr>
          <w:strike/>
          <w:color w:val="FF0000"/>
          <w:sz w:val="24"/>
          <w:szCs w:val="24"/>
          <w:highlight w:val="yellow"/>
        </w:rPr>
        <w:t>en las que no hay</w:t>
      </w:r>
      <w:r w:rsidR="00D94A63">
        <w:rPr>
          <w:sz w:val="24"/>
          <w:szCs w:val="24"/>
          <w:highlight w:val="yellow"/>
        </w:rPr>
        <w:t xml:space="preserve"> </w:t>
      </w:r>
      <w:r w:rsidR="006957EA">
        <w:rPr>
          <w:color w:val="FF0000"/>
          <w:sz w:val="24"/>
          <w:szCs w:val="24"/>
          <w:highlight w:val="yellow"/>
        </w:rPr>
        <w:t>donde no se permite que haya</w:t>
      </w:r>
      <w:r w:rsidRPr="00EA3C86">
        <w:rPr>
          <w:sz w:val="24"/>
          <w:szCs w:val="24"/>
          <w:highlight w:val="yellow"/>
        </w:rPr>
        <w:t xml:space="preserve"> aprendizaje, se puede atribuir el equilibrio </w:t>
      </w:r>
      <w:r w:rsidRPr="00D94A63">
        <w:rPr>
          <w:strike/>
          <w:color w:val="FF0000"/>
          <w:sz w:val="24"/>
          <w:szCs w:val="24"/>
          <w:highlight w:val="yellow"/>
        </w:rPr>
        <w:t>únicamente</w:t>
      </w:r>
      <w:r w:rsidRPr="00EA3C86">
        <w:rPr>
          <w:sz w:val="24"/>
          <w:szCs w:val="24"/>
          <w:highlight w:val="yellow"/>
        </w:rPr>
        <w:t xml:space="preserve"> al pensamiento estratégico</w:t>
      </w:r>
      <w:r w:rsidR="00D94A63">
        <w:rPr>
          <w:sz w:val="24"/>
          <w:szCs w:val="24"/>
          <w:highlight w:val="yellow"/>
        </w:rPr>
        <w:t xml:space="preserve"> </w:t>
      </w:r>
      <w:r w:rsidR="00D94A63">
        <w:rPr>
          <w:color w:val="FF0000"/>
          <w:sz w:val="24"/>
          <w:szCs w:val="24"/>
          <w:highlight w:val="yellow"/>
        </w:rPr>
        <w:t>por sí sólo</w:t>
      </w:r>
      <w:r w:rsidRPr="00EA3C86">
        <w:rPr>
          <w:sz w:val="24"/>
          <w:szCs w:val="24"/>
          <w:highlight w:val="yellow"/>
        </w:rPr>
        <w:t xml:space="preserve"> (Crawford, Costa-Gomes &amp; </w:t>
      </w:r>
      <w:proofErr w:type="spellStart"/>
      <w:r w:rsidRPr="00EA3C86">
        <w:rPr>
          <w:sz w:val="24"/>
          <w:szCs w:val="24"/>
          <w:highlight w:val="yellow"/>
        </w:rPr>
        <w:t>Iriberri</w:t>
      </w:r>
      <w:proofErr w:type="spellEnd"/>
      <w:r w:rsidRPr="00EA3C86">
        <w:rPr>
          <w:sz w:val="24"/>
          <w:szCs w:val="24"/>
          <w:highlight w:val="yellow"/>
        </w:rPr>
        <w:t>, 2013).</w:t>
      </w:r>
    </w:p>
    <w:p w14:paraId="5F29979A" w14:textId="0626E7E6" w:rsidR="0063398E" w:rsidRPr="00EA3C86" w:rsidRDefault="000A3B59" w:rsidP="000A3B59">
      <w:pPr>
        <w:jc w:val="both"/>
        <w:rPr>
          <w:sz w:val="24"/>
          <w:szCs w:val="24"/>
          <w:highlight w:val="yellow"/>
        </w:rPr>
      </w:pPr>
      <w:r w:rsidRPr="00EA3C86">
        <w:rPr>
          <w:sz w:val="24"/>
          <w:szCs w:val="24"/>
          <w:highlight w:val="yellow"/>
        </w:rPr>
        <w:t xml:space="preserve">El equilibrio </w:t>
      </w:r>
      <w:r w:rsidR="00D94A63">
        <w:rPr>
          <w:color w:val="FF0000"/>
          <w:sz w:val="24"/>
          <w:szCs w:val="24"/>
          <w:highlight w:val="yellow"/>
        </w:rPr>
        <w:t xml:space="preserve">se ve reflejado tanto en las elecciones de los participantes del juego, como </w:t>
      </w:r>
      <w:r w:rsidRPr="00D94A63">
        <w:rPr>
          <w:strike/>
          <w:color w:val="FF0000"/>
          <w:sz w:val="24"/>
          <w:szCs w:val="24"/>
          <w:highlight w:val="yellow"/>
        </w:rPr>
        <w:t>también opera sobre</w:t>
      </w:r>
      <w:r w:rsidR="00D94A63">
        <w:rPr>
          <w:sz w:val="24"/>
          <w:szCs w:val="24"/>
          <w:highlight w:val="yellow"/>
        </w:rPr>
        <w:t xml:space="preserve"> </w:t>
      </w:r>
      <w:r w:rsidR="00D94A63">
        <w:rPr>
          <w:color w:val="FF0000"/>
          <w:sz w:val="24"/>
          <w:szCs w:val="24"/>
          <w:highlight w:val="yellow"/>
        </w:rPr>
        <w:t>en</w:t>
      </w:r>
      <w:r w:rsidRPr="00EA3C86">
        <w:rPr>
          <w:sz w:val="24"/>
          <w:szCs w:val="24"/>
          <w:highlight w:val="yellow"/>
        </w:rPr>
        <w:t xml:space="preserve"> las creencias de los jugadores: jugadores que son racionales (en términos de teoría de decisión) </w:t>
      </w:r>
      <w:r w:rsidRPr="00D94A63">
        <w:rPr>
          <w:color w:val="FF0000"/>
          <w:sz w:val="24"/>
          <w:szCs w:val="24"/>
          <w:highlight w:val="yellow"/>
        </w:rPr>
        <w:t>tien</w:t>
      </w:r>
      <w:r w:rsidR="00D94A63">
        <w:rPr>
          <w:color w:val="FF0000"/>
          <w:sz w:val="24"/>
          <w:szCs w:val="24"/>
          <w:highlight w:val="yellow"/>
        </w:rPr>
        <w:t>d</w:t>
      </w:r>
      <w:r w:rsidRPr="00D94A63">
        <w:rPr>
          <w:color w:val="FF0000"/>
          <w:sz w:val="24"/>
          <w:szCs w:val="24"/>
          <w:highlight w:val="yellow"/>
        </w:rPr>
        <w:t>en</w:t>
      </w:r>
      <w:r w:rsidR="00D94A63">
        <w:rPr>
          <w:color w:val="FF0000"/>
          <w:sz w:val="24"/>
          <w:szCs w:val="24"/>
          <w:highlight w:val="yellow"/>
        </w:rPr>
        <w:t xml:space="preserve"> a tener</w:t>
      </w:r>
      <w:r w:rsidRPr="00EA3C86">
        <w:rPr>
          <w:sz w:val="24"/>
          <w:szCs w:val="24"/>
          <w:highlight w:val="yellow"/>
        </w:rPr>
        <w:t xml:space="preserve"> creencias</w:t>
      </w:r>
      <w:r w:rsidR="006957EA">
        <w:rPr>
          <w:sz w:val="24"/>
          <w:szCs w:val="24"/>
          <w:highlight w:val="yellow"/>
        </w:rPr>
        <w:t xml:space="preserve"> </w:t>
      </w:r>
      <w:r w:rsidR="006957EA">
        <w:rPr>
          <w:color w:val="FF0000"/>
          <w:sz w:val="24"/>
          <w:szCs w:val="24"/>
          <w:highlight w:val="yellow"/>
        </w:rPr>
        <w:t>acertadas</w:t>
      </w:r>
      <w:r w:rsidRPr="00EA3C86">
        <w:rPr>
          <w:sz w:val="24"/>
          <w:szCs w:val="24"/>
          <w:highlight w:val="yellow"/>
        </w:rPr>
        <w:t xml:space="preserve"> sobre los otros jugadores, </w:t>
      </w:r>
      <w:r w:rsidRPr="006957EA">
        <w:rPr>
          <w:strike/>
          <w:color w:val="FF0000"/>
          <w:sz w:val="24"/>
          <w:szCs w:val="24"/>
          <w:highlight w:val="yellow"/>
        </w:rPr>
        <w:t>que son correctas si los demás j</w:t>
      </w:r>
      <w:r w:rsidR="0069152A" w:rsidRPr="006957EA">
        <w:rPr>
          <w:strike/>
          <w:color w:val="FF0000"/>
          <w:sz w:val="24"/>
          <w:szCs w:val="24"/>
          <w:highlight w:val="yellow"/>
        </w:rPr>
        <w:t>ugadores</w:t>
      </w:r>
      <w:r w:rsidR="006957EA">
        <w:rPr>
          <w:sz w:val="24"/>
          <w:szCs w:val="24"/>
          <w:highlight w:val="yellow"/>
        </w:rPr>
        <w:t xml:space="preserve"> </w:t>
      </w:r>
      <w:r w:rsidR="006957EA">
        <w:rPr>
          <w:color w:val="FF0000"/>
          <w:sz w:val="24"/>
          <w:szCs w:val="24"/>
          <w:highlight w:val="yellow"/>
        </w:rPr>
        <w:t>si estos</w:t>
      </w:r>
      <w:r w:rsidR="0069152A" w:rsidRPr="00EA3C86">
        <w:rPr>
          <w:sz w:val="24"/>
          <w:szCs w:val="24"/>
          <w:highlight w:val="yellow"/>
        </w:rPr>
        <w:t xml:space="preserve"> también son racionales (Crawford, Costa-Gomes &amp; </w:t>
      </w:r>
      <w:proofErr w:type="spellStart"/>
      <w:r w:rsidR="0069152A" w:rsidRPr="00EA3C86">
        <w:rPr>
          <w:sz w:val="24"/>
          <w:szCs w:val="24"/>
          <w:highlight w:val="yellow"/>
        </w:rPr>
        <w:t>Iriberri</w:t>
      </w:r>
      <w:proofErr w:type="spellEnd"/>
      <w:r w:rsidR="0069152A" w:rsidRPr="00EA3C86">
        <w:rPr>
          <w:sz w:val="24"/>
          <w:szCs w:val="24"/>
          <w:highlight w:val="yellow"/>
        </w:rPr>
        <w:t>, 2013).</w:t>
      </w:r>
    </w:p>
    <w:p w14:paraId="4F9B3C9A" w14:textId="695BC4C7" w:rsidR="009E6841" w:rsidRPr="00F6771A" w:rsidRDefault="00993CA3">
      <w:pPr>
        <w:jc w:val="both"/>
        <w:rPr>
          <w:color w:val="0070C0"/>
          <w:sz w:val="24"/>
          <w:szCs w:val="24"/>
        </w:rPr>
      </w:pPr>
      <w:r w:rsidRPr="00EA3C86">
        <w:rPr>
          <w:sz w:val="24"/>
          <w:szCs w:val="24"/>
          <w:highlight w:val="yellow"/>
        </w:rPr>
        <w:t>Durante el</w:t>
      </w:r>
      <w:r w:rsidR="006B115E" w:rsidRPr="00EA3C86">
        <w:rPr>
          <w:sz w:val="24"/>
          <w:szCs w:val="24"/>
          <w:highlight w:val="yellow"/>
        </w:rPr>
        <w:t xml:space="preserve"> </w:t>
      </w:r>
      <w:r w:rsidR="00EA3C86" w:rsidRPr="00EA3C86">
        <w:rPr>
          <w:sz w:val="24"/>
          <w:szCs w:val="24"/>
          <w:highlight w:val="yellow"/>
        </w:rPr>
        <w:t xml:space="preserve">proceso de </w:t>
      </w:r>
      <w:r w:rsidR="006B115E" w:rsidRPr="00EA3C86">
        <w:rPr>
          <w:sz w:val="24"/>
          <w:szCs w:val="24"/>
          <w:highlight w:val="yellow"/>
        </w:rPr>
        <w:t>razonamiento iterado, los jugadores incorporan las creencias que tienen sobre la conducta de los otros juga</w:t>
      </w:r>
      <w:r w:rsidR="00EA3C86" w:rsidRPr="00EA3C86">
        <w:rPr>
          <w:sz w:val="24"/>
          <w:szCs w:val="24"/>
          <w:highlight w:val="yellow"/>
        </w:rPr>
        <w:t>dores en su toma de decisiones.</w:t>
      </w:r>
      <w:r w:rsidR="00D94A63">
        <w:rPr>
          <w:sz w:val="24"/>
          <w:szCs w:val="24"/>
        </w:rPr>
        <w:t xml:space="preserve"> </w:t>
      </w:r>
      <w:r w:rsidR="00D94A63" w:rsidRPr="00F6771A">
        <w:rPr>
          <w:color w:val="0070C0"/>
          <w:sz w:val="24"/>
          <w:szCs w:val="24"/>
        </w:rPr>
        <w:t>Para q</w:t>
      </w:r>
      <w:r w:rsidR="00F6771A" w:rsidRPr="00F6771A">
        <w:rPr>
          <w:color w:val="0070C0"/>
          <w:sz w:val="24"/>
          <w:szCs w:val="24"/>
        </w:rPr>
        <w:t>u</w:t>
      </w:r>
      <w:r w:rsidR="00D94A63" w:rsidRPr="00F6771A">
        <w:rPr>
          <w:color w:val="0070C0"/>
          <w:sz w:val="24"/>
          <w:szCs w:val="24"/>
        </w:rPr>
        <w:t>e no se vea tan inconexo con el anterior, yo pondría:</w:t>
      </w:r>
    </w:p>
    <w:p w14:paraId="6C28361E" w14:textId="2BFF5E31" w:rsidR="00D94A63" w:rsidRPr="00D94A63" w:rsidRDefault="00D94A63">
      <w:pPr>
        <w:jc w:val="both"/>
        <w:rPr>
          <w:color w:val="FF0000"/>
          <w:sz w:val="24"/>
          <w:szCs w:val="24"/>
        </w:rPr>
      </w:pPr>
      <w:r>
        <w:rPr>
          <w:color w:val="FF0000"/>
          <w:sz w:val="24"/>
          <w:szCs w:val="24"/>
        </w:rPr>
        <w:t>En situaciones d</w:t>
      </w:r>
      <w:r w:rsidR="00F6771A">
        <w:rPr>
          <w:color w:val="FF0000"/>
          <w:sz w:val="24"/>
          <w:szCs w:val="24"/>
        </w:rPr>
        <w:t>e interacción donde las</w:t>
      </w:r>
      <w:r>
        <w:rPr>
          <w:color w:val="FF0000"/>
          <w:sz w:val="24"/>
          <w:szCs w:val="24"/>
        </w:rPr>
        <w:t xml:space="preserve"> ganancias</w:t>
      </w:r>
      <w:r w:rsidR="00F6771A">
        <w:rPr>
          <w:color w:val="FF0000"/>
          <w:sz w:val="24"/>
          <w:szCs w:val="24"/>
        </w:rPr>
        <w:t xml:space="preserve"> a obtener por</w:t>
      </w:r>
      <w:r>
        <w:rPr>
          <w:color w:val="FF0000"/>
          <w:sz w:val="24"/>
          <w:szCs w:val="24"/>
        </w:rPr>
        <w:t xml:space="preserve"> cada jugador dependen del </w:t>
      </w:r>
      <w:r w:rsidR="00F6771A">
        <w:rPr>
          <w:color w:val="FF0000"/>
          <w:sz w:val="24"/>
          <w:szCs w:val="24"/>
        </w:rPr>
        <w:t>razonamiento iterado con que guíen</w:t>
      </w:r>
      <w:r>
        <w:rPr>
          <w:color w:val="FF0000"/>
          <w:sz w:val="24"/>
          <w:szCs w:val="24"/>
        </w:rPr>
        <w:t xml:space="preserve"> su comportamiento, </w:t>
      </w:r>
      <w:r w:rsidR="00552A64">
        <w:rPr>
          <w:color w:val="FF0000"/>
          <w:sz w:val="24"/>
          <w:szCs w:val="24"/>
        </w:rPr>
        <w:t xml:space="preserve">se </w:t>
      </w:r>
      <w:r w:rsidR="00F6771A">
        <w:rPr>
          <w:color w:val="FF0000"/>
          <w:sz w:val="24"/>
          <w:szCs w:val="24"/>
        </w:rPr>
        <w:t xml:space="preserve"> asume que </w:t>
      </w:r>
      <w:r w:rsidR="00552A64">
        <w:rPr>
          <w:color w:val="FF0000"/>
          <w:sz w:val="24"/>
          <w:szCs w:val="24"/>
        </w:rPr>
        <w:t xml:space="preserve">dicho proceso </w:t>
      </w:r>
      <w:r w:rsidR="00F6771A">
        <w:rPr>
          <w:color w:val="FF0000"/>
          <w:sz w:val="24"/>
          <w:szCs w:val="24"/>
        </w:rPr>
        <w:t xml:space="preserve">también toma en cuenta </w:t>
      </w:r>
      <w:r w:rsidR="00552A64">
        <w:rPr>
          <w:color w:val="FF0000"/>
          <w:sz w:val="24"/>
          <w:szCs w:val="24"/>
        </w:rPr>
        <w:t>el conocimiento y las creencias que se tienen sobre los otros jugadores (sus habilidades y estrategias).</w:t>
      </w:r>
    </w:p>
    <w:p w14:paraId="1170D177" w14:textId="77777777" w:rsidR="009E6841" w:rsidRDefault="006B115E">
      <w:pPr>
        <w:jc w:val="both"/>
        <w:rPr>
          <w:sz w:val="24"/>
          <w:szCs w:val="24"/>
        </w:rPr>
      </w:pPr>
      <w:r>
        <w:rPr>
          <w:sz w:val="24"/>
          <w:szCs w:val="24"/>
        </w:rPr>
        <w:t>Keynes (1936) ilustró el proceso de razonamiento iterado con una analogía: Un concurso en el que los participantes deben elegir de entre cien fotografías de rostros, cuáles piensan que los demás participantes considerarán que son los más atractivos. Tomando en cuenta que todos los participantes se enfrentan al mismo problema, para ganar no basta con elegir solamente aquellos rostros que piensen que son los más atractivos, o cuáles piensan que los demás participantes piensan que son más atractivos, sino aquellos que piensen que los demás participantes pensarán que los demás participantes piensan que son los más atractivos. Esto implica tres pasos de razonamiento iterado.</w:t>
      </w:r>
    </w:p>
    <w:p w14:paraId="30207CD3" w14:textId="77777777" w:rsidR="009E6841" w:rsidRDefault="006B115E">
      <w:pPr>
        <w:jc w:val="both"/>
        <w:rPr>
          <w:sz w:val="24"/>
          <w:szCs w:val="24"/>
        </w:rPr>
      </w:pPr>
      <w:r>
        <w:rPr>
          <w:sz w:val="24"/>
          <w:szCs w:val="24"/>
        </w:rPr>
        <w:t xml:space="preserve">Un agente totalmente racional debería realizar tantos pasos de razonamiento iterado como fueran necesarios para llegar a la solución por dominancia del juego (el equilibrio de Nash). En la realidad, las personas no se comportan de forma perfectamente racional, y la cantidad </w:t>
      </w:r>
      <w:r>
        <w:rPr>
          <w:sz w:val="24"/>
          <w:szCs w:val="24"/>
        </w:rPr>
        <w:lastRenderedPageBreak/>
        <w:t xml:space="preserve">de pasos de razonamiento iterado que realizan es limitada (Stahl &amp; Wilson, 1995, Ho, </w:t>
      </w:r>
      <w:proofErr w:type="spellStart"/>
      <w:r>
        <w:rPr>
          <w:sz w:val="24"/>
          <w:szCs w:val="24"/>
        </w:rPr>
        <w:t>Caremer</w:t>
      </w:r>
      <w:proofErr w:type="spellEnd"/>
      <w:r>
        <w:rPr>
          <w:sz w:val="24"/>
          <w:szCs w:val="24"/>
        </w:rPr>
        <w:t xml:space="preserve"> &amp; </w:t>
      </w:r>
      <w:proofErr w:type="spellStart"/>
      <w:r>
        <w:rPr>
          <w:sz w:val="24"/>
          <w:szCs w:val="24"/>
        </w:rPr>
        <w:t>Weigelt</w:t>
      </w:r>
      <w:proofErr w:type="spellEnd"/>
      <w:r>
        <w:rPr>
          <w:sz w:val="24"/>
          <w:szCs w:val="24"/>
        </w:rPr>
        <w:t>, 1998).</w:t>
      </w:r>
    </w:p>
    <w:p w14:paraId="69618623" w14:textId="77777777" w:rsidR="009E6841" w:rsidRDefault="006B115E">
      <w:pPr>
        <w:jc w:val="both"/>
        <w:rPr>
          <w:sz w:val="24"/>
          <w:szCs w:val="24"/>
        </w:rPr>
      </w:pPr>
      <w:r>
        <w:rPr>
          <w:sz w:val="24"/>
          <w:szCs w:val="24"/>
        </w:rPr>
        <w:t xml:space="preserve">Experimentalmente el juego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llamado así a partir de la analogía de Keynes, ha sido utilizado para estudiar el razonamiento iterado. En este juego, cada participante debe elegir un número entero en el rango [0 - 100], de manera simultánea y sin revelarlo a los otros jugadores. Posteriormente, se calcula la media de todos los números elegidos y este valor se multiplica por un parámetro </w:t>
      </w:r>
      <w:r>
        <w:rPr>
          <w:i/>
          <w:sz w:val="24"/>
          <w:szCs w:val="24"/>
        </w:rPr>
        <w:t>p</w:t>
      </w:r>
      <w:r>
        <w:rPr>
          <w:sz w:val="24"/>
          <w:szCs w:val="24"/>
        </w:rPr>
        <w:t xml:space="preserve"> que es un número positivo y diferente de 1, conocido de antemano por todos los jugadores, (generalmente se utiliza </w:t>
      </w:r>
      <w:r>
        <w:rPr>
          <w:i/>
          <w:sz w:val="24"/>
          <w:szCs w:val="24"/>
        </w:rPr>
        <w:t>p</w:t>
      </w:r>
      <w:r>
        <w:rPr>
          <w:sz w:val="24"/>
          <w:szCs w:val="24"/>
        </w:rPr>
        <w:t xml:space="preserve"> =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A este nuevo valor se le llama el número objetivo, y el ganador del juego será el participante que haya elegido el número más cercano a este número.</w:t>
      </w:r>
    </w:p>
    <w:p w14:paraId="5D63E499" w14:textId="15DFC195" w:rsidR="006B115E" w:rsidRDefault="006B115E" w:rsidP="00E86BA9">
      <w:pPr>
        <w:jc w:val="both"/>
        <w:rPr>
          <w:sz w:val="24"/>
          <w:szCs w:val="24"/>
        </w:rPr>
      </w:pPr>
      <w:commentRangeStart w:id="1"/>
      <w:r w:rsidRPr="00733D8A">
        <w:rPr>
          <w:sz w:val="24"/>
          <w:szCs w:val="24"/>
          <w:highlight w:val="yellow"/>
        </w:rPr>
        <w:t>Si los jugadores fueran perfectamente racionales, creyeran que los demás jugadores también lo son y</w:t>
      </w:r>
      <w:r w:rsidR="00552A64">
        <w:rPr>
          <w:sz w:val="24"/>
          <w:szCs w:val="24"/>
          <w:highlight w:val="yellow"/>
        </w:rPr>
        <w:t xml:space="preserve"> </w:t>
      </w:r>
      <w:r w:rsidR="00552A64">
        <w:rPr>
          <w:color w:val="FF0000"/>
          <w:sz w:val="24"/>
          <w:szCs w:val="24"/>
          <w:highlight w:val="yellow"/>
        </w:rPr>
        <w:t>además</w:t>
      </w:r>
      <w:r w:rsidRPr="00733D8A">
        <w:rPr>
          <w:sz w:val="24"/>
          <w:szCs w:val="24"/>
          <w:highlight w:val="yellow"/>
        </w:rPr>
        <w:t xml:space="preserve"> </w:t>
      </w:r>
      <w:r w:rsidR="00B709CF" w:rsidRPr="00733D8A">
        <w:rPr>
          <w:sz w:val="24"/>
          <w:szCs w:val="24"/>
          <w:highlight w:val="yellow"/>
        </w:rPr>
        <w:t xml:space="preserve">pudieran </w:t>
      </w:r>
      <w:r w:rsidR="00552A64">
        <w:rPr>
          <w:color w:val="FF0000"/>
          <w:sz w:val="24"/>
          <w:szCs w:val="24"/>
          <w:highlight w:val="yellow"/>
        </w:rPr>
        <w:t>realizar</w:t>
      </w:r>
      <w:r w:rsidRPr="00733D8A">
        <w:rPr>
          <w:sz w:val="24"/>
          <w:szCs w:val="24"/>
          <w:highlight w:val="yellow"/>
        </w:rPr>
        <w:t xml:space="preserve"> una cantidad infinita de pasos de razonamiento iterado, llegarían a la so</w:t>
      </w:r>
      <w:r w:rsidR="00E86BA9" w:rsidRPr="00733D8A">
        <w:rPr>
          <w:sz w:val="24"/>
          <w:szCs w:val="24"/>
          <w:highlight w:val="yellow"/>
        </w:rPr>
        <w:t>lución por dominancia del juego</w:t>
      </w:r>
      <w:r w:rsidRPr="00733D8A">
        <w:rPr>
          <w:sz w:val="24"/>
          <w:szCs w:val="24"/>
          <w:highlight w:val="yellow"/>
        </w:rPr>
        <w:t xml:space="preserve"> mediante el siguiente razonamiento: </w:t>
      </w:r>
      <w:commentRangeEnd w:id="1"/>
      <w:r w:rsidR="00600F07">
        <w:rPr>
          <w:rStyle w:val="Refdecomentario"/>
        </w:rPr>
        <w:commentReference w:id="1"/>
      </w:r>
      <w:r w:rsidRPr="00600F07">
        <w:rPr>
          <w:sz w:val="24"/>
          <w:szCs w:val="24"/>
          <w:highlight w:val="green"/>
        </w:rPr>
        <w:t xml:space="preserve">La media de los números elegidos no puede ser mayor a 100. </w:t>
      </w:r>
      <w:r w:rsidR="00B709CF" w:rsidRPr="00600F07">
        <w:rPr>
          <w:sz w:val="24"/>
          <w:szCs w:val="24"/>
          <w:highlight w:val="green"/>
        </w:rPr>
        <w:t>Multiplicando por</w:t>
      </w:r>
      <w:r w:rsidRPr="00600F07">
        <w:rPr>
          <w:sz w:val="24"/>
          <w:szCs w:val="24"/>
          <w:highlight w:val="green"/>
        </w:rPr>
        <w:t xml:space="preserve"> </w:t>
      </w:r>
      <w:r w:rsidRPr="00600F07">
        <w:rPr>
          <w:i/>
          <w:sz w:val="24"/>
          <w:szCs w:val="24"/>
          <w:highlight w:val="green"/>
        </w:rPr>
        <w:t>p</w:t>
      </w:r>
      <w:r w:rsidRPr="00600F07">
        <w:rPr>
          <w:sz w:val="24"/>
          <w:szCs w:val="24"/>
          <w:highlight w:val="green"/>
        </w:rPr>
        <w:t xml:space="preserve"> = </w:t>
      </w:r>
      <m:oMath>
        <m:f>
          <m:fPr>
            <m:ctrlPr>
              <w:rPr>
                <w:rFonts w:ascii="Cambria Math" w:eastAsia="Cambria Math" w:hAnsi="Cambria Math" w:cs="Cambria Math"/>
                <w:sz w:val="24"/>
                <w:szCs w:val="24"/>
                <w:highlight w:val="green"/>
              </w:rPr>
            </m:ctrlPr>
          </m:fPr>
          <m:num>
            <m:r>
              <w:rPr>
                <w:rFonts w:ascii="Cambria Math" w:eastAsia="Cambria Math" w:hAnsi="Cambria Math" w:cs="Cambria Math"/>
                <w:sz w:val="24"/>
                <w:szCs w:val="24"/>
                <w:highlight w:val="green"/>
              </w:rPr>
              <m:t>2</m:t>
            </m:r>
          </m:num>
          <m:den>
            <m:r>
              <w:rPr>
                <w:rFonts w:ascii="Cambria Math" w:eastAsia="Cambria Math" w:hAnsi="Cambria Math" w:cs="Cambria Math"/>
                <w:sz w:val="24"/>
                <w:szCs w:val="24"/>
                <w:highlight w:val="green"/>
              </w:rPr>
              <m:t>3</m:t>
            </m:r>
          </m:den>
        </m:f>
      </m:oMath>
      <w:r w:rsidRPr="00600F07">
        <w:rPr>
          <w:sz w:val="24"/>
          <w:szCs w:val="24"/>
          <w:highlight w:val="green"/>
        </w:rPr>
        <w:t xml:space="preserve"> </w:t>
      </w:r>
      <w:r w:rsidR="00B709CF" w:rsidRPr="00600F07">
        <w:rPr>
          <w:sz w:val="24"/>
          <w:szCs w:val="24"/>
          <w:highlight w:val="green"/>
        </w:rPr>
        <w:t>se obtiene</w:t>
      </w:r>
      <w:r w:rsidR="00D47772" w:rsidRPr="00600F07">
        <w:rPr>
          <w:sz w:val="24"/>
          <w:szCs w:val="24"/>
          <w:highlight w:val="green"/>
        </w:rPr>
        <w:t xml:space="preserve"> 66.66</w:t>
      </w:r>
      <w:r w:rsidR="001E3A60" w:rsidRPr="00600F07">
        <w:rPr>
          <w:sz w:val="24"/>
          <w:szCs w:val="24"/>
          <w:highlight w:val="green"/>
        </w:rPr>
        <w:t xml:space="preserve">, </w:t>
      </w:r>
      <w:r w:rsidR="00B709CF" w:rsidRPr="00600F07">
        <w:rPr>
          <w:sz w:val="24"/>
          <w:szCs w:val="24"/>
          <w:highlight w:val="green"/>
        </w:rPr>
        <w:t>que es el valor máximo del número objetivo</w:t>
      </w:r>
      <w:r w:rsidRPr="00600F07">
        <w:rPr>
          <w:sz w:val="24"/>
          <w:szCs w:val="24"/>
          <w:highlight w:val="green"/>
        </w:rPr>
        <w:t>. Si todos los jugadores son racionales</w:t>
      </w:r>
      <w:r w:rsidR="00B709CF" w:rsidRPr="00600F07">
        <w:rPr>
          <w:sz w:val="24"/>
          <w:szCs w:val="24"/>
          <w:highlight w:val="green"/>
        </w:rPr>
        <w:t>, ninguno elegirá un número por arriba</w:t>
      </w:r>
      <w:r w:rsidR="001E3A60" w:rsidRPr="00600F07">
        <w:rPr>
          <w:sz w:val="24"/>
          <w:szCs w:val="24"/>
          <w:highlight w:val="green"/>
        </w:rPr>
        <w:t xml:space="preserve"> de este valor, en cuyo caso, la media de los números elegidos no puede ser mayor a 66.66.</w:t>
      </w:r>
      <w:r w:rsidR="00757507" w:rsidRPr="00600F07">
        <w:rPr>
          <w:sz w:val="24"/>
          <w:szCs w:val="24"/>
          <w:highlight w:val="green"/>
        </w:rPr>
        <w:t xml:space="preserve"> Multiplicando este valor por</w:t>
      </w:r>
      <w:r w:rsidR="001E3A60" w:rsidRPr="00600F07">
        <w:rPr>
          <w:sz w:val="24"/>
          <w:szCs w:val="24"/>
          <w:highlight w:val="green"/>
        </w:rPr>
        <w:t xml:space="preserve"> </w:t>
      </w:r>
      <w:r w:rsidR="001E3A60" w:rsidRPr="00600F07">
        <w:rPr>
          <w:i/>
          <w:sz w:val="24"/>
          <w:szCs w:val="24"/>
          <w:highlight w:val="green"/>
        </w:rPr>
        <w:t>p</w:t>
      </w:r>
      <w:r w:rsidR="001E3A60" w:rsidRPr="00600F07">
        <w:rPr>
          <w:sz w:val="24"/>
          <w:szCs w:val="24"/>
          <w:highlight w:val="green"/>
        </w:rPr>
        <w:t xml:space="preserve"> = </w:t>
      </w:r>
      <m:oMath>
        <m:f>
          <m:fPr>
            <m:ctrlPr>
              <w:rPr>
                <w:rFonts w:ascii="Cambria Math" w:eastAsia="Cambria Math" w:hAnsi="Cambria Math" w:cs="Cambria Math"/>
                <w:sz w:val="24"/>
                <w:szCs w:val="24"/>
                <w:highlight w:val="green"/>
              </w:rPr>
            </m:ctrlPr>
          </m:fPr>
          <m:num>
            <m:r>
              <w:rPr>
                <w:rFonts w:ascii="Cambria Math" w:eastAsia="Cambria Math" w:hAnsi="Cambria Math" w:cs="Cambria Math"/>
                <w:sz w:val="24"/>
                <w:szCs w:val="24"/>
                <w:highlight w:val="green"/>
              </w:rPr>
              <m:t>2</m:t>
            </m:r>
          </m:num>
          <m:den>
            <m:r>
              <w:rPr>
                <w:rFonts w:ascii="Cambria Math" w:eastAsia="Cambria Math" w:hAnsi="Cambria Math" w:cs="Cambria Math"/>
                <w:sz w:val="24"/>
                <w:szCs w:val="24"/>
                <w:highlight w:val="green"/>
              </w:rPr>
              <m:t>3</m:t>
            </m:r>
          </m:den>
        </m:f>
      </m:oMath>
      <w:r w:rsidR="00D47772" w:rsidRPr="00600F07">
        <w:rPr>
          <w:sz w:val="24"/>
          <w:szCs w:val="24"/>
          <w:highlight w:val="green"/>
        </w:rPr>
        <w:t xml:space="preserve"> </w:t>
      </w:r>
      <w:r w:rsidR="00757507" w:rsidRPr="00600F07">
        <w:rPr>
          <w:sz w:val="24"/>
          <w:szCs w:val="24"/>
          <w:highlight w:val="green"/>
        </w:rPr>
        <w:t>se obtiene 44.44 y se asume que este valor es el nuevo límite superior del número objetivo.</w:t>
      </w:r>
      <w:r w:rsidR="00D47772" w:rsidRPr="00600F07">
        <w:rPr>
          <w:sz w:val="24"/>
          <w:szCs w:val="24"/>
          <w:highlight w:val="green"/>
        </w:rPr>
        <w:t xml:space="preserve"> </w:t>
      </w:r>
      <w:r w:rsidR="00757507" w:rsidRPr="00600F07">
        <w:rPr>
          <w:sz w:val="24"/>
          <w:szCs w:val="24"/>
          <w:highlight w:val="green"/>
        </w:rPr>
        <w:t>N</w:t>
      </w:r>
      <w:r w:rsidR="00D47772" w:rsidRPr="00600F07">
        <w:rPr>
          <w:sz w:val="24"/>
          <w:szCs w:val="24"/>
          <w:highlight w:val="green"/>
        </w:rPr>
        <w:t>uevamente</w:t>
      </w:r>
      <w:r w:rsidR="00E86BA9" w:rsidRPr="00600F07">
        <w:rPr>
          <w:sz w:val="24"/>
          <w:szCs w:val="24"/>
          <w:highlight w:val="green"/>
        </w:rPr>
        <w:t xml:space="preserve">, si </w:t>
      </w:r>
      <w:r w:rsidR="00757507" w:rsidRPr="00600F07">
        <w:rPr>
          <w:sz w:val="24"/>
          <w:szCs w:val="24"/>
          <w:highlight w:val="green"/>
        </w:rPr>
        <w:t>todos lo</w:t>
      </w:r>
      <w:r w:rsidR="00E86BA9" w:rsidRPr="00600F07">
        <w:rPr>
          <w:sz w:val="24"/>
          <w:szCs w:val="24"/>
          <w:highlight w:val="green"/>
        </w:rPr>
        <w:t>s jugadores son racionales, se asume que</w:t>
      </w:r>
      <w:r w:rsidR="005D50DE" w:rsidRPr="00600F07">
        <w:rPr>
          <w:sz w:val="24"/>
          <w:szCs w:val="24"/>
          <w:highlight w:val="green"/>
        </w:rPr>
        <w:t xml:space="preserve"> 44.44 es el valor máximo de la media y se multiplica por </w:t>
      </w:r>
      <w:r w:rsidR="005D50DE" w:rsidRPr="00600F07">
        <w:rPr>
          <w:i/>
          <w:sz w:val="24"/>
          <w:szCs w:val="24"/>
          <w:highlight w:val="green"/>
        </w:rPr>
        <w:t>p</w:t>
      </w:r>
      <w:r w:rsidR="005D50DE" w:rsidRPr="00600F07">
        <w:rPr>
          <w:sz w:val="24"/>
          <w:szCs w:val="24"/>
          <w:highlight w:val="green"/>
        </w:rPr>
        <w:t xml:space="preserve"> = </w:t>
      </w:r>
      <m:oMath>
        <m:f>
          <m:fPr>
            <m:ctrlPr>
              <w:rPr>
                <w:rFonts w:ascii="Cambria Math" w:eastAsia="Cambria Math" w:hAnsi="Cambria Math" w:cs="Cambria Math"/>
                <w:sz w:val="24"/>
                <w:szCs w:val="24"/>
                <w:highlight w:val="green"/>
              </w:rPr>
            </m:ctrlPr>
          </m:fPr>
          <m:num>
            <m:r>
              <w:rPr>
                <w:rFonts w:ascii="Cambria Math" w:eastAsia="Cambria Math" w:hAnsi="Cambria Math" w:cs="Cambria Math"/>
                <w:sz w:val="24"/>
                <w:szCs w:val="24"/>
                <w:highlight w:val="green"/>
              </w:rPr>
              <m:t>2</m:t>
            </m:r>
          </m:num>
          <m:den>
            <m:r>
              <w:rPr>
                <w:rFonts w:ascii="Cambria Math" w:eastAsia="Cambria Math" w:hAnsi="Cambria Math" w:cs="Cambria Math"/>
                <w:sz w:val="24"/>
                <w:szCs w:val="24"/>
                <w:highlight w:val="green"/>
              </w:rPr>
              <m:t>3</m:t>
            </m:r>
          </m:den>
        </m:f>
      </m:oMath>
      <w:r w:rsidR="0021734E" w:rsidRPr="00600F07">
        <w:rPr>
          <w:sz w:val="24"/>
          <w:szCs w:val="24"/>
          <w:highlight w:val="green"/>
        </w:rPr>
        <w:t>, lo que coloca el nuevo valor máximo del número objetivo en 29.63</w:t>
      </w:r>
      <w:r w:rsidR="00757507" w:rsidRPr="00600F07">
        <w:rPr>
          <w:sz w:val="24"/>
          <w:szCs w:val="24"/>
          <w:highlight w:val="green"/>
        </w:rPr>
        <w:t xml:space="preserve">. En resumen, el razonamiento se repite una y otra vez (de ahí el nombre de razonamiento iterado) y el valor máximo de la media y el número objetivo se reducen con cada iteración, hasta que el valor se </w:t>
      </w:r>
      <w:r w:rsidR="00E86BA9" w:rsidRPr="00600F07">
        <w:rPr>
          <w:sz w:val="24"/>
          <w:szCs w:val="24"/>
          <w:highlight w:val="green"/>
        </w:rPr>
        <w:t>vuelve</w:t>
      </w:r>
      <w:r w:rsidR="00757507" w:rsidRPr="00600F07">
        <w:rPr>
          <w:sz w:val="24"/>
          <w:szCs w:val="24"/>
          <w:highlight w:val="green"/>
        </w:rPr>
        <w:t xml:space="preserve"> prácticamente a 0.</w:t>
      </w:r>
      <w:r w:rsidR="00E86BA9" w:rsidRPr="00600F07">
        <w:rPr>
          <w:sz w:val="24"/>
          <w:szCs w:val="24"/>
          <w:highlight w:val="green"/>
        </w:rPr>
        <w:t xml:space="preserve"> Por lo tanto, la solución por dominancia del juego es que todos los jugadores elijan el número 0</w:t>
      </w:r>
      <w:r w:rsidRPr="00600F07">
        <w:rPr>
          <w:sz w:val="24"/>
          <w:szCs w:val="24"/>
          <w:highlight w:val="green"/>
        </w:rPr>
        <w:t xml:space="preserve"> (</w:t>
      </w:r>
      <w:proofErr w:type="spellStart"/>
      <w:r w:rsidRPr="00600F07">
        <w:rPr>
          <w:sz w:val="24"/>
          <w:szCs w:val="24"/>
          <w:highlight w:val="green"/>
        </w:rPr>
        <w:t>Nagel</w:t>
      </w:r>
      <w:proofErr w:type="spellEnd"/>
      <w:r w:rsidRPr="00600F07">
        <w:rPr>
          <w:sz w:val="24"/>
          <w:szCs w:val="24"/>
          <w:highlight w:val="green"/>
        </w:rPr>
        <w:t>, 1995).</w:t>
      </w:r>
    </w:p>
    <w:p w14:paraId="5C45B366" w14:textId="537A6974" w:rsidR="00600F07" w:rsidRDefault="00600F07" w:rsidP="00600F07">
      <w:pPr>
        <w:jc w:val="both"/>
        <w:rPr>
          <w:sz w:val="24"/>
          <w:szCs w:val="24"/>
        </w:rPr>
      </w:pPr>
      <w:r w:rsidRPr="00600F07">
        <w:rPr>
          <w:sz w:val="24"/>
          <w:szCs w:val="24"/>
          <w:highlight w:val="cyan"/>
        </w:rPr>
        <w:t xml:space="preserve">El valor más grande que puede alcanzar el número objetivo (con </w:t>
      </w:r>
      <w:r w:rsidRPr="00600F07">
        <w:rPr>
          <w:i/>
          <w:sz w:val="24"/>
          <w:szCs w:val="24"/>
          <w:highlight w:val="cyan"/>
        </w:rPr>
        <w:t>p</w:t>
      </w:r>
      <w:r w:rsidRPr="00600F07">
        <w:rPr>
          <w:sz w:val="24"/>
          <w:szCs w:val="24"/>
          <w:highlight w:val="cyan"/>
        </w:rPr>
        <w:t xml:space="preserve"> = </w:t>
      </w:r>
      <m:oMath>
        <m:f>
          <m:fPr>
            <m:ctrlPr>
              <w:rPr>
                <w:rFonts w:ascii="Cambria Math" w:eastAsia="Cambria Math" w:hAnsi="Cambria Math" w:cs="Cambria Math"/>
                <w:sz w:val="24"/>
                <w:szCs w:val="24"/>
                <w:highlight w:val="cyan"/>
              </w:rPr>
            </m:ctrlPr>
          </m:fPr>
          <m:num>
            <m:r>
              <w:rPr>
                <w:rFonts w:ascii="Cambria Math" w:eastAsia="Cambria Math" w:hAnsi="Cambria Math" w:cs="Cambria Math"/>
                <w:sz w:val="24"/>
                <w:szCs w:val="24"/>
                <w:highlight w:val="cyan"/>
              </w:rPr>
              <m:t>2</m:t>
            </m:r>
          </m:num>
          <m:den>
            <m:r>
              <w:rPr>
                <w:rFonts w:ascii="Cambria Math" w:eastAsia="Cambria Math" w:hAnsi="Cambria Math" w:cs="Cambria Math"/>
                <w:sz w:val="24"/>
                <w:szCs w:val="24"/>
                <w:highlight w:val="cyan"/>
              </w:rPr>
              <m:t>3</m:t>
            </m:r>
          </m:den>
        </m:f>
      </m:oMath>
      <w:r w:rsidRPr="00600F07">
        <w:rPr>
          <w:sz w:val="24"/>
          <w:szCs w:val="24"/>
          <w:highlight w:val="cyan"/>
        </w:rPr>
        <w:t xml:space="preserve">) es </w:t>
      </w:r>
      <m:oMath>
        <m:r>
          <w:rPr>
            <w:rFonts w:ascii="Cambria Math" w:hAnsi="Cambria Math"/>
            <w:sz w:val="24"/>
            <w:szCs w:val="24"/>
            <w:highlight w:val="cyan"/>
          </w:rPr>
          <m:t>100× p=66.66</m:t>
        </m:r>
      </m:oMath>
      <w:r w:rsidRPr="00600F07">
        <w:rPr>
          <w:sz w:val="24"/>
          <w:szCs w:val="24"/>
          <w:highlight w:val="cyan"/>
        </w:rPr>
        <w:t>, así que cualquier número arriba de este valor es dominado por 66.66. Jugadores racionales obedecerán</w:t>
      </w:r>
      <w:r w:rsidR="00274204">
        <w:rPr>
          <w:sz w:val="24"/>
          <w:szCs w:val="24"/>
          <w:highlight w:val="cyan"/>
        </w:rPr>
        <w:t xml:space="preserve"> la</w:t>
      </w:r>
      <w:r w:rsidRPr="00600F07">
        <w:rPr>
          <w:sz w:val="24"/>
          <w:szCs w:val="24"/>
          <w:highlight w:val="cyan"/>
        </w:rPr>
        <w:t xml:space="preserve"> dominancia y creerán que los demás jugadores lo harán también, por lo que todos elegirán un número menor a 66.66. Por lo tanto, el valor máximo del número objetivo será </w:t>
      </w:r>
      <m:oMath>
        <m:r>
          <w:rPr>
            <w:rFonts w:ascii="Cambria Math" w:hAnsi="Cambria Math"/>
            <w:sz w:val="24"/>
            <w:szCs w:val="24"/>
            <w:highlight w:val="cyan"/>
          </w:rPr>
          <m:t>100×</m:t>
        </m:r>
        <m:sSup>
          <m:sSupPr>
            <m:ctrlPr>
              <w:rPr>
                <w:rFonts w:ascii="Cambria Math" w:hAnsi="Cambria Math"/>
                <w:i/>
                <w:sz w:val="24"/>
                <w:szCs w:val="24"/>
                <w:highlight w:val="cyan"/>
              </w:rPr>
            </m:ctrlPr>
          </m:sSupPr>
          <m:e>
            <m:r>
              <w:rPr>
                <w:rFonts w:ascii="Cambria Math" w:hAnsi="Cambria Math"/>
                <w:sz w:val="24"/>
                <w:szCs w:val="24"/>
                <w:highlight w:val="cyan"/>
              </w:rPr>
              <m:t>p</m:t>
            </m:r>
          </m:e>
          <m:sup>
            <m:r>
              <w:rPr>
                <w:rFonts w:ascii="Cambria Math" w:hAnsi="Cambria Math"/>
                <w:sz w:val="24"/>
                <w:szCs w:val="24"/>
                <w:highlight w:val="cyan"/>
              </w:rPr>
              <m:t>2</m:t>
            </m:r>
          </m:sup>
        </m:sSup>
        <m:r>
          <w:rPr>
            <w:rFonts w:ascii="Cambria Math" w:hAnsi="Cambria Math"/>
            <w:sz w:val="24"/>
            <w:szCs w:val="24"/>
            <w:highlight w:val="cyan"/>
          </w:rPr>
          <m:t>=44.44</m:t>
        </m:r>
      </m:oMath>
      <w:r w:rsidRPr="00600F07">
        <w:rPr>
          <w:sz w:val="24"/>
          <w:szCs w:val="24"/>
          <w:highlight w:val="cyan"/>
        </w:rPr>
        <w:t xml:space="preserve"> y elegir cualquier número por arriba de este será una estrategia dominada. Aplicando este razonamiento una y otra vez (de ahí el nombre de razonamiento iterado), el valor del número objetivo se reduce con cada iteración, hasta que se llega al equilibrio de Nash del juego, que todos los jugadores elijan 0</w:t>
      </w:r>
      <w:r>
        <w:rPr>
          <w:sz w:val="24"/>
          <w:szCs w:val="24"/>
          <w:highlight w:val="cyan"/>
        </w:rPr>
        <w:t xml:space="preserve"> (Ho, </w:t>
      </w:r>
      <w:proofErr w:type="spellStart"/>
      <w:r>
        <w:rPr>
          <w:sz w:val="24"/>
          <w:szCs w:val="24"/>
          <w:highlight w:val="cyan"/>
        </w:rPr>
        <w:t>Camerer</w:t>
      </w:r>
      <w:proofErr w:type="spellEnd"/>
      <w:r>
        <w:rPr>
          <w:sz w:val="24"/>
          <w:szCs w:val="24"/>
          <w:highlight w:val="cyan"/>
        </w:rPr>
        <w:t xml:space="preserve">, </w:t>
      </w:r>
      <w:proofErr w:type="spellStart"/>
      <w:r>
        <w:rPr>
          <w:sz w:val="24"/>
          <w:szCs w:val="24"/>
          <w:highlight w:val="cyan"/>
        </w:rPr>
        <w:t>Weigelt</w:t>
      </w:r>
      <w:proofErr w:type="spellEnd"/>
      <w:r w:rsidR="00744530">
        <w:rPr>
          <w:sz w:val="24"/>
          <w:szCs w:val="24"/>
          <w:highlight w:val="cyan"/>
        </w:rPr>
        <w:t>, 1998)</w:t>
      </w:r>
      <w:r w:rsidRPr="00600F07">
        <w:rPr>
          <w:sz w:val="24"/>
          <w:szCs w:val="24"/>
          <w:highlight w:val="cyan"/>
        </w:rPr>
        <w:t>.</w:t>
      </w:r>
    </w:p>
    <w:p w14:paraId="79002685" w14:textId="0E8E8C28" w:rsidR="00600F07" w:rsidRPr="009A6676" w:rsidRDefault="00552A64" w:rsidP="00E86BA9">
      <w:pPr>
        <w:jc w:val="both"/>
        <w:rPr>
          <w:color w:val="FF0000"/>
          <w:sz w:val="24"/>
          <w:szCs w:val="24"/>
          <w:u w:val="single"/>
        </w:rPr>
      </w:pPr>
      <w:r>
        <w:rPr>
          <w:color w:val="FF0000"/>
          <w:sz w:val="24"/>
          <w:szCs w:val="24"/>
        </w:rPr>
        <w:t>“El valor más alto posible para la media de los números elegidos es 100, en cuyo caso el número objetivo sería 66.6 (</w:t>
      </w:r>
      <m:oMath>
        <m:r>
          <w:rPr>
            <w:rFonts w:ascii="Cambria Math" w:hAnsi="Cambria Math"/>
            <w:color w:val="FF0000"/>
            <w:sz w:val="24"/>
            <w:szCs w:val="24"/>
          </w:rPr>
          <m:t>100∙(p=</m:t>
        </m:r>
        <m:f>
          <m:fPr>
            <m:ctrlPr>
              <w:rPr>
                <w:rFonts w:ascii="Cambria Math" w:hAnsi="Cambria Math"/>
                <w:i/>
                <w:color w:val="FF0000"/>
                <w:sz w:val="24"/>
                <w:szCs w:val="24"/>
              </w:rPr>
            </m:ctrlPr>
          </m:fPr>
          <m:num>
            <m:r>
              <w:rPr>
                <w:rFonts w:ascii="Cambria Math" w:hAnsi="Cambria Math"/>
                <w:color w:val="FF0000"/>
                <w:sz w:val="24"/>
                <w:szCs w:val="24"/>
              </w:rPr>
              <m:t>2</m:t>
            </m:r>
          </m:num>
          <m:den>
            <m:r>
              <w:rPr>
                <w:rFonts w:ascii="Cambria Math" w:hAnsi="Cambria Math"/>
                <w:color w:val="FF0000"/>
                <w:sz w:val="24"/>
                <w:szCs w:val="24"/>
              </w:rPr>
              <m:t>3</m:t>
            </m:r>
          </m:den>
        </m:f>
        <m:r>
          <w:rPr>
            <w:rFonts w:ascii="Cambria Math" w:hAnsi="Cambria Math"/>
            <w:color w:val="FF0000"/>
            <w:sz w:val="24"/>
            <w:szCs w:val="24"/>
          </w:rPr>
          <m:t xml:space="preserve"> )</m:t>
        </m:r>
      </m:oMath>
      <w:r w:rsidRPr="00552A64">
        <w:rPr>
          <w:i/>
          <w:color w:val="FF0000"/>
          <w:sz w:val="24"/>
          <w:szCs w:val="24"/>
        </w:rPr>
        <w:t xml:space="preserve"> </w:t>
      </w:r>
      <w:r>
        <w:rPr>
          <w:color w:val="FF0000"/>
          <w:sz w:val="24"/>
          <w:szCs w:val="24"/>
        </w:rPr>
        <w:t xml:space="preserve">), por lo que elegir cualquier número por encima de este no tendría sentido. Sin embargo, puedo asumir que los demás participantes llegaron a la misma conclusión, y entonces, el valor máximo de la media de los números a elegir con </w:t>
      </w:r>
      <w:r>
        <w:rPr>
          <w:color w:val="FF0000"/>
          <w:sz w:val="24"/>
          <w:szCs w:val="24"/>
        </w:rPr>
        <w:lastRenderedPageBreak/>
        <w:t>esta información es 66.6 y el número objetivo se vuelve 44.4. Pero si esto es cierto, también puede ser que los demás participantes llegaran a la misma conclusión</w:t>
      </w:r>
      <w:r w:rsidR="009A6676">
        <w:rPr>
          <w:color w:val="FF0000"/>
          <w:sz w:val="24"/>
          <w:szCs w:val="24"/>
        </w:rPr>
        <w:t xml:space="preserve"> y por tanto, el máximo de la media de los números elegidos es 44.4, y el número objetivo se vuelve 29.63.” Si este ‘</w:t>
      </w:r>
      <w:proofErr w:type="spellStart"/>
      <w:r w:rsidR="009A6676">
        <w:rPr>
          <w:color w:val="FF0000"/>
          <w:sz w:val="24"/>
          <w:szCs w:val="24"/>
        </w:rPr>
        <w:t>loop</w:t>
      </w:r>
      <w:proofErr w:type="spellEnd"/>
      <w:r w:rsidR="009A6676">
        <w:rPr>
          <w:color w:val="FF0000"/>
          <w:sz w:val="24"/>
          <w:szCs w:val="24"/>
        </w:rPr>
        <w:t>’ de pensamiento (‘razonamiento iterado’) se sigue repitiendo, los jugadores terminarán por elegir números muy cercanos a 0 (el equilibrio de Nash), en tanto que el valor esperado del número objetivo continúa reduciéndose en cada iteración del razonamiento (Nagel</w:t>
      </w:r>
      <w:proofErr w:type="gramStart"/>
      <w:r w:rsidR="009A6676">
        <w:rPr>
          <w:color w:val="FF0000"/>
          <w:sz w:val="24"/>
          <w:szCs w:val="24"/>
        </w:rPr>
        <w:t>,1995</w:t>
      </w:r>
      <w:proofErr w:type="gramEnd"/>
      <w:r w:rsidR="009A6676">
        <w:rPr>
          <w:color w:val="FF0000"/>
          <w:sz w:val="24"/>
          <w:szCs w:val="24"/>
        </w:rPr>
        <w:t xml:space="preserve">; </w:t>
      </w:r>
      <w:r w:rsidR="009A6676">
        <w:rPr>
          <w:sz w:val="24"/>
          <w:szCs w:val="24"/>
          <w:highlight w:val="cyan"/>
        </w:rPr>
        <w:t xml:space="preserve">Ho, </w:t>
      </w:r>
      <w:proofErr w:type="spellStart"/>
      <w:r w:rsidR="009A6676">
        <w:rPr>
          <w:sz w:val="24"/>
          <w:szCs w:val="24"/>
          <w:highlight w:val="cyan"/>
        </w:rPr>
        <w:t>Camerer</w:t>
      </w:r>
      <w:proofErr w:type="spellEnd"/>
      <w:r w:rsidR="009A6676">
        <w:rPr>
          <w:sz w:val="24"/>
          <w:szCs w:val="24"/>
          <w:highlight w:val="cyan"/>
        </w:rPr>
        <w:t xml:space="preserve">, </w:t>
      </w:r>
      <w:proofErr w:type="spellStart"/>
      <w:r w:rsidR="009A6676">
        <w:rPr>
          <w:sz w:val="24"/>
          <w:szCs w:val="24"/>
          <w:highlight w:val="cyan"/>
        </w:rPr>
        <w:t>Weigelt</w:t>
      </w:r>
      <w:proofErr w:type="spellEnd"/>
      <w:r w:rsidR="009A6676">
        <w:rPr>
          <w:sz w:val="24"/>
          <w:szCs w:val="24"/>
          <w:highlight w:val="cyan"/>
        </w:rPr>
        <w:t>, 1998</w:t>
      </w:r>
      <w:r w:rsidR="009A6676">
        <w:rPr>
          <w:color w:val="FF0000"/>
          <w:sz w:val="24"/>
          <w:szCs w:val="24"/>
        </w:rPr>
        <w:t>)</w:t>
      </w:r>
      <w:r>
        <w:rPr>
          <w:color w:val="FF0000"/>
          <w:sz w:val="24"/>
          <w:szCs w:val="24"/>
        </w:rPr>
        <w:t xml:space="preserve"> </w:t>
      </w:r>
      <w:r w:rsidR="009A6676">
        <w:rPr>
          <w:color w:val="FF0000"/>
          <w:sz w:val="24"/>
          <w:szCs w:val="24"/>
        </w:rPr>
        <w:t>.</w:t>
      </w:r>
    </w:p>
    <w:p w14:paraId="15D2ADB0" w14:textId="77777777" w:rsidR="009E6841" w:rsidRDefault="00A90E31">
      <w:pPr>
        <w:jc w:val="both"/>
        <w:rPr>
          <w:sz w:val="24"/>
          <w:szCs w:val="24"/>
        </w:rPr>
      </w:pPr>
      <w:r>
        <w:rPr>
          <w:sz w:val="24"/>
          <w:szCs w:val="24"/>
        </w:rPr>
        <w:t>Empíricamente,</w:t>
      </w:r>
      <w:r w:rsidR="006B115E">
        <w:rPr>
          <w:sz w:val="24"/>
          <w:szCs w:val="24"/>
        </w:rPr>
        <w:t xml:space="preserve"> esto no </w:t>
      </w:r>
      <w:r>
        <w:rPr>
          <w:sz w:val="24"/>
          <w:szCs w:val="24"/>
        </w:rPr>
        <w:t>suele ocurrir</w:t>
      </w:r>
      <w:r w:rsidR="006B115E">
        <w:rPr>
          <w:sz w:val="24"/>
          <w:szCs w:val="24"/>
        </w:rPr>
        <w:t>, pero cuando el mismo grupo de participantes juegan repetidamente (más de un periodo), se ha reportado consistentemente que sus elecciones se acercan paulatinamente al equilibrio</w:t>
      </w:r>
      <w:r>
        <w:rPr>
          <w:sz w:val="24"/>
          <w:szCs w:val="24"/>
        </w:rPr>
        <w:t xml:space="preserve"> (elegir 0)</w:t>
      </w:r>
      <w:r w:rsidR="006B115E">
        <w:rPr>
          <w:sz w:val="24"/>
          <w:szCs w:val="24"/>
        </w:rPr>
        <w:t xml:space="preserve"> con cada periodo (</w:t>
      </w:r>
      <w:proofErr w:type="spellStart"/>
      <w:r w:rsidR="006B115E">
        <w:rPr>
          <w:sz w:val="24"/>
          <w:szCs w:val="24"/>
        </w:rPr>
        <w:t>Nagel</w:t>
      </w:r>
      <w:proofErr w:type="spellEnd"/>
      <w:r w:rsidR="006B115E">
        <w:rPr>
          <w:sz w:val="24"/>
          <w:szCs w:val="24"/>
        </w:rPr>
        <w:t xml:space="preserve">, 1995, Ho, </w:t>
      </w:r>
      <w:proofErr w:type="spellStart"/>
      <w:r w:rsidR="006B115E">
        <w:rPr>
          <w:sz w:val="24"/>
          <w:szCs w:val="24"/>
        </w:rPr>
        <w:t>Camerer</w:t>
      </w:r>
      <w:proofErr w:type="spellEnd"/>
      <w:r w:rsidR="006B115E">
        <w:rPr>
          <w:sz w:val="24"/>
          <w:szCs w:val="24"/>
        </w:rPr>
        <w:t xml:space="preserve"> &amp; </w:t>
      </w:r>
      <w:proofErr w:type="spellStart"/>
      <w:r w:rsidR="006B115E">
        <w:rPr>
          <w:sz w:val="24"/>
          <w:szCs w:val="24"/>
        </w:rPr>
        <w:t>Weigelt</w:t>
      </w:r>
      <w:proofErr w:type="spellEnd"/>
      <w:r w:rsidR="006B115E">
        <w:rPr>
          <w:sz w:val="24"/>
          <w:szCs w:val="24"/>
        </w:rPr>
        <w:t xml:space="preserve">, 1998). También se ha observado que dicha tendencia se interrumpe cuando se agregan nuevos participantes al juego, siendo que los jugadores con experiencia incrementan el número elegido al enfrentarse a estos jugadores novatos, lo que se conoce como efecto de </w:t>
      </w:r>
      <w:proofErr w:type="spellStart"/>
      <w:r w:rsidR="006B115E">
        <w:rPr>
          <w:sz w:val="24"/>
          <w:szCs w:val="24"/>
        </w:rPr>
        <w:t>reset</w:t>
      </w:r>
      <w:proofErr w:type="spellEnd"/>
      <w:r w:rsidR="006B115E">
        <w:rPr>
          <w:sz w:val="24"/>
          <w:szCs w:val="24"/>
        </w:rPr>
        <w:t xml:space="preserve"> (</w:t>
      </w:r>
      <w:proofErr w:type="spellStart"/>
      <w:r w:rsidR="006B115E">
        <w:rPr>
          <w:sz w:val="24"/>
          <w:szCs w:val="24"/>
        </w:rPr>
        <w:t>Slonim</w:t>
      </w:r>
      <w:proofErr w:type="spellEnd"/>
      <w:r w:rsidR="006B115E">
        <w:rPr>
          <w:sz w:val="24"/>
          <w:szCs w:val="24"/>
        </w:rPr>
        <w:t>, 2005).</w:t>
      </w:r>
    </w:p>
    <w:p w14:paraId="4E5DE5AB" w14:textId="77777777" w:rsidR="009E6841" w:rsidRDefault="006B115E">
      <w:pPr>
        <w:jc w:val="both"/>
        <w:rPr>
          <w:sz w:val="24"/>
          <w:szCs w:val="24"/>
        </w:rPr>
      </w:pPr>
      <w:r>
        <w:rPr>
          <w:sz w:val="24"/>
          <w:szCs w:val="24"/>
        </w:rPr>
        <w:t>Se han propuesto varios modelos que dan cuenta de la forma en la que las personas eligen sus números en el juego. Estos modelos capturan la noción de que la elección de las personas es un reflejo del número de pasos de razonamiento iterado que son capaces de realizar</w:t>
      </w:r>
      <w:r w:rsidR="0090190E">
        <w:rPr>
          <w:sz w:val="24"/>
          <w:szCs w:val="24"/>
        </w:rPr>
        <w:t>,</w:t>
      </w:r>
      <w:r>
        <w:rPr>
          <w:sz w:val="24"/>
          <w:szCs w:val="24"/>
        </w:rPr>
        <w:t xml:space="preserve"> que en la literatura de juegos se conoce como “nivel cognitivo”, así como de las creencias o expectativas que tienen sobre el nivel cognitivo de los demás jugadores (Crawford, Costa-Gomes &amp; </w:t>
      </w:r>
      <w:proofErr w:type="spellStart"/>
      <w:r>
        <w:rPr>
          <w:sz w:val="24"/>
          <w:szCs w:val="24"/>
        </w:rPr>
        <w:t>Iriberri</w:t>
      </w:r>
      <w:proofErr w:type="spellEnd"/>
      <w:r>
        <w:rPr>
          <w:sz w:val="24"/>
          <w:szCs w:val="24"/>
        </w:rPr>
        <w:t>, 2013).</w:t>
      </w:r>
    </w:p>
    <w:p w14:paraId="0340BBD3" w14:textId="77777777" w:rsidR="00554C00" w:rsidRDefault="006B115E">
      <w:pPr>
        <w:jc w:val="both"/>
        <w:rPr>
          <w:sz w:val="24"/>
          <w:szCs w:val="24"/>
        </w:rPr>
      </w:pPr>
      <w:r>
        <w:rPr>
          <w:sz w:val="24"/>
          <w:szCs w:val="24"/>
        </w:rPr>
        <w:t>Algunos estudios (</w:t>
      </w:r>
      <w:proofErr w:type="spellStart"/>
      <w:r>
        <w:rPr>
          <w:sz w:val="24"/>
          <w:szCs w:val="24"/>
        </w:rPr>
        <w:t>Agranov</w:t>
      </w:r>
      <w:proofErr w:type="spellEnd"/>
      <w:r>
        <w:rPr>
          <w:sz w:val="24"/>
          <w:szCs w:val="24"/>
        </w:rPr>
        <w:t xml:space="preserve"> et al., 2012 y </w:t>
      </w:r>
      <w:proofErr w:type="spellStart"/>
      <w:r>
        <w:rPr>
          <w:sz w:val="24"/>
          <w:szCs w:val="24"/>
        </w:rPr>
        <w:t>Slonim</w:t>
      </w:r>
      <w:proofErr w:type="spellEnd"/>
      <w:r>
        <w:rPr>
          <w:sz w:val="24"/>
          <w:szCs w:val="24"/>
        </w:rPr>
        <w:t xml:space="preserve">, 2005)  han explorado el efecto que tienen las creencias sobre el desempeño de los otros jugadores </w:t>
      </w:r>
      <w:r w:rsidR="00DD4FAA">
        <w:rPr>
          <w:sz w:val="24"/>
          <w:szCs w:val="24"/>
        </w:rPr>
        <w:t>en</w:t>
      </w:r>
      <w:r>
        <w:rPr>
          <w:sz w:val="24"/>
          <w:szCs w:val="24"/>
        </w:rPr>
        <w:t xml:space="preserve"> las elecciones de cada participante, evaluando esta relación de forma indirecta</w:t>
      </w:r>
      <w:r w:rsidR="00DD4FAA">
        <w:rPr>
          <w:sz w:val="24"/>
          <w:szCs w:val="24"/>
        </w:rPr>
        <w:t xml:space="preserve"> y encontrando evidencia a favor. En contraste,</w:t>
      </w:r>
      <w:r>
        <w:rPr>
          <w:sz w:val="24"/>
          <w:szCs w:val="24"/>
        </w:rPr>
        <w:t xml:space="preserve"> </w:t>
      </w:r>
      <w:r w:rsidR="00DD4FAA">
        <w:rPr>
          <w:sz w:val="24"/>
          <w:szCs w:val="24"/>
        </w:rPr>
        <w:t xml:space="preserve">en </w:t>
      </w:r>
      <w:r>
        <w:rPr>
          <w:sz w:val="24"/>
          <w:szCs w:val="24"/>
        </w:rPr>
        <w:t>otros estudios que han intentado tener un acercamiento más directo, se han encontrado inconsistencias entre las creencias sobre lo que harán los otros jugadores y las elecciones reales</w:t>
      </w:r>
      <w:r w:rsidR="00DD4FAA">
        <w:rPr>
          <w:sz w:val="24"/>
          <w:szCs w:val="24"/>
        </w:rPr>
        <w:t xml:space="preserve">; </w:t>
      </w:r>
      <w:proofErr w:type="spellStart"/>
      <w:r w:rsidR="00DD4FAA">
        <w:rPr>
          <w:sz w:val="24"/>
          <w:szCs w:val="24"/>
        </w:rPr>
        <w:t>Lahav</w:t>
      </w:r>
      <w:proofErr w:type="spellEnd"/>
      <w:r>
        <w:rPr>
          <w:sz w:val="24"/>
          <w:szCs w:val="24"/>
        </w:rPr>
        <w:t xml:space="preserve"> </w:t>
      </w:r>
      <w:r w:rsidR="00DD4FAA">
        <w:rPr>
          <w:sz w:val="24"/>
          <w:szCs w:val="24"/>
        </w:rPr>
        <w:t>(</w:t>
      </w:r>
      <w:r>
        <w:rPr>
          <w:sz w:val="24"/>
          <w:szCs w:val="24"/>
        </w:rPr>
        <w:t>2015)</w:t>
      </w:r>
      <w:r w:rsidR="001A52BD">
        <w:rPr>
          <w:sz w:val="24"/>
          <w:szCs w:val="24"/>
        </w:rPr>
        <w:t xml:space="preserve"> utilizó un método en el que le pidió a los jugadores hacer una estimación de las elecciones de los otros jugadores y comparó directamente estas creencias con sus elecciones reales, encontrando una falta de consistencia entre las dos.</w:t>
      </w:r>
    </w:p>
    <w:p w14:paraId="657233F0" w14:textId="77777777" w:rsidR="009E6841" w:rsidRDefault="006B115E">
      <w:pPr>
        <w:jc w:val="both"/>
        <w:rPr>
          <w:color w:val="FF0000"/>
          <w:sz w:val="24"/>
          <w:szCs w:val="24"/>
        </w:rPr>
      </w:pPr>
      <w:r>
        <w:rPr>
          <w:sz w:val="24"/>
          <w:szCs w:val="24"/>
        </w:rPr>
        <w:t>El presente trabajo de investigación pretende estudiar de manera directa la relación entre las elecciones de las personas y sus creencias sobre las elecciones de los demás, y cómo la experiencia que se adquiere jugando el juego de forma repetida influye en esta relación.</w:t>
      </w:r>
    </w:p>
    <w:p w14:paraId="693F776C" w14:textId="77777777" w:rsidR="009E6841" w:rsidRDefault="006B115E">
      <w:pPr>
        <w:jc w:val="both"/>
        <w:rPr>
          <w:sz w:val="24"/>
          <w:szCs w:val="24"/>
        </w:rPr>
      </w:pPr>
      <w:r>
        <w:rPr>
          <w:sz w:val="24"/>
          <w:szCs w:val="24"/>
        </w:rPr>
        <w:t>El diseño experimental consiste en juegos repetidos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(estructurados en 2 </w:t>
      </w:r>
      <w:proofErr w:type="spellStart"/>
      <w:r>
        <w:rPr>
          <w:sz w:val="24"/>
          <w:szCs w:val="24"/>
        </w:rPr>
        <w:t>subjuegos</w:t>
      </w:r>
      <w:proofErr w:type="spellEnd"/>
      <w:r>
        <w:rPr>
          <w:sz w:val="24"/>
          <w:szCs w:val="24"/>
        </w:rPr>
        <w:t xml:space="preserve"> compuestos por 4 periodos cada uno). En cada sesión experimental, un solo jugador participa en el juego durante los dos </w:t>
      </w:r>
      <w:proofErr w:type="spellStart"/>
      <w:r>
        <w:rPr>
          <w:sz w:val="24"/>
          <w:szCs w:val="24"/>
        </w:rPr>
        <w:t>subjuegos</w:t>
      </w:r>
      <w:proofErr w:type="spellEnd"/>
      <w:r>
        <w:rPr>
          <w:sz w:val="24"/>
          <w:szCs w:val="24"/>
        </w:rPr>
        <w:t xml:space="preserve">, siendo que al término del </w:t>
      </w:r>
      <w:proofErr w:type="spellStart"/>
      <w:r>
        <w:rPr>
          <w:sz w:val="24"/>
          <w:szCs w:val="24"/>
        </w:rPr>
        <w:t>Subjuego</w:t>
      </w:r>
      <w:proofErr w:type="spellEnd"/>
      <w:r>
        <w:rPr>
          <w:sz w:val="24"/>
          <w:szCs w:val="24"/>
        </w:rPr>
        <w:t xml:space="preserve"> 1 los demás jugadores son reemplazados por nuevos participantes que no han jugado previamente. Adicional al registro de los números elegidos por cada participante en cada periodo, se les solicita a los jugadores que reporten los números que creen que los demás </w:t>
      </w:r>
      <w:r>
        <w:rPr>
          <w:sz w:val="24"/>
          <w:szCs w:val="24"/>
        </w:rPr>
        <w:lastRenderedPageBreak/>
        <w:t>elegirán. Este método de evocar creencias permite comparar directamente las elecciones y las creencias de los jugadores.</w:t>
      </w:r>
    </w:p>
    <w:p w14:paraId="42D55708" w14:textId="77777777" w:rsidR="009E6841" w:rsidRDefault="00625CE9">
      <w:pPr>
        <w:jc w:val="both"/>
        <w:rPr>
          <w:sz w:val="24"/>
          <w:szCs w:val="24"/>
        </w:rPr>
      </w:pPr>
      <w:r>
        <w:rPr>
          <w:sz w:val="24"/>
          <w:szCs w:val="24"/>
        </w:rPr>
        <w:t>El resto</w:t>
      </w:r>
      <w:r w:rsidR="006B115E">
        <w:rPr>
          <w:sz w:val="24"/>
          <w:szCs w:val="24"/>
        </w:rPr>
        <w:t xml:space="preserve"> de la tesis </w:t>
      </w:r>
      <w:r>
        <w:rPr>
          <w:sz w:val="24"/>
          <w:szCs w:val="24"/>
        </w:rPr>
        <w:t>está dividida</w:t>
      </w:r>
      <w:r w:rsidR="006B115E">
        <w:rPr>
          <w:sz w:val="24"/>
          <w:szCs w:val="24"/>
        </w:rPr>
        <w:t xml:space="preserve"> en cinco apartados: En el primero se presenta el marco teórico, que describe el modelo de nivel-</w:t>
      </w:r>
      <w:r w:rsidR="006B115E">
        <w:rPr>
          <w:i/>
          <w:sz w:val="24"/>
          <w:szCs w:val="24"/>
        </w:rPr>
        <w:t>k</w:t>
      </w:r>
      <w:r w:rsidR="006B115E">
        <w:rPr>
          <w:sz w:val="24"/>
          <w:szCs w:val="24"/>
        </w:rPr>
        <w:t xml:space="preserve"> usado para explicar la conducta de las personas en el juego. La sección también revisa la relación empírica entre las elecciones de las personas y sus creencias, y la forma en que la experiencia en juegos repetidos influye en las elecciones de los jugadores. También se detallan los objetivos concretos del trabajo de investigación y las estrategias para alcanzarlos.</w:t>
      </w:r>
      <w:r w:rsidR="006B115E">
        <w:rPr>
          <w:color w:val="FF0000"/>
          <w:sz w:val="24"/>
          <w:szCs w:val="24"/>
        </w:rPr>
        <w:t xml:space="preserve"> </w:t>
      </w:r>
      <w:r w:rsidR="006B115E">
        <w:rPr>
          <w:sz w:val="24"/>
          <w:szCs w:val="24"/>
        </w:rPr>
        <w:t xml:space="preserve">En el segundo apartado se describe el método utilizado, incluyendo información sobre los participantes, el procedimiento y el diseño experimental. En el tercer apartado se presentan los resultados del experimento. Se reporta el grado de consistencia que existe entre creencias y elecciones de los jugadores en el primer </w:t>
      </w:r>
      <w:proofErr w:type="spellStart"/>
      <w:r w:rsidR="006B115E">
        <w:rPr>
          <w:sz w:val="24"/>
          <w:szCs w:val="24"/>
        </w:rPr>
        <w:t>subjuego</w:t>
      </w:r>
      <w:proofErr w:type="spellEnd"/>
      <w:r w:rsidR="006B115E">
        <w:rPr>
          <w:sz w:val="24"/>
          <w:szCs w:val="24"/>
        </w:rPr>
        <w:t xml:space="preserve">, el efecto de introducir a participantes sin experiencia en el segundo </w:t>
      </w:r>
      <w:proofErr w:type="spellStart"/>
      <w:r w:rsidR="006B115E">
        <w:rPr>
          <w:sz w:val="24"/>
          <w:szCs w:val="24"/>
        </w:rPr>
        <w:t>subjuego</w:t>
      </w:r>
      <w:proofErr w:type="spellEnd"/>
      <w:r w:rsidR="006B115E">
        <w:rPr>
          <w:sz w:val="24"/>
          <w:szCs w:val="24"/>
        </w:rPr>
        <w:t xml:space="preserve">, y las diferencias en consistencia entre creencias y elecciones que hay entre los dos </w:t>
      </w:r>
      <w:proofErr w:type="spellStart"/>
      <w:r w:rsidR="006B115E">
        <w:rPr>
          <w:sz w:val="24"/>
          <w:szCs w:val="24"/>
        </w:rPr>
        <w:t>subjuegos</w:t>
      </w:r>
      <w:proofErr w:type="spellEnd"/>
      <w:r w:rsidR="006B115E">
        <w:rPr>
          <w:sz w:val="24"/>
          <w:szCs w:val="24"/>
        </w:rPr>
        <w:t>. Por último, en el cuarto apartado se elabora la discusión a partir de los resultados, y las conclusiones se presentan en el quinto apartado.</w:t>
      </w:r>
    </w:p>
    <w:p w14:paraId="0D789DDC" w14:textId="77777777" w:rsidR="009E6841" w:rsidRDefault="006B115E">
      <w:pPr>
        <w:numPr>
          <w:ilvl w:val="0"/>
          <w:numId w:val="2"/>
        </w:numPr>
        <w:spacing w:after="0"/>
        <w:contextualSpacing/>
        <w:rPr>
          <w:b/>
          <w:sz w:val="24"/>
          <w:szCs w:val="24"/>
        </w:rPr>
      </w:pPr>
      <w:r>
        <w:rPr>
          <w:b/>
          <w:sz w:val="24"/>
          <w:szCs w:val="24"/>
        </w:rPr>
        <w:t>Marco teórico</w:t>
      </w:r>
    </w:p>
    <w:p w14:paraId="674CAD21" w14:textId="77777777" w:rsidR="009E6841" w:rsidRDefault="009E6841">
      <w:pPr>
        <w:spacing w:after="0"/>
        <w:ind w:left="360"/>
        <w:rPr>
          <w:b/>
          <w:sz w:val="24"/>
          <w:szCs w:val="24"/>
        </w:rPr>
      </w:pPr>
    </w:p>
    <w:p w14:paraId="039AAB46" w14:textId="77777777" w:rsidR="009E6841" w:rsidRPr="00B722A7" w:rsidRDefault="006B115E">
      <w:pPr>
        <w:numPr>
          <w:ilvl w:val="1"/>
          <w:numId w:val="2"/>
        </w:numPr>
        <w:spacing w:after="0"/>
        <w:contextualSpacing/>
        <w:rPr>
          <w:sz w:val="24"/>
          <w:szCs w:val="24"/>
        </w:rPr>
      </w:pPr>
      <w:r>
        <w:rPr>
          <w:sz w:val="24"/>
          <w:szCs w:val="24"/>
        </w:rPr>
        <w:t>Modelo de nivel-</w:t>
      </w:r>
      <w:r>
        <w:rPr>
          <w:i/>
          <w:sz w:val="24"/>
          <w:szCs w:val="24"/>
        </w:rPr>
        <w:t>k</w:t>
      </w:r>
    </w:p>
    <w:p w14:paraId="25EA8B5A" w14:textId="77777777" w:rsidR="00B722A7" w:rsidRDefault="00B722A7" w:rsidP="00B722A7">
      <w:pPr>
        <w:spacing w:after="0"/>
        <w:ind w:left="1440"/>
        <w:contextualSpacing/>
        <w:rPr>
          <w:sz w:val="24"/>
          <w:szCs w:val="24"/>
        </w:rPr>
      </w:pPr>
    </w:p>
    <w:p w14:paraId="5FA95F90" w14:textId="70B4FC22" w:rsidR="00E43B3E" w:rsidRDefault="006B115E">
      <w:pPr>
        <w:jc w:val="both"/>
        <w:rPr>
          <w:sz w:val="24"/>
          <w:szCs w:val="24"/>
        </w:rPr>
      </w:pPr>
      <w:r>
        <w:rPr>
          <w:sz w:val="24"/>
          <w:szCs w:val="24"/>
        </w:rPr>
        <w:t xml:space="preserve">Este modelo fue propuesto por </w:t>
      </w:r>
      <w:proofErr w:type="spellStart"/>
      <w:r>
        <w:rPr>
          <w:sz w:val="24"/>
          <w:szCs w:val="24"/>
        </w:rPr>
        <w:t>Nagel</w:t>
      </w:r>
      <w:proofErr w:type="spellEnd"/>
      <w:r>
        <w:rPr>
          <w:sz w:val="24"/>
          <w:szCs w:val="24"/>
        </w:rPr>
        <w:t xml:space="preserve"> (1995) para dar cuenta de la conducta de las personas en juegos con solución por dominancia, como ocurre en</w:t>
      </w:r>
      <w:r w:rsidR="000263B2">
        <w:rPr>
          <w:strike/>
          <w:sz w:val="24"/>
          <w:szCs w:val="24"/>
        </w:rPr>
        <w:t xml:space="preserv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El modelo define niveles cognitivos que describen el número de pasos de razonamiento iterado que realiza una persona en el juego</w:t>
      </w:r>
      <w:r w:rsidR="00B722A7">
        <w:rPr>
          <w:sz w:val="24"/>
          <w:szCs w:val="24"/>
        </w:rPr>
        <w:t xml:space="preserve"> </w:t>
      </w:r>
      <w:r w:rsidR="00B722A7">
        <w:rPr>
          <w:color w:val="FF0000"/>
          <w:sz w:val="24"/>
          <w:szCs w:val="24"/>
        </w:rPr>
        <w:t xml:space="preserve">y difiere respecto de </w:t>
      </w:r>
      <w:r w:rsidR="00AB2445" w:rsidRPr="00B722A7">
        <w:rPr>
          <w:strike/>
          <w:color w:val="FF0000"/>
          <w:sz w:val="24"/>
          <w:szCs w:val="24"/>
        </w:rPr>
        <w:t xml:space="preserve"> </w:t>
      </w:r>
      <w:r w:rsidR="00AB2445" w:rsidRPr="00B722A7">
        <w:rPr>
          <w:strike/>
          <w:color w:val="FF0000"/>
          <w:sz w:val="24"/>
          <w:szCs w:val="24"/>
          <w:highlight w:val="yellow"/>
        </w:rPr>
        <w:t>Estos modelos difieren de</w:t>
      </w:r>
      <w:r w:rsidR="00AB2445" w:rsidRPr="00E14BF1">
        <w:rPr>
          <w:sz w:val="24"/>
          <w:szCs w:val="24"/>
          <w:highlight w:val="yellow"/>
        </w:rPr>
        <w:t xml:space="preserve"> los modelos de equilibrio clásicos en que las creencias que se tienen sobre las elecciones de los otros jugadores no </w:t>
      </w:r>
      <w:r w:rsidR="00AB2445" w:rsidRPr="00B722A7">
        <w:rPr>
          <w:strike/>
          <w:color w:val="FF0000"/>
          <w:sz w:val="24"/>
          <w:szCs w:val="24"/>
          <w:highlight w:val="yellow"/>
        </w:rPr>
        <w:t>se basan en modelos de equilibrio</w:t>
      </w:r>
      <w:r w:rsidR="00AB2445" w:rsidRPr="00B722A7">
        <w:rPr>
          <w:color w:val="FF0000"/>
          <w:sz w:val="24"/>
          <w:szCs w:val="24"/>
          <w:highlight w:val="yellow"/>
        </w:rPr>
        <w:t xml:space="preserve"> </w:t>
      </w:r>
      <w:r w:rsidR="00B722A7">
        <w:rPr>
          <w:sz w:val="24"/>
          <w:szCs w:val="24"/>
          <w:highlight w:val="yellow"/>
        </w:rPr>
        <w:t xml:space="preserve"> </w:t>
      </w:r>
      <w:r w:rsidR="007B583D">
        <w:rPr>
          <w:color w:val="FF0000"/>
          <w:sz w:val="24"/>
          <w:szCs w:val="24"/>
          <w:highlight w:val="yellow"/>
        </w:rPr>
        <w:t xml:space="preserve">están basadas en la definición del equilibrio </w:t>
      </w:r>
      <w:r w:rsidR="00AB2445" w:rsidRPr="00E14BF1">
        <w:rPr>
          <w:sz w:val="24"/>
          <w:szCs w:val="24"/>
          <w:highlight w:val="yellow"/>
        </w:rPr>
        <w:t>(</w:t>
      </w:r>
      <w:r w:rsidR="00707236" w:rsidRPr="00E14BF1">
        <w:rPr>
          <w:color w:val="222222"/>
          <w:sz w:val="24"/>
          <w:szCs w:val="24"/>
          <w:highlight w:val="yellow"/>
        </w:rPr>
        <w:t xml:space="preserve">Crawford, Costa-Gomes &amp; </w:t>
      </w:r>
      <w:proofErr w:type="spellStart"/>
      <w:r w:rsidR="00707236" w:rsidRPr="00E14BF1">
        <w:rPr>
          <w:color w:val="222222"/>
          <w:sz w:val="24"/>
          <w:szCs w:val="24"/>
          <w:highlight w:val="yellow"/>
        </w:rPr>
        <w:t>Iriberri</w:t>
      </w:r>
      <w:proofErr w:type="spellEnd"/>
      <w:r w:rsidR="00707236" w:rsidRPr="00E14BF1">
        <w:rPr>
          <w:color w:val="222222"/>
          <w:sz w:val="24"/>
          <w:szCs w:val="24"/>
          <w:highlight w:val="yellow"/>
        </w:rPr>
        <w:t>, 2013)</w:t>
      </w:r>
      <w:r w:rsidR="00AB2445" w:rsidRPr="00E14BF1">
        <w:rPr>
          <w:sz w:val="24"/>
          <w:szCs w:val="24"/>
          <w:highlight w:val="yellow"/>
        </w:rPr>
        <w:t xml:space="preserve">, es decir, se </w:t>
      </w:r>
      <w:r w:rsidR="007B583D">
        <w:rPr>
          <w:color w:val="FF0000"/>
          <w:sz w:val="24"/>
          <w:szCs w:val="24"/>
          <w:highlight w:val="yellow"/>
        </w:rPr>
        <w:t xml:space="preserve">admite la posibilidad de </w:t>
      </w:r>
      <w:r w:rsidR="00AB2445" w:rsidRPr="00E14BF1">
        <w:rPr>
          <w:sz w:val="24"/>
          <w:szCs w:val="24"/>
          <w:highlight w:val="yellow"/>
        </w:rPr>
        <w:t>cree</w:t>
      </w:r>
      <w:r w:rsidR="007B583D">
        <w:rPr>
          <w:color w:val="FF0000"/>
          <w:sz w:val="24"/>
          <w:szCs w:val="24"/>
          <w:highlight w:val="yellow"/>
        </w:rPr>
        <w:t>r</w:t>
      </w:r>
      <w:r w:rsidR="00AB2445" w:rsidRPr="00E14BF1">
        <w:rPr>
          <w:sz w:val="24"/>
          <w:szCs w:val="24"/>
          <w:highlight w:val="yellow"/>
        </w:rPr>
        <w:t xml:space="preserve"> que los otros jugadores no son perfectamente racionales.</w:t>
      </w:r>
    </w:p>
    <w:p w14:paraId="7FC40DEC" w14:textId="77777777" w:rsidR="009E6841" w:rsidRDefault="006B115E">
      <w:pPr>
        <w:jc w:val="both"/>
        <w:rPr>
          <w:sz w:val="24"/>
          <w:szCs w:val="24"/>
        </w:rPr>
      </w:pPr>
      <w:r>
        <w:rPr>
          <w:sz w:val="24"/>
          <w:szCs w:val="24"/>
        </w:rPr>
        <w:t xml:space="preserve">Según este modelo, los jugadores con un nivel cognitivo 0 serían aquellos que no realizan ningún paso de razonamiento iterado, es decir, que no toman en consideración que las elecciones de los otros participantes </w:t>
      </w:r>
      <w:proofErr w:type="spellStart"/>
      <w:r>
        <w:rPr>
          <w:sz w:val="24"/>
          <w:szCs w:val="24"/>
        </w:rPr>
        <w:t>inﬂuyen</w:t>
      </w:r>
      <w:proofErr w:type="spellEnd"/>
      <w:r>
        <w:rPr>
          <w:sz w:val="24"/>
          <w:szCs w:val="24"/>
        </w:rPr>
        <w:t xml:space="preserve"> en el cálculo del número objetivo. Estos jugadores eligen un número con base en alguna regla arbitraria, (por ejemplo,</w:t>
      </w:r>
      <w:r w:rsidR="000263B2">
        <w:rPr>
          <w:strike/>
          <w:sz w:val="24"/>
          <w:szCs w:val="24"/>
        </w:rPr>
        <w:t xml:space="preserve"> </w:t>
      </w:r>
      <w:r>
        <w:rPr>
          <w:sz w:val="24"/>
          <w:szCs w:val="24"/>
        </w:rPr>
        <w:t>su número de la suerte o favorito), por lo que podrían elegir cualquier número dentro del rango establecido con una probabilidad similar.</w:t>
      </w:r>
    </w:p>
    <w:p w14:paraId="1F57052E" w14:textId="77777777" w:rsidR="009E6841" w:rsidRDefault="006B115E">
      <w:pPr>
        <w:jc w:val="both"/>
        <w:rPr>
          <w:sz w:val="24"/>
          <w:szCs w:val="24"/>
        </w:rPr>
      </w:pPr>
      <w:r>
        <w:rPr>
          <w:sz w:val="24"/>
          <w:szCs w:val="24"/>
        </w:rPr>
        <w:t xml:space="preserve">Un jugador de nivel 1 es aquél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 El jugador asume que la media de números elegidos por todos los jugadores estará cerca de 50 (el </w:t>
      </w:r>
      <w:r>
        <w:rPr>
          <w:sz w:val="24"/>
          <w:szCs w:val="24"/>
        </w:rPr>
        <w:lastRenderedPageBreak/>
        <w:t xml:space="preserve">mejor predictor de la media de un conjunto de números aleatorios en el rango [0 - 100]) y multiplicará este número por </w:t>
      </w:r>
      <w:r>
        <w:rPr>
          <w:i/>
          <w:sz w:val="24"/>
          <w:szCs w:val="24"/>
        </w:rPr>
        <w:t>p</w:t>
      </w:r>
      <w:r>
        <w:rPr>
          <w:sz w:val="24"/>
          <w:szCs w:val="24"/>
        </w:rPr>
        <w:t xml:space="preserve"> para acercarse lo más posible al número objetivo.</w:t>
      </w:r>
    </w:p>
    <w:p w14:paraId="686E85A8" w14:textId="77777777" w:rsidR="009E6841" w:rsidRDefault="006B115E">
      <w:pPr>
        <w:jc w:val="both"/>
        <w:rPr>
          <w:sz w:val="24"/>
          <w:szCs w:val="24"/>
        </w:rPr>
      </w:pPr>
      <w:r>
        <w:rPr>
          <w:sz w:val="24"/>
          <w:szCs w:val="24"/>
        </w:rPr>
        <w:t>Por su parte, un jugador de nivel 2 no solo considera que las elecciones de otros jugadores influyen en el número objetivo, sino que también asume que los otros jugadores saben esto; el jugador de nivel 2 elegirá el número que es la respuesta óptima contra una población de oponentes de nivel 1. Como estos eligen números cercanos a 50*</w:t>
      </w:r>
      <w:r>
        <w:rPr>
          <w:i/>
          <w:sz w:val="24"/>
          <w:szCs w:val="24"/>
        </w:rPr>
        <w:t>p</w:t>
      </w:r>
      <w:r>
        <w:rPr>
          <w:sz w:val="24"/>
          <w:szCs w:val="24"/>
        </w:rPr>
        <w:t xml:space="preserve">, el jugador de nivel 2 debe multiplicar por </w:t>
      </w:r>
      <w:r>
        <w:rPr>
          <w:i/>
          <w:sz w:val="24"/>
          <w:szCs w:val="24"/>
        </w:rPr>
        <w:t>p</w:t>
      </w:r>
      <w:r>
        <w:rPr>
          <w:sz w:val="24"/>
          <w:szCs w:val="24"/>
        </w:rPr>
        <w:t xml:space="preserve"> nuevamente para acercarse al que piensa que será el número objetivo, esto es </w:t>
      </w:r>
      <m:oMath>
        <m:r>
          <w:rPr>
            <w:rFonts w:ascii="Cambria Math" w:eastAsia="Cambria Math" w:hAnsi="Cambria Math" w:cs="Cambria Math"/>
            <w:sz w:val="24"/>
            <w:szCs w:val="24"/>
          </w:rPr>
          <m:t>50×</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p</m:t>
            </m:r>
          </m:e>
          <m:sup>
            <m:r>
              <w:rPr>
                <w:rFonts w:ascii="Cambria Math" w:eastAsia="Cambria Math" w:hAnsi="Cambria Math" w:cs="Cambria Math"/>
                <w:sz w:val="24"/>
                <w:szCs w:val="24"/>
              </w:rPr>
              <m:t>2</m:t>
            </m:r>
          </m:sup>
        </m:sSup>
      </m:oMath>
      <w:r>
        <w:rPr>
          <w:sz w:val="24"/>
          <w:szCs w:val="24"/>
        </w:rPr>
        <w:t>.</w:t>
      </w:r>
    </w:p>
    <w:p w14:paraId="730A76F6" w14:textId="77777777" w:rsidR="00707236" w:rsidRDefault="006B115E">
      <w:pPr>
        <w:jc w:val="both"/>
        <w:rPr>
          <w:sz w:val="24"/>
          <w:szCs w:val="24"/>
        </w:rPr>
      </w:pPr>
      <w:r>
        <w:rPr>
          <w:sz w:val="24"/>
          <w:szCs w:val="24"/>
        </w:rPr>
        <w:t xml:space="preserve">En general, un jugador de nivel </w:t>
      </w:r>
      <w:r>
        <w:rPr>
          <w:i/>
          <w:sz w:val="24"/>
          <w:szCs w:val="24"/>
        </w:rPr>
        <w:t>k</w:t>
      </w:r>
      <w:r>
        <w:rPr>
          <w:sz w:val="24"/>
          <w:szCs w:val="24"/>
        </w:rPr>
        <w:t xml:space="preserve"> elegirá la respuesta óptima contra una población de jugadores de nivel </w:t>
      </w:r>
      <w:r>
        <w:rPr>
          <w:i/>
          <w:sz w:val="24"/>
          <w:szCs w:val="24"/>
        </w:rPr>
        <w:t>k</w:t>
      </w:r>
      <w:r>
        <w:rPr>
          <w:sz w:val="24"/>
          <w:szCs w:val="24"/>
        </w:rPr>
        <w:t xml:space="preserve">-1, esto es </w:t>
      </w:r>
      <m:oMath>
        <m:r>
          <w:rPr>
            <w:rFonts w:ascii="Cambria Math" w:eastAsia="Cambria Math" w:hAnsi="Cambria Math" w:cs="Cambria Math"/>
            <w:sz w:val="24"/>
            <w:szCs w:val="24"/>
          </w:rPr>
          <m:t xml:space="preserve">50×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p</m:t>
            </m:r>
          </m:e>
          <m:sup>
            <m:r>
              <w:rPr>
                <w:rFonts w:ascii="Cambria Math" w:eastAsia="Cambria Math" w:hAnsi="Cambria Math" w:cs="Cambria Math"/>
                <w:sz w:val="24"/>
                <w:szCs w:val="24"/>
              </w:rPr>
              <m:t>k</m:t>
            </m:r>
          </m:sup>
        </m:sSup>
      </m:oMath>
      <w:r>
        <w:rPr>
          <w:sz w:val="24"/>
          <w:szCs w:val="24"/>
        </w:rPr>
        <w:t>.  Con base en esta regla, el modelo  computa el nivel cognitivo de los jugadores en función</w:t>
      </w:r>
      <w:r w:rsidR="00707236" w:rsidRPr="00707236">
        <w:rPr>
          <w:sz w:val="24"/>
          <w:szCs w:val="24"/>
        </w:rPr>
        <w:t xml:space="preserve"> </w:t>
      </w:r>
      <w:r>
        <w:rPr>
          <w:sz w:val="24"/>
          <w:szCs w:val="24"/>
        </w:rPr>
        <w:t>a cuál de los intervalos de elección establecidos por el mode</w:t>
      </w:r>
      <w:r w:rsidR="00707236">
        <w:rPr>
          <w:sz w:val="24"/>
          <w:szCs w:val="24"/>
        </w:rPr>
        <w:t xml:space="preserve">lo pertenece su número elegido. </w:t>
      </w:r>
    </w:p>
    <w:p w14:paraId="7382C203" w14:textId="77777777" w:rsidR="009E6841" w:rsidRDefault="006B115E">
      <w:pPr>
        <w:jc w:val="both"/>
        <w:rPr>
          <w:sz w:val="24"/>
          <w:szCs w:val="24"/>
        </w:rPr>
      </w:pPr>
      <w:r>
        <w:rPr>
          <w:sz w:val="24"/>
          <w:szCs w:val="24"/>
        </w:rPr>
        <w:t>Una variación más sofisticada del modelo de nivel-</w:t>
      </w:r>
      <w:r>
        <w:rPr>
          <w:i/>
          <w:sz w:val="24"/>
          <w:szCs w:val="24"/>
        </w:rPr>
        <w:t>k</w:t>
      </w:r>
      <w:r>
        <w:rPr>
          <w:sz w:val="24"/>
          <w:szCs w:val="24"/>
        </w:rPr>
        <w:t xml:space="preserve"> es el modelo de jerarquía cognitiva, propuesto por </w:t>
      </w:r>
      <w:proofErr w:type="spellStart"/>
      <w:r>
        <w:rPr>
          <w:sz w:val="24"/>
          <w:szCs w:val="24"/>
        </w:rPr>
        <w:t>Camerer</w:t>
      </w:r>
      <w:proofErr w:type="spellEnd"/>
      <w:r>
        <w:rPr>
          <w:sz w:val="24"/>
          <w:szCs w:val="24"/>
        </w:rPr>
        <w:t xml:space="preserve">, Ho, y Chong (2004). El modelo propone que un jugador de nivel </w:t>
      </w:r>
      <w:r>
        <w:rPr>
          <w:i/>
          <w:sz w:val="24"/>
          <w:szCs w:val="24"/>
        </w:rPr>
        <w:t>k</w:t>
      </w:r>
      <w:r>
        <w:rPr>
          <w:sz w:val="24"/>
          <w:szCs w:val="24"/>
        </w:rPr>
        <w:t xml:space="preserve"> no sólo da la mejor respuesta contra jugadores </w:t>
      </w:r>
      <w:r>
        <w:rPr>
          <w:i/>
          <w:sz w:val="24"/>
          <w:szCs w:val="24"/>
        </w:rPr>
        <w:t>k</w:t>
      </w:r>
      <w:r>
        <w:rPr>
          <w:sz w:val="24"/>
          <w:szCs w:val="24"/>
        </w:rPr>
        <w:t xml:space="preserve">-1, sino a una combinación de todos los tipos de jugador desde el nivel 0 hasta </w:t>
      </w:r>
      <w:r>
        <w:rPr>
          <w:i/>
          <w:sz w:val="24"/>
          <w:szCs w:val="24"/>
        </w:rPr>
        <w:t>k</w:t>
      </w:r>
      <w:r>
        <w:rPr>
          <w:sz w:val="24"/>
          <w:szCs w:val="24"/>
        </w:rPr>
        <w:t xml:space="preserve">-1, a partir de una distribución </w:t>
      </w:r>
      <w:proofErr w:type="spellStart"/>
      <w:r>
        <w:rPr>
          <w:sz w:val="24"/>
          <w:szCs w:val="24"/>
        </w:rPr>
        <w:t>Poisson</w:t>
      </w:r>
      <w:proofErr w:type="spellEnd"/>
      <w:r>
        <w:rPr>
          <w:sz w:val="24"/>
          <w:szCs w:val="24"/>
        </w:rPr>
        <w:t xml:space="preserve"> que se actualiza de forma bayesiana. El modelo mantiene el supuesto de que las personas consideran que su nivel está por arriba del de los demás jugadores, y predice que hay un aprendizaje sobre los niveles </w:t>
      </w:r>
      <w:r>
        <w:rPr>
          <w:i/>
          <w:sz w:val="24"/>
          <w:szCs w:val="24"/>
        </w:rPr>
        <w:t>k</w:t>
      </w:r>
      <w:r>
        <w:rPr>
          <w:sz w:val="24"/>
          <w:szCs w:val="24"/>
        </w:rPr>
        <w:t xml:space="preserve"> de los otros jugadores.</w:t>
      </w:r>
    </w:p>
    <w:p w14:paraId="7A59D6A9" w14:textId="1D59F81C" w:rsidR="00707236" w:rsidRDefault="007B583D">
      <w:pPr>
        <w:jc w:val="both"/>
        <w:rPr>
          <w:sz w:val="24"/>
          <w:szCs w:val="24"/>
        </w:rPr>
      </w:pPr>
      <w:r>
        <w:rPr>
          <w:color w:val="FF0000"/>
          <w:sz w:val="24"/>
          <w:szCs w:val="24"/>
          <w:highlight w:val="yellow"/>
        </w:rPr>
        <w:t>En general, de acuerdo con la evidencia obtenida e</w:t>
      </w:r>
      <w:r w:rsidR="00707236" w:rsidRPr="00E14BF1">
        <w:rPr>
          <w:sz w:val="24"/>
          <w:szCs w:val="24"/>
          <w:highlight w:val="yellow"/>
        </w:rPr>
        <w:t xml:space="preserve">xperimentalmente, los modelos de nivel-k explican mejor el comportamiento de las personas </w:t>
      </w:r>
      <w:r w:rsidR="00DC0B85">
        <w:rPr>
          <w:sz w:val="24"/>
          <w:szCs w:val="24"/>
          <w:highlight w:val="yellow"/>
        </w:rPr>
        <w:t xml:space="preserve">en juegos </w:t>
      </w:r>
      <w:r w:rsidR="00980CBC">
        <w:rPr>
          <w:sz w:val="24"/>
          <w:szCs w:val="24"/>
          <w:highlight w:val="yellow"/>
        </w:rPr>
        <w:t xml:space="preserve">con solución por razonamiento iterado </w:t>
      </w:r>
      <w:r w:rsidR="00707236" w:rsidRPr="00E14BF1">
        <w:rPr>
          <w:sz w:val="24"/>
          <w:szCs w:val="24"/>
          <w:highlight w:val="yellow"/>
        </w:rPr>
        <w:t>que</w:t>
      </w:r>
      <w:r w:rsidR="00980CBC">
        <w:rPr>
          <w:sz w:val="24"/>
          <w:szCs w:val="24"/>
          <w:highlight w:val="yellow"/>
        </w:rPr>
        <w:t xml:space="preserve"> los</w:t>
      </w:r>
      <w:r w:rsidR="00707236" w:rsidRPr="00E14BF1">
        <w:rPr>
          <w:sz w:val="24"/>
          <w:szCs w:val="24"/>
          <w:highlight w:val="yellow"/>
        </w:rPr>
        <w:t xml:space="preserve"> modelos de equilibrio</w:t>
      </w:r>
      <w:r w:rsidR="00980CBC">
        <w:rPr>
          <w:sz w:val="24"/>
          <w:szCs w:val="24"/>
          <w:highlight w:val="yellow"/>
        </w:rPr>
        <w:t xml:space="preserve"> </w:t>
      </w:r>
      <w:r w:rsidR="00E14BF1" w:rsidRPr="00E14BF1">
        <w:rPr>
          <w:sz w:val="24"/>
          <w:szCs w:val="24"/>
          <w:highlight w:val="yellow"/>
        </w:rPr>
        <w:t>(</w:t>
      </w:r>
      <w:r w:rsidR="00E14BF1" w:rsidRPr="00E14BF1">
        <w:rPr>
          <w:color w:val="222222"/>
          <w:sz w:val="24"/>
          <w:szCs w:val="24"/>
          <w:highlight w:val="yellow"/>
        </w:rPr>
        <w:t xml:space="preserve">Crawford, Costa-Gomes &amp; </w:t>
      </w:r>
      <w:proofErr w:type="spellStart"/>
      <w:r w:rsidR="00E14BF1" w:rsidRPr="00E14BF1">
        <w:rPr>
          <w:color w:val="222222"/>
          <w:sz w:val="24"/>
          <w:szCs w:val="24"/>
          <w:highlight w:val="yellow"/>
        </w:rPr>
        <w:t>Iriberri</w:t>
      </w:r>
      <w:proofErr w:type="spellEnd"/>
      <w:r w:rsidR="00E14BF1" w:rsidRPr="00E14BF1">
        <w:rPr>
          <w:color w:val="222222"/>
          <w:sz w:val="24"/>
          <w:szCs w:val="24"/>
          <w:highlight w:val="yellow"/>
        </w:rPr>
        <w:t>, 2013).</w:t>
      </w:r>
    </w:p>
    <w:p w14:paraId="638D0F0C" w14:textId="0E2CF2C1" w:rsidR="009E6841" w:rsidRDefault="006B115E">
      <w:pPr>
        <w:jc w:val="both"/>
        <w:rPr>
          <w:sz w:val="24"/>
          <w:szCs w:val="24"/>
        </w:rPr>
      </w:pPr>
      <w:r>
        <w:rPr>
          <w:sz w:val="24"/>
          <w:szCs w:val="24"/>
        </w:rPr>
        <w:t>En ambos modelos la elección de los jugadores depende de tres elementos: 1) sus creencias sobre cómo juegan los participantes de nivel 0, 2) sus expectativas sobre el nivel cognitivo de los oponentes, y 3) el número de pasos de razonamiento que son capaces de hacer en el juego (</w:t>
      </w:r>
      <w:proofErr w:type="spellStart"/>
      <w:r>
        <w:rPr>
          <w:sz w:val="24"/>
          <w:szCs w:val="24"/>
        </w:rPr>
        <w:t>Agranov</w:t>
      </w:r>
      <w:proofErr w:type="spellEnd"/>
      <w:r>
        <w:rPr>
          <w:sz w:val="24"/>
          <w:szCs w:val="24"/>
        </w:rPr>
        <w:t xml:space="preserve"> et al., 2012).</w:t>
      </w:r>
    </w:p>
    <w:p w14:paraId="358730BA" w14:textId="77777777" w:rsidR="009E6841" w:rsidRDefault="006B115E">
      <w:pPr>
        <w:jc w:val="both"/>
        <w:rPr>
          <w:sz w:val="24"/>
          <w:szCs w:val="24"/>
        </w:rPr>
      </w:pPr>
      <w:r>
        <w:rPr>
          <w:sz w:val="24"/>
          <w:szCs w:val="24"/>
        </w:rPr>
        <w:t>En la siguiente sección se ahonda sobre el segundo elemento: las expectativas (i. e. creencias) sobre el nivel cognitivo de los oponentes, y la evidencia que se ha encontrado sobre su relación con la elección.</w:t>
      </w:r>
    </w:p>
    <w:p w14:paraId="1E652298" w14:textId="77777777" w:rsidR="009E6841" w:rsidRDefault="006B115E">
      <w:pPr>
        <w:numPr>
          <w:ilvl w:val="1"/>
          <w:numId w:val="2"/>
        </w:numPr>
        <w:spacing w:after="0"/>
        <w:contextualSpacing/>
        <w:jc w:val="both"/>
        <w:rPr>
          <w:sz w:val="24"/>
          <w:szCs w:val="24"/>
        </w:rPr>
      </w:pPr>
      <w:r>
        <w:rPr>
          <w:sz w:val="24"/>
          <w:szCs w:val="24"/>
        </w:rPr>
        <w:t>Relación entre creencias y elecciones</w:t>
      </w:r>
    </w:p>
    <w:p w14:paraId="28ECDE96" w14:textId="77777777" w:rsidR="00554C00" w:rsidRDefault="006B115E">
      <w:pPr>
        <w:jc w:val="both"/>
        <w:rPr>
          <w:sz w:val="24"/>
          <w:szCs w:val="24"/>
        </w:rPr>
      </w:pPr>
      <w:r>
        <w:rPr>
          <w:sz w:val="24"/>
          <w:szCs w:val="24"/>
        </w:rPr>
        <w:t xml:space="preserve">Para aportar evidencia empírica de la influencia de las creencias acerca de la sofisticación de los otros jugadores sobre las elecciones de los jugadores en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w:t>
      </w:r>
      <w:proofErr w:type="spellStart"/>
      <w:r>
        <w:rPr>
          <w:sz w:val="24"/>
          <w:szCs w:val="24"/>
        </w:rPr>
        <w:t>Agranov</w:t>
      </w:r>
      <w:proofErr w:type="spellEnd"/>
      <w:r>
        <w:rPr>
          <w:sz w:val="24"/>
          <w:szCs w:val="24"/>
        </w:rPr>
        <w:t xml:space="preserve"> et al. (2012) manipularon las creencias que los participantes tenían sobre sus oponentes en un juego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informando a</w:t>
      </w:r>
      <w:r w:rsidR="00687E49">
        <w:rPr>
          <w:strike/>
          <w:sz w:val="24"/>
          <w:szCs w:val="24"/>
        </w:rPr>
        <w:t xml:space="preserve"> </w:t>
      </w:r>
      <w:r>
        <w:rPr>
          <w:sz w:val="24"/>
          <w:szCs w:val="24"/>
        </w:rPr>
        <w:t xml:space="preserve">cada participante que jugaría contra 7 estudiantes graduados de economía con conocimiento sobre este tipo de juegos, o bien, contra 7 computadoras programadas para seleccionar con la misma probabilidad  números </w:t>
      </w:r>
      <w:r>
        <w:rPr>
          <w:sz w:val="24"/>
          <w:szCs w:val="24"/>
        </w:rPr>
        <w:lastRenderedPageBreak/>
        <w:t xml:space="preserve">en el rango [0 – 100]. En este estudio se encontró que los números registrados por los participantes corresponden con un nivel cognitivo significativamente mayor en la condición en la que se enfrentaban a estudiantes graduados que en la condición de las computadoras. Este resultado parece sugerir que el nivel cognitivo que muestran las personas en juegos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depende no únicamente de su sofisticación cognitiva, sino también de sus creencias sobre la sofisticación de los otros jugadores.</w:t>
      </w:r>
    </w:p>
    <w:p w14:paraId="2223F144" w14:textId="06369002" w:rsidR="009E6841" w:rsidRDefault="006B115E">
      <w:pPr>
        <w:jc w:val="both"/>
        <w:rPr>
          <w:sz w:val="24"/>
          <w:szCs w:val="24"/>
        </w:rPr>
      </w:pPr>
      <w:r>
        <w:rPr>
          <w:sz w:val="24"/>
          <w:szCs w:val="24"/>
        </w:rPr>
        <w:t xml:space="preserve">Para estudiar de forma mucho más directa la relación entre creencias y elecciones, </w:t>
      </w:r>
      <w:proofErr w:type="spellStart"/>
      <w:r>
        <w:rPr>
          <w:sz w:val="24"/>
          <w:szCs w:val="24"/>
        </w:rPr>
        <w:t>Lahav</w:t>
      </w:r>
      <w:proofErr w:type="spellEnd"/>
      <w:r>
        <w:rPr>
          <w:sz w:val="24"/>
          <w:szCs w:val="24"/>
        </w:rPr>
        <w:t xml:space="preserve"> (2015) utilizó un método para provocar creencias (</w:t>
      </w:r>
      <w:proofErr w:type="spellStart"/>
      <w:r>
        <w:rPr>
          <w:i/>
          <w:sz w:val="24"/>
          <w:szCs w:val="24"/>
        </w:rPr>
        <w:t>elicited</w:t>
      </w:r>
      <w:proofErr w:type="spellEnd"/>
      <w:r>
        <w:rPr>
          <w:i/>
          <w:sz w:val="24"/>
          <w:szCs w:val="24"/>
        </w:rPr>
        <w:t xml:space="preserve"> </w:t>
      </w:r>
      <w:proofErr w:type="spellStart"/>
      <w:r>
        <w:rPr>
          <w:i/>
          <w:sz w:val="24"/>
          <w:szCs w:val="24"/>
        </w:rPr>
        <w:t>beliefs</w:t>
      </w:r>
      <w:proofErr w:type="spellEnd"/>
      <w:r>
        <w:rPr>
          <w:sz w:val="24"/>
          <w:szCs w:val="24"/>
        </w:rPr>
        <w:t>) en sesiones experimentales compuestas por 5 períodos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con hasta 20 participantes. En cada periodo, además de elegir su propio número, se les pidió a los participantes que estimaran cuántos de los otros participantes elegirían un número dentro de cada uno de 10 intervalos </w:t>
      </w:r>
      <w:r w:rsidRPr="00F6771A">
        <w:rPr>
          <w:strike/>
          <w:color w:val="FF0000"/>
          <w:sz w:val="24"/>
          <w:szCs w:val="24"/>
        </w:rPr>
        <w:t>que cubrían</w:t>
      </w:r>
      <w:r w:rsidR="00F6771A">
        <w:rPr>
          <w:sz w:val="24"/>
          <w:szCs w:val="24"/>
        </w:rPr>
        <w:t xml:space="preserve"> </w:t>
      </w:r>
      <w:r w:rsidR="00F6771A">
        <w:rPr>
          <w:color w:val="FF0000"/>
          <w:sz w:val="24"/>
          <w:szCs w:val="24"/>
        </w:rPr>
        <w:t>dentro del</w:t>
      </w:r>
      <w:r>
        <w:rPr>
          <w:sz w:val="24"/>
          <w:szCs w:val="24"/>
        </w:rPr>
        <w:t xml:space="preserve"> el rango [0-100] (0-10, 11-20, 21-30</w:t>
      </w:r>
      <w:proofErr w:type="gramStart"/>
      <w:r>
        <w:rPr>
          <w:sz w:val="24"/>
          <w:szCs w:val="24"/>
        </w:rPr>
        <w:t>, …</w:t>
      </w:r>
      <w:proofErr w:type="gramEnd"/>
      <w:r>
        <w:rPr>
          <w:sz w:val="24"/>
          <w:szCs w:val="24"/>
        </w:rPr>
        <w:t>, 91-100)</w:t>
      </w:r>
      <w:r w:rsidR="00F6771A">
        <w:rPr>
          <w:sz w:val="24"/>
          <w:szCs w:val="24"/>
        </w:rPr>
        <w:t xml:space="preserve"> </w:t>
      </w:r>
      <w:r w:rsidR="00F6771A">
        <w:rPr>
          <w:color w:val="FF0000"/>
          <w:sz w:val="24"/>
          <w:szCs w:val="24"/>
        </w:rPr>
        <w:t xml:space="preserve">y con dichas </w:t>
      </w:r>
      <w:r w:rsidRPr="00F6771A">
        <w:rPr>
          <w:strike/>
          <w:color w:val="FF0000"/>
          <w:sz w:val="24"/>
          <w:szCs w:val="24"/>
        </w:rPr>
        <w:t>. Usando estas</w:t>
      </w:r>
      <w:r>
        <w:rPr>
          <w:sz w:val="24"/>
          <w:szCs w:val="24"/>
        </w:rPr>
        <w:t xml:space="preserve"> estimaciones, se calcularon las creencias de los participantes sobre el número promedio en cada periodo del juego. </w:t>
      </w:r>
      <w:r w:rsidRPr="00F6771A">
        <w:rPr>
          <w:strike/>
          <w:color w:val="FF0000"/>
          <w:sz w:val="24"/>
          <w:szCs w:val="24"/>
        </w:rPr>
        <w:t>Con</w:t>
      </w:r>
      <w:r w:rsidR="00F6771A">
        <w:rPr>
          <w:sz w:val="24"/>
          <w:szCs w:val="24"/>
        </w:rPr>
        <w:t xml:space="preserve"> </w:t>
      </w:r>
      <w:r w:rsidR="00F6771A">
        <w:rPr>
          <w:color w:val="FF0000"/>
          <w:sz w:val="24"/>
          <w:szCs w:val="24"/>
        </w:rPr>
        <w:t>Al implementar</w:t>
      </w:r>
      <w:r>
        <w:rPr>
          <w:sz w:val="24"/>
          <w:szCs w:val="24"/>
        </w:rPr>
        <w:t xml:space="preserve"> este método, </w:t>
      </w:r>
      <w:r w:rsidRPr="00F6771A">
        <w:rPr>
          <w:strike/>
          <w:color w:val="FF0000"/>
          <w:sz w:val="24"/>
          <w:szCs w:val="24"/>
        </w:rPr>
        <w:t xml:space="preserve">contrario </w:t>
      </w:r>
      <w:r w:rsidR="00F6771A">
        <w:rPr>
          <w:color w:val="FF0000"/>
          <w:sz w:val="24"/>
          <w:szCs w:val="24"/>
        </w:rPr>
        <w:t xml:space="preserve">en contraste </w:t>
      </w:r>
      <w:r>
        <w:rPr>
          <w:sz w:val="24"/>
          <w:szCs w:val="24"/>
        </w:rPr>
        <w:t xml:space="preserve">con investigaciones previas, </w:t>
      </w:r>
      <w:proofErr w:type="spellStart"/>
      <w:r>
        <w:rPr>
          <w:sz w:val="24"/>
          <w:szCs w:val="24"/>
        </w:rPr>
        <w:t>Lahav</w:t>
      </w:r>
      <w:proofErr w:type="spellEnd"/>
      <w:r>
        <w:rPr>
          <w:sz w:val="24"/>
          <w:szCs w:val="24"/>
        </w:rPr>
        <w:t xml:space="preserve"> concluye que las elecciones no son un reflejo preciso de las creencias de los participantes, pues encuentra diferencias significativas entre el número objetivo computado de acuerdo a las creencias de los participantes acerca de las tiradas de los demás jugadores y el número que de hecho eligen en el juego.</w:t>
      </w:r>
    </w:p>
    <w:p w14:paraId="57EB9033" w14:textId="7EFA1574" w:rsidR="00554C00" w:rsidRDefault="00554C00">
      <w:pPr>
        <w:jc w:val="both"/>
        <w:rPr>
          <w:sz w:val="24"/>
          <w:szCs w:val="24"/>
        </w:rPr>
      </w:pPr>
      <w:r w:rsidRPr="0095385A">
        <w:rPr>
          <w:sz w:val="24"/>
          <w:szCs w:val="24"/>
          <w:highlight w:val="yellow"/>
        </w:rPr>
        <w:t xml:space="preserve">Otra investigación </w:t>
      </w:r>
      <w:r w:rsidR="002B78AE">
        <w:rPr>
          <w:color w:val="FF0000"/>
          <w:sz w:val="24"/>
          <w:szCs w:val="24"/>
          <w:highlight w:val="yellow"/>
        </w:rPr>
        <w:t>con</w:t>
      </w:r>
      <w:r w:rsidRPr="00F6771A">
        <w:rPr>
          <w:color w:val="FF0000"/>
          <w:sz w:val="24"/>
          <w:szCs w:val="24"/>
          <w:highlight w:val="yellow"/>
        </w:rPr>
        <w:t xml:space="preserve"> </w:t>
      </w:r>
      <w:r w:rsidRPr="0095385A">
        <w:rPr>
          <w:sz w:val="24"/>
          <w:szCs w:val="24"/>
          <w:highlight w:val="yellow"/>
        </w:rPr>
        <w:t xml:space="preserve">resultados similares fue realizada por Costa-Gomes y </w:t>
      </w:r>
      <w:proofErr w:type="spellStart"/>
      <w:r w:rsidRPr="0095385A">
        <w:rPr>
          <w:sz w:val="24"/>
          <w:szCs w:val="24"/>
          <w:highlight w:val="yellow"/>
        </w:rPr>
        <w:t>Weizsäcker</w:t>
      </w:r>
      <w:proofErr w:type="spellEnd"/>
      <w:r w:rsidRPr="0095385A">
        <w:rPr>
          <w:sz w:val="24"/>
          <w:szCs w:val="24"/>
          <w:highlight w:val="yellow"/>
        </w:rPr>
        <w:t xml:space="preserve"> </w:t>
      </w:r>
      <w:r w:rsidR="002B78AE">
        <w:rPr>
          <w:color w:val="FF0000"/>
          <w:sz w:val="24"/>
          <w:szCs w:val="24"/>
          <w:highlight w:val="yellow"/>
        </w:rPr>
        <w:t xml:space="preserve">en el </w:t>
      </w:r>
      <w:r w:rsidRPr="0095385A">
        <w:rPr>
          <w:sz w:val="24"/>
          <w:szCs w:val="24"/>
          <w:highlight w:val="yellow"/>
        </w:rPr>
        <w:t>2008</w:t>
      </w:r>
      <w:r w:rsidR="002B78AE">
        <w:rPr>
          <w:sz w:val="24"/>
          <w:szCs w:val="24"/>
          <w:highlight w:val="yellow"/>
        </w:rPr>
        <w:t xml:space="preserve">, </w:t>
      </w:r>
      <w:r w:rsidR="002B78AE">
        <w:rPr>
          <w:color w:val="FF0000"/>
          <w:sz w:val="24"/>
          <w:szCs w:val="24"/>
          <w:highlight w:val="yellow"/>
        </w:rPr>
        <w:t>utilizando</w:t>
      </w:r>
      <w:r w:rsidRPr="0095385A">
        <w:rPr>
          <w:sz w:val="24"/>
          <w:szCs w:val="24"/>
          <w:highlight w:val="yellow"/>
        </w:rPr>
        <w:t xml:space="preserve"> un método para provocar creencias en juegos sencillos de 3x3 (</w:t>
      </w:r>
      <w:r w:rsidR="002B78AE">
        <w:rPr>
          <w:color w:val="FF0000"/>
          <w:sz w:val="24"/>
          <w:szCs w:val="24"/>
          <w:highlight w:val="yellow"/>
        </w:rPr>
        <w:t xml:space="preserve">donde </w:t>
      </w:r>
      <w:r w:rsidRPr="0095385A">
        <w:rPr>
          <w:sz w:val="24"/>
          <w:szCs w:val="24"/>
          <w:highlight w:val="yellow"/>
        </w:rPr>
        <w:t xml:space="preserve">dos jugadores </w:t>
      </w:r>
      <w:r w:rsidR="002B78AE">
        <w:rPr>
          <w:color w:val="FF0000"/>
          <w:sz w:val="24"/>
          <w:szCs w:val="24"/>
          <w:highlight w:val="yellow"/>
        </w:rPr>
        <w:t xml:space="preserve">tienen que </w:t>
      </w:r>
      <w:r w:rsidRPr="002B78AE">
        <w:rPr>
          <w:color w:val="FF0000"/>
          <w:sz w:val="24"/>
          <w:szCs w:val="24"/>
          <w:highlight w:val="yellow"/>
        </w:rPr>
        <w:t>el</w:t>
      </w:r>
      <w:r w:rsidR="002B78AE">
        <w:rPr>
          <w:color w:val="FF0000"/>
          <w:sz w:val="24"/>
          <w:szCs w:val="24"/>
          <w:highlight w:val="yellow"/>
        </w:rPr>
        <w:t>egir</w:t>
      </w:r>
      <w:r w:rsidRPr="0095385A">
        <w:rPr>
          <w:sz w:val="24"/>
          <w:szCs w:val="24"/>
          <w:highlight w:val="yellow"/>
        </w:rPr>
        <w:t xml:space="preserve"> entre tres estrategias</w:t>
      </w:r>
      <w:r w:rsidR="002B78AE">
        <w:rPr>
          <w:sz w:val="24"/>
          <w:szCs w:val="24"/>
          <w:highlight w:val="yellow"/>
        </w:rPr>
        <w:t xml:space="preserve"> </w:t>
      </w:r>
      <w:r w:rsidR="002B78AE">
        <w:rPr>
          <w:color w:val="FF0000"/>
          <w:sz w:val="24"/>
          <w:szCs w:val="24"/>
          <w:highlight w:val="yellow"/>
        </w:rPr>
        <w:t>posibles</w:t>
      </w:r>
      <w:r w:rsidRPr="0095385A">
        <w:rPr>
          <w:sz w:val="24"/>
          <w:szCs w:val="24"/>
          <w:highlight w:val="yellow"/>
        </w:rPr>
        <w:t xml:space="preserve"> </w:t>
      </w:r>
      <w:r w:rsidRPr="002B78AE">
        <w:rPr>
          <w:strike/>
          <w:color w:val="FF0000"/>
          <w:sz w:val="24"/>
          <w:szCs w:val="24"/>
          <w:highlight w:val="yellow"/>
        </w:rPr>
        <w:t>cada uno</w:t>
      </w:r>
      <w:r w:rsidRPr="0095385A">
        <w:rPr>
          <w:sz w:val="24"/>
          <w:szCs w:val="24"/>
          <w:highlight w:val="yellow"/>
        </w:rPr>
        <w:t>)</w:t>
      </w:r>
      <w:r w:rsidR="00EE5B72" w:rsidRPr="0095385A">
        <w:rPr>
          <w:sz w:val="24"/>
          <w:szCs w:val="24"/>
          <w:highlight w:val="yellow"/>
        </w:rPr>
        <w:t xml:space="preserve"> en los que el razonamiento iterado permite llegar al equilibrio del juego</w:t>
      </w:r>
      <w:r w:rsidR="002B78AE">
        <w:rPr>
          <w:color w:val="FF0000"/>
          <w:sz w:val="24"/>
          <w:szCs w:val="24"/>
          <w:highlight w:val="yellow"/>
        </w:rPr>
        <w:t>. En dicha investigación</w:t>
      </w:r>
      <w:r w:rsidR="00EE5B72" w:rsidRPr="0095385A">
        <w:rPr>
          <w:sz w:val="24"/>
          <w:szCs w:val="24"/>
          <w:highlight w:val="yellow"/>
        </w:rPr>
        <w:t>,</w:t>
      </w:r>
      <w:r w:rsidRPr="0095385A">
        <w:rPr>
          <w:sz w:val="24"/>
          <w:szCs w:val="24"/>
          <w:highlight w:val="yellow"/>
        </w:rPr>
        <w:t xml:space="preserve"> </w:t>
      </w:r>
      <w:r w:rsidRPr="002B78AE">
        <w:rPr>
          <w:strike/>
          <w:color w:val="FF0000"/>
          <w:sz w:val="24"/>
          <w:szCs w:val="24"/>
          <w:highlight w:val="yellow"/>
        </w:rPr>
        <w:t xml:space="preserve">y </w:t>
      </w:r>
      <w:r w:rsidRPr="0095385A">
        <w:rPr>
          <w:sz w:val="24"/>
          <w:szCs w:val="24"/>
          <w:highlight w:val="yellow"/>
        </w:rPr>
        <w:t xml:space="preserve">se encontró </w:t>
      </w:r>
      <w:r w:rsidR="001D303C" w:rsidRPr="0095385A">
        <w:rPr>
          <w:sz w:val="24"/>
          <w:szCs w:val="24"/>
          <w:highlight w:val="yellow"/>
        </w:rPr>
        <w:t>que en la mayoría de los casos</w:t>
      </w:r>
      <w:r w:rsidR="008329D0" w:rsidRPr="0095385A">
        <w:rPr>
          <w:sz w:val="24"/>
          <w:szCs w:val="24"/>
          <w:highlight w:val="yellow"/>
        </w:rPr>
        <w:t>, de acuerdo con el modelo de nivel-k,</w:t>
      </w:r>
      <w:r w:rsidRPr="0095385A">
        <w:rPr>
          <w:sz w:val="24"/>
          <w:szCs w:val="24"/>
          <w:highlight w:val="yellow"/>
        </w:rPr>
        <w:t xml:space="preserve"> las creencias </w:t>
      </w:r>
      <w:r w:rsidR="00915553">
        <w:rPr>
          <w:color w:val="FF0000"/>
          <w:sz w:val="24"/>
          <w:szCs w:val="24"/>
          <w:highlight w:val="yellow"/>
        </w:rPr>
        <w:t xml:space="preserve">registradas por los jugadores acerca de </w:t>
      </w:r>
      <w:r w:rsidRPr="0095385A">
        <w:rPr>
          <w:sz w:val="24"/>
          <w:szCs w:val="24"/>
          <w:highlight w:val="yellow"/>
        </w:rPr>
        <w:t xml:space="preserve">sus oponentes </w:t>
      </w:r>
      <w:r w:rsidR="00915553">
        <w:rPr>
          <w:color w:val="FF0000"/>
          <w:sz w:val="24"/>
          <w:szCs w:val="24"/>
          <w:highlight w:val="yellow"/>
        </w:rPr>
        <w:t xml:space="preserve">los </w:t>
      </w:r>
      <w:r w:rsidR="00EE5B72" w:rsidRPr="0095385A">
        <w:rPr>
          <w:sz w:val="24"/>
          <w:szCs w:val="24"/>
          <w:highlight w:val="yellow"/>
        </w:rPr>
        <w:t xml:space="preserve">situaban </w:t>
      </w:r>
      <w:r w:rsidR="00EE5B72" w:rsidRPr="00915553">
        <w:rPr>
          <w:strike/>
          <w:color w:val="FF0000"/>
          <w:sz w:val="24"/>
          <w:szCs w:val="24"/>
          <w:highlight w:val="yellow"/>
        </w:rPr>
        <w:t>a los jugadores</w:t>
      </w:r>
      <w:r w:rsidR="00EE5B72" w:rsidRPr="0095385A">
        <w:rPr>
          <w:sz w:val="24"/>
          <w:szCs w:val="24"/>
          <w:highlight w:val="yellow"/>
        </w:rPr>
        <w:t xml:space="preserve"> en el nivel 2,</w:t>
      </w:r>
      <w:r w:rsidRPr="0095385A">
        <w:rPr>
          <w:sz w:val="24"/>
          <w:szCs w:val="24"/>
          <w:highlight w:val="yellow"/>
        </w:rPr>
        <w:t xml:space="preserve"> </w:t>
      </w:r>
      <w:r w:rsidR="00EE5B72" w:rsidRPr="0095385A">
        <w:rPr>
          <w:sz w:val="24"/>
          <w:szCs w:val="24"/>
          <w:highlight w:val="yellow"/>
        </w:rPr>
        <w:t xml:space="preserve">mientras que </w:t>
      </w:r>
      <w:r w:rsidR="001D303C" w:rsidRPr="0095385A">
        <w:rPr>
          <w:sz w:val="24"/>
          <w:szCs w:val="24"/>
          <w:highlight w:val="yellow"/>
        </w:rPr>
        <w:t xml:space="preserve">sus </w:t>
      </w:r>
      <w:r w:rsidR="001D303C" w:rsidRPr="00915553">
        <w:rPr>
          <w:strike/>
          <w:color w:val="FF0000"/>
          <w:sz w:val="24"/>
          <w:szCs w:val="24"/>
          <w:highlight w:val="yellow"/>
        </w:rPr>
        <w:t>decisiones reales</w:t>
      </w:r>
      <w:r w:rsidR="001D303C" w:rsidRPr="00915553">
        <w:rPr>
          <w:color w:val="FF0000"/>
          <w:sz w:val="24"/>
          <w:szCs w:val="24"/>
          <w:highlight w:val="yellow"/>
        </w:rPr>
        <w:t xml:space="preserve"> </w:t>
      </w:r>
      <w:r w:rsidR="00915553">
        <w:rPr>
          <w:color w:val="FF0000"/>
          <w:sz w:val="24"/>
          <w:szCs w:val="24"/>
          <w:highlight w:val="yellow"/>
        </w:rPr>
        <w:t xml:space="preserve">elecciones </w:t>
      </w:r>
      <w:r w:rsidR="00EE5B72" w:rsidRPr="0095385A">
        <w:rPr>
          <w:sz w:val="24"/>
          <w:szCs w:val="24"/>
          <w:highlight w:val="yellow"/>
        </w:rPr>
        <w:t>correspondían</w:t>
      </w:r>
      <w:r w:rsidR="001D303C" w:rsidRPr="0095385A">
        <w:rPr>
          <w:sz w:val="24"/>
          <w:szCs w:val="24"/>
          <w:highlight w:val="yellow"/>
        </w:rPr>
        <w:t xml:space="preserve"> al</w:t>
      </w:r>
      <w:r w:rsidRPr="0095385A">
        <w:rPr>
          <w:sz w:val="24"/>
          <w:szCs w:val="24"/>
          <w:highlight w:val="yellow"/>
        </w:rPr>
        <w:t xml:space="preserve"> nivel 1.</w:t>
      </w:r>
      <w:r w:rsidR="00EA053F" w:rsidRPr="0095385A">
        <w:rPr>
          <w:sz w:val="24"/>
          <w:szCs w:val="24"/>
          <w:highlight w:val="yellow"/>
        </w:rPr>
        <w:t xml:space="preserve"> Ya que no </w:t>
      </w:r>
      <w:r w:rsidR="00EA053F" w:rsidRPr="00DC4D98">
        <w:rPr>
          <w:strike/>
          <w:color w:val="FF0000"/>
          <w:sz w:val="24"/>
          <w:szCs w:val="24"/>
          <w:highlight w:val="yellow"/>
        </w:rPr>
        <w:t>puede afirmarse</w:t>
      </w:r>
      <w:r w:rsidR="00EA053F" w:rsidRPr="00DC4D98">
        <w:rPr>
          <w:color w:val="FF0000"/>
          <w:sz w:val="24"/>
          <w:szCs w:val="24"/>
          <w:highlight w:val="yellow"/>
        </w:rPr>
        <w:t xml:space="preserve"> </w:t>
      </w:r>
      <w:r w:rsidR="00DC4D98">
        <w:rPr>
          <w:color w:val="FF0000"/>
          <w:sz w:val="24"/>
          <w:szCs w:val="24"/>
          <w:highlight w:val="yellow"/>
        </w:rPr>
        <w:t xml:space="preserve">parece </w:t>
      </w:r>
      <w:r w:rsidR="00EA053F" w:rsidRPr="0095385A">
        <w:rPr>
          <w:sz w:val="24"/>
          <w:szCs w:val="24"/>
          <w:highlight w:val="yellow"/>
        </w:rPr>
        <w:t xml:space="preserve">que las </w:t>
      </w:r>
      <w:r w:rsidR="00EA053F" w:rsidRPr="00915553">
        <w:rPr>
          <w:strike/>
          <w:color w:val="FF0000"/>
          <w:sz w:val="24"/>
          <w:szCs w:val="24"/>
          <w:highlight w:val="yellow"/>
        </w:rPr>
        <w:t>decisiones reales</w:t>
      </w:r>
      <w:r w:rsidR="00EA053F" w:rsidRPr="00915553">
        <w:rPr>
          <w:color w:val="FF0000"/>
          <w:sz w:val="24"/>
          <w:szCs w:val="24"/>
          <w:highlight w:val="yellow"/>
        </w:rPr>
        <w:t xml:space="preserve"> </w:t>
      </w:r>
      <w:r w:rsidR="00915553">
        <w:rPr>
          <w:sz w:val="24"/>
          <w:szCs w:val="24"/>
          <w:highlight w:val="yellow"/>
        </w:rPr>
        <w:t xml:space="preserve"> </w:t>
      </w:r>
      <w:r w:rsidR="00915553">
        <w:rPr>
          <w:color w:val="FF0000"/>
          <w:sz w:val="24"/>
          <w:szCs w:val="24"/>
          <w:highlight w:val="yellow"/>
        </w:rPr>
        <w:t xml:space="preserve">elecciones observadas habrían sido </w:t>
      </w:r>
      <w:r w:rsidR="00EA053F" w:rsidRPr="00915553">
        <w:rPr>
          <w:strike/>
          <w:color w:val="FF0000"/>
          <w:sz w:val="24"/>
          <w:szCs w:val="24"/>
          <w:highlight w:val="yellow"/>
        </w:rPr>
        <w:t xml:space="preserve">son </w:t>
      </w:r>
      <w:r w:rsidR="00EA053F" w:rsidRPr="0095385A">
        <w:rPr>
          <w:sz w:val="24"/>
          <w:szCs w:val="24"/>
          <w:highlight w:val="yellow"/>
        </w:rPr>
        <w:t xml:space="preserve">una respuesta óptima </w:t>
      </w:r>
      <w:r w:rsidR="00915553" w:rsidRPr="00915553">
        <w:rPr>
          <w:strike/>
          <w:color w:val="FF0000"/>
          <w:sz w:val="24"/>
          <w:szCs w:val="24"/>
          <w:highlight w:val="yellow"/>
        </w:rPr>
        <w:t xml:space="preserve">construida </w:t>
      </w:r>
      <w:r w:rsidR="00EA053F" w:rsidRPr="00915553">
        <w:rPr>
          <w:strike/>
          <w:color w:val="FF0000"/>
          <w:sz w:val="24"/>
          <w:szCs w:val="24"/>
          <w:highlight w:val="yellow"/>
        </w:rPr>
        <w:t>a partir de</w:t>
      </w:r>
      <w:r w:rsidR="00915553">
        <w:rPr>
          <w:sz w:val="24"/>
          <w:szCs w:val="24"/>
          <w:highlight w:val="yellow"/>
        </w:rPr>
        <w:t xml:space="preserve"> </w:t>
      </w:r>
      <w:r w:rsidR="00915553">
        <w:rPr>
          <w:color w:val="FF0000"/>
          <w:sz w:val="24"/>
          <w:szCs w:val="24"/>
          <w:highlight w:val="yellow"/>
        </w:rPr>
        <w:t>ante</w:t>
      </w:r>
      <w:r w:rsidR="00EA053F" w:rsidRPr="0095385A">
        <w:rPr>
          <w:sz w:val="24"/>
          <w:szCs w:val="24"/>
          <w:highlight w:val="yellow"/>
        </w:rPr>
        <w:t xml:space="preserve"> las creencias provocadas</w:t>
      </w:r>
      <w:r w:rsidR="00915553">
        <w:rPr>
          <w:sz w:val="24"/>
          <w:szCs w:val="24"/>
          <w:highlight w:val="yellow"/>
        </w:rPr>
        <w:t xml:space="preserve"> </w:t>
      </w:r>
      <w:r w:rsidR="00CF64A1">
        <w:rPr>
          <w:color w:val="FF0000"/>
          <w:sz w:val="24"/>
          <w:szCs w:val="24"/>
          <w:highlight w:val="yellow"/>
        </w:rPr>
        <w:t>que se r</w:t>
      </w:r>
      <w:r w:rsidR="00915553">
        <w:rPr>
          <w:color w:val="FF0000"/>
          <w:sz w:val="24"/>
          <w:szCs w:val="24"/>
          <w:highlight w:val="yellow"/>
        </w:rPr>
        <w:t>egistra</w:t>
      </w:r>
      <w:r w:rsidR="00CF64A1">
        <w:rPr>
          <w:color w:val="FF0000"/>
          <w:sz w:val="24"/>
          <w:szCs w:val="24"/>
          <w:highlight w:val="yellow"/>
        </w:rPr>
        <w:t>ron</w:t>
      </w:r>
      <w:r w:rsidR="00EA053F" w:rsidRPr="0095385A">
        <w:rPr>
          <w:sz w:val="24"/>
          <w:szCs w:val="24"/>
          <w:highlight w:val="yellow"/>
        </w:rPr>
        <w:t xml:space="preserve">, este resultado pone en duda que </w:t>
      </w:r>
      <w:r w:rsidR="00915553">
        <w:rPr>
          <w:color w:val="FF0000"/>
          <w:sz w:val="24"/>
          <w:szCs w:val="24"/>
          <w:highlight w:val="yellow"/>
        </w:rPr>
        <w:t xml:space="preserve">estas últimas </w:t>
      </w:r>
      <w:r w:rsidR="00EA053F" w:rsidRPr="00915553">
        <w:rPr>
          <w:strike/>
          <w:color w:val="FF0000"/>
          <w:sz w:val="24"/>
          <w:szCs w:val="24"/>
          <w:highlight w:val="yellow"/>
        </w:rPr>
        <w:t>las creencias</w:t>
      </w:r>
      <w:r w:rsidR="00EA053F" w:rsidRPr="0095385A">
        <w:rPr>
          <w:sz w:val="24"/>
          <w:szCs w:val="24"/>
          <w:highlight w:val="yellow"/>
        </w:rPr>
        <w:t xml:space="preserve"> sean</w:t>
      </w:r>
      <w:r w:rsidR="00DC4D98">
        <w:rPr>
          <w:color w:val="FF0000"/>
          <w:sz w:val="24"/>
          <w:szCs w:val="24"/>
          <w:highlight w:val="yellow"/>
        </w:rPr>
        <w:t xml:space="preserve"> tomadas en cuenta </w:t>
      </w:r>
      <w:r w:rsidR="00CF64A1">
        <w:rPr>
          <w:color w:val="FF0000"/>
          <w:sz w:val="24"/>
          <w:szCs w:val="24"/>
          <w:highlight w:val="yellow"/>
        </w:rPr>
        <w:t xml:space="preserve">por los participantes al emitir sus </w:t>
      </w:r>
      <w:r w:rsidR="00DC4D98">
        <w:rPr>
          <w:color w:val="FF0000"/>
          <w:sz w:val="24"/>
          <w:szCs w:val="24"/>
          <w:highlight w:val="yellow"/>
        </w:rPr>
        <w:t xml:space="preserve">respuestas </w:t>
      </w:r>
      <w:r w:rsidR="00EA053F" w:rsidRPr="00DC4D98">
        <w:rPr>
          <w:strike/>
          <w:color w:val="FF0000"/>
          <w:sz w:val="24"/>
          <w:szCs w:val="24"/>
          <w:highlight w:val="yellow"/>
        </w:rPr>
        <w:t xml:space="preserve"> la causa de las decisiones</w:t>
      </w:r>
      <w:r w:rsidR="00EA053F" w:rsidRPr="0095385A">
        <w:rPr>
          <w:sz w:val="24"/>
          <w:szCs w:val="24"/>
          <w:highlight w:val="yellow"/>
        </w:rPr>
        <w:t xml:space="preserve">. </w:t>
      </w:r>
      <w:r w:rsidR="00CF64A1">
        <w:rPr>
          <w:color w:val="FF0000"/>
          <w:sz w:val="24"/>
          <w:szCs w:val="24"/>
          <w:highlight w:val="yellow"/>
        </w:rPr>
        <w:t>A la luz de estos hallazgos, l</w:t>
      </w:r>
      <w:r w:rsidR="00EA053F" w:rsidRPr="0095385A">
        <w:rPr>
          <w:sz w:val="24"/>
          <w:szCs w:val="24"/>
          <w:highlight w:val="yellow"/>
        </w:rPr>
        <w:t xml:space="preserve">os autores </w:t>
      </w:r>
      <w:r w:rsidR="00CF64A1">
        <w:rPr>
          <w:color w:val="FF0000"/>
          <w:sz w:val="24"/>
          <w:szCs w:val="24"/>
          <w:highlight w:val="yellow"/>
        </w:rPr>
        <w:t>concluyen</w:t>
      </w:r>
      <w:r w:rsidR="00EA053F" w:rsidRPr="0095385A">
        <w:rPr>
          <w:sz w:val="24"/>
          <w:szCs w:val="24"/>
          <w:highlight w:val="yellow"/>
        </w:rPr>
        <w:t xml:space="preserve"> que l</w:t>
      </w:r>
      <w:r w:rsidR="00CF64A1">
        <w:rPr>
          <w:color w:val="FF0000"/>
          <w:sz w:val="24"/>
          <w:szCs w:val="24"/>
          <w:highlight w:val="yellow"/>
        </w:rPr>
        <w:t>os jugadores</w:t>
      </w:r>
      <w:r w:rsidR="00EA053F" w:rsidRPr="0095385A">
        <w:rPr>
          <w:sz w:val="24"/>
          <w:szCs w:val="24"/>
          <w:highlight w:val="yellow"/>
        </w:rPr>
        <w:t xml:space="preserve"> basan sus decisiones en </w:t>
      </w:r>
      <w:proofErr w:type="gramStart"/>
      <w:r w:rsidR="00EA053F" w:rsidRPr="00CF64A1">
        <w:rPr>
          <w:strike/>
          <w:color w:val="FF0000"/>
          <w:sz w:val="24"/>
          <w:szCs w:val="24"/>
          <w:highlight w:val="yellow"/>
        </w:rPr>
        <w:t>una</w:t>
      </w:r>
      <w:r w:rsidR="00EA053F" w:rsidRPr="0095385A">
        <w:rPr>
          <w:sz w:val="24"/>
          <w:szCs w:val="24"/>
          <w:highlight w:val="yellow"/>
        </w:rPr>
        <w:t xml:space="preserve"> regla</w:t>
      </w:r>
      <w:r w:rsidR="00CF64A1">
        <w:rPr>
          <w:color w:val="FF0000"/>
          <w:sz w:val="24"/>
          <w:szCs w:val="24"/>
          <w:highlight w:val="yellow"/>
        </w:rPr>
        <w:t>s</w:t>
      </w:r>
      <w:proofErr w:type="gramEnd"/>
      <w:r w:rsidR="00EA053F" w:rsidRPr="0095385A">
        <w:rPr>
          <w:sz w:val="24"/>
          <w:szCs w:val="24"/>
          <w:highlight w:val="yellow"/>
        </w:rPr>
        <w:t xml:space="preserve"> </w:t>
      </w:r>
      <w:r w:rsidR="009903EB">
        <w:rPr>
          <w:sz w:val="24"/>
          <w:szCs w:val="24"/>
          <w:highlight w:val="yellow"/>
        </w:rPr>
        <w:t xml:space="preserve">de elección </w:t>
      </w:r>
      <w:r w:rsidR="00CF64A1">
        <w:rPr>
          <w:color w:val="FF0000"/>
          <w:sz w:val="24"/>
          <w:szCs w:val="24"/>
          <w:highlight w:val="yellow"/>
        </w:rPr>
        <w:t>donde</w:t>
      </w:r>
      <w:r w:rsidR="00EA053F" w:rsidRPr="0095385A">
        <w:rPr>
          <w:sz w:val="24"/>
          <w:szCs w:val="24"/>
          <w:highlight w:val="yellow"/>
        </w:rPr>
        <w:t xml:space="preserve"> influye</w:t>
      </w:r>
      <w:r w:rsidR="00CF64A1">
        <w:rPr>
          <w:color w:val="FF0000"/>
          <w:sz w:val="24"/>
          <w:szCs w:val="24"/>
          <w:highlight w:val="yellow"/>
        </w:rPr>
        <w:t>n tanto</w:t>
      </w:r>
      <w:r w:rsidR="009903EB">
        <w:rPr>
          <w:sz w:val="24"/>
          <w:szCs w:val="24"/>
          <w:highlight w:val="yellow"/>
        </w:rPr>
        <w:t xml:space="preserve"> </w:t>
      </w:r>
      <w:r w:rsidR="009903EB" w:rsidRPr="00CF64A1">
        <w:rPr>
          <w:strike/>
          <w:color w:val="FF0000"/>
          <w:sz w:val="24"/>
          <w:szCs w:val="24"/>
          <w:highlight w:val="yellow"/>
        </w:rPr>
        <w:t>en ambas,</w:t>
      </w:r>
      <w:r w:rsidR="00EA053F" w:rsidRPr="0095385A">
        <w:rPr>
          <w:sz w:val="24"/>
          <w:szCs w:val="24"/>
          <w:highlight w:val="yellow"/>
        </w:rPr>
        <w:t xml:space="preserve"> creencias y decisiones.</w:t>
      </w:r>
    </w:p>
    <w:p w14:paraId="0307CDD9" w14:textId="77777777" w:rsidR="009E6841" w:rsidRDefault="006B115E">
      <w:pPr>
        <w:jc w:val="both"/>
        <w:rPr>
          <w:sz w:val="24"/>
          <w:szCs w:val="24"/>
        </w:rPr>
      </w:pPr>
      <w:r>
        <w:rPr>
          <w:sz w:val="24"/>
          <w:szCs w:val="24"/>
        </w:rPr>
        <w:t xml:space="preserve">Debido a que el presente trabajo de tesis incorpora parte del método de </w:t>
      </w:r>
      <w:proofErr w:type="spellStart"/>
      <w:r>
        <w:rPr>
          <w:sz w:val="24"/>
          <w:szCs w:val="24"/>
        </w:rPr>
        <w:t>Lahav</w:t>
      </w:r>
      <w:proofErr w:type="spellEnd"/>
      <w:r>
        <w:rPr>
          <w:sz w:val="24"/>
          <w:szCs w:val="24"/>
        </w:rPr>
        <w:t xml:space="preserve"> (2015) para recopilar las creencias de los jugadores acerca de las tiradas de sus oponentes en juegos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se enfatizan los siguientes puntos respecto a este estudio: </w:t>
      </w:r>
    </w:p>
    <w:p w14:paraId="5D709EB9" w14:textId="77777777" w:rsidR="009E6841" w:rsidRDefault="006B115E">
      <w:pPr>
        <w:jc w:val="both"/>
        <w:rPr>
          <w:sz w:val="24"/>
          <w:szCs w:val="24"/>
        </w:rPr>
      </w:pPr>
      <w:r>
        <w:rPr>
          <w:sz w:val="24"/>
          <w:szCs w:val="24"/>
        </w:rPr>
        <w:t xml:space="preserve">1) No se conoce con exactitud la creencia de los participantes sobre el número objetivo. Esta se calcula de manera aproximada, a partir del </w:t>
      </w:r>
      <w:r w:rsidR="00704A92">
        <w:rPr>
          <w:sz w:val="24"/>
          <w:szCs w:val="24"/>
        </w:rPr>
        <w:t>número de jugadores que se cree que</w:t>
      </w:r>
      <w:r>
        <w:rPr>
          <w:sz w:val="24"/>
          <w:szCs w:val="24"/>
        </w:rPr>
        <w:t xml:space="preserve"> elegirán un número en cada intervalo y tomando la media de cada intervalo como el valor más representativo de los mismos.</w:t>
      </w:r>
    </w:p>
    <w:p w14:paraId="44861572" w14:textId="77777777" w:rsidR="009E6841" w:rsidRDefault="006B115E">
      <w:pPr>
        <w:jc w:val="both"/>
        <w:rPr>
          <w:sz w:val="24"/>
          <w:szCs w:val="24"/>
        </w:rPr>
      </w:pPr>
      <w:r>
        <w:rPr>
          <w:sz w:val="24"/>
          <w:szCs w:val="24"/>
        </w:rPr>
        <w:lastRenderedPageBreak/>
        <w:t>2) Con alrededor de 20 personas participando en el juego, parece inverosímil, dada la demanda cognitiva, que los jugadores puedan calcular con precisión el número objetivo derivado de sus creencias para emitir su respuesta.</w:t>
      </w:r>
    </w:p>
    <w:p w14:paraId="66F19905" w14:textId="77777777" w:rsidR="009E6841" w:rsidRDefault="006B115E">
      <w:pPr>
        <w:jc w:val="both"/>
        <w:rPr>
          <w:sz w:val="24"/>
          <w:szCs w:val="24"/>
        </w:rPr>
      </w:pPr>
      <w:r>
        <w:rPr>
          <w:sz w:val="24"/>
          <w:szCs w:val="24"/>
        </w:rPr>
        <w:t>3) De acuerdo a los resultados en los grupos control, solicitar a los participantes que registraran sus creencias no cambia significativamente  su número elegido.</w:t>
      </w:r>
    </w:p>
    <w:p w14:paraId="5D883027" w14:textId="77777777" w:rsidR="009E6841" w:rsidRDefault="006B115E">
      <w:pPr>
        <w:jc w:val="both"/>
        <w:rPr>
          <w:sz w:val="24"/>
          <w:szCs w:val="24"/>
        </w:rPr>
      </w:pPr>
      <w:r>
        <w:rPr>
          <w:sz w:val="24"/>
          <w:szCs w:val="24"/>
        </w:rPr>
        <w:t>4) El último periodo del juego fue el único en el que no se encontraron diferencias significativas entre creencias y elecciones, lo que podría sugerir que dicha discrepancia disminuye con la experiencia.</w:t>
      </w:r>
    </w:p>
    <w:p w14:paraId="4CAC321E" w14:textId="77777777" w:rsidR="009E6841" w:rsidRDefault="006B115E">
      <w:pPr>
        <w:jc w:val="both"/>
        <w:rPr>
          <w:sz w:val="24"/>
          <w:szCs w:val="24"/>
        </w:rPr>
      </w:pPr>
      <w:r>
        <w:rPr>
          <w:sz w:val="24"/>
          <w:szCs w:val="24"/>
        </w:rPr>
        <w:t xml:space="preserve">5) Dado que se sabe que los participantes tienden a elegir números cada vez más pequeños en cada periodo y que esto reduce invariablemente la magnitud de cualquier diferencia entre elecciones y creencias (ya que las diferencias entre números pequeños son, por definición, más pequeñas), </w:t>
      </w:r>
      <w:proofErr w:type="spellStart"/>
      <w:r>
        <w:rPr>
          <w:sz w:val="24"/>
          <w:szCs w:val="24"/>
        </w:rPr>
        <w:t>Lahav</w:t>
      </w:r>
      <w:proofErr w:type="spellEnd"/>
      <w:r>
        <w:rPr>
          <w:sz w:val="24"/>
          <w:szCs w:val="24"/>
        </w:rPr>
        <w:t xml:space="preserve"> implementó un método de normalización con el que ponderó las diferencias entre las creencias y elecciones de cada participante en cada periodo por el promedio de los números elegidos por todos los participantes en dicho periodo. Sin embargo, como la medida de normalización depende de la tirada de todos los jugadores, la magnitud de la diferencia normalizada es influida por el nivel cognitivo promedio, y “castiga” (incrementa la magnitud) las diferencias entre creencias y elecciones cuando estas no son tan sofisticadas como las del promedio. Debido a esto, podría no ser la mejor forma de compensar la tendencia al equilibrio.</w:t>
      </w:r>
    </w:p>
    <w:p w14:paraId="050B7C99" w14:textId="77777777" w:rsidR="009E6841" w:rsidRDefault="006B115E">
      <w:pPr>
        <w:jc w:val="both"/>
        <w:rPr>
          <w:sz w:val="24"/>
          <w:szCs w:val="24"/>
        </w:rPr>
      </w:pPr>
      <w:r>
        <w:rPr>
          <w:sz w:val="24"/>
          <w:szCs w:val="24"/>
        </w:rPr>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w:t>
      </w:r>
    </w:p>
    <w:p w14:paraId="24B7A8F0" w14:textId="77777777" w:rsidR="009E6841" w:rsidRDefault="006B115E">
      <w:pPr>
        <w:numPr>
          <w:ilvl w:val="1"/>
          <w:numId w:val="2"/>
        </w:numPr>
        <w:spacing w:after="0"/>
        <w:contextualSpacing/>
        <w:jc w:val="both"/>
        <w:rPr>
          <w:sz w:val="24"/>
          <w:szCs w:val="24"/>
        </w:rPr>
      </w:pPr>
      <w:r>
        <w:rPr>
          <w:sz w:val="24"/>
          <w:szCs w:val="24"/>
        </w:rPr>
        <w:t>Efecto de la experiencia</w:t>
      </w:r>
    </w:p>
    <w:p w14:paraId="34D8D13C" w14:textId="77777777" w:rsidR="009E6841" w:rsidRDefault="006B115E">
      <w:pPr>
        <w:jc w:val="both"/>
        <w:rPr>
          <w:sz w:val="24"/>
          <w:szCs w:val="24"/>
        </w:rPr>
      </w:pPr>
      <w:r>
        <w:rPr>
          <w:sz w:val="24"/>
          <w:szCs w:val="24"/>
        </w:rPr>
        <w:t xml:space="preserve">Para estudiar el efecto de la experiencia en juegos repetidos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w:t>
      </w:r>
      <w:proofErr w:type="spellStart"/>
      <w:r>
        <w:rPr>
          <w:sz w:val="24"/>
          <w:szCs w:val="24"/>
        </w:rPr>
        <w:t>Slonim</w:t>
      </w:r>
      <w:proofErr w:type="spellEnd"/>
      <w:r>
        <w:rPr>
          <w:sz w:val="24"/>
          <w:szCs w:val="24"/>
        </w:rPr>
        <w:t xml:space="preserve"> (2005) realizó sesiones experimentales de</w:t>
      </w:r>
      <w:r>
        <w:rPr>
          <w:strike/>
          <w:sz w:val="24"/>
          <w:szCs w:val="24"/>
        </w:rPr>
        <w:t xml:space="preserve"> </w:t>
      </w:r>
      <w:r>
        <w:rPr>
          <w:sz w:val="24"/>
          <w:szCs w:val="24"/>
        </w:rPr>
        <w:t xml:space="preserve">12 periodos, distribuidos equitativamente en tres </w:t>
      </w:r>
      <w:proofErr w:type="spellStart"/>
      <w:r>
        <w:rPr>
          <w:sz w:val="24"/>
          <w:szCs w:val="24"/>
        </w:rPr>
        <w:t>subjuegos</w:t>
      </w:r>
      <w:proofErr w:type="spellEnd"/>
      <w:r>
        <w:rPr>
          <w:sz w:val="24"/>
          <w:szCs w:val="24"/>
        </w:rPr>
        <w:t>, y con tres jugadores.</w:t>
      </w:r>
    </w:p>
    <w:p w14:paraId="7CDFC0A9" w14:textId="77777777" w:rsidR="009E6841" w:rsidRDefault="006B115E">
      <w:pPr>
        <w:jc w:val="both"/>
        <w:rPr>
          <w:sz w:val="24"/>
          <w:szCs w:val="24"/>
        </w:rPr>
      </w:pPr>
      <w:r>
        <w:rPr>
          <w:sz w:val="24"/>
          <w:szCs w:val="24"/>
        </w:rPr>
        <w:t xml:space="preserve">En una primera condición, al terminar cada </w:t>
      </w:r>
      <w:proofErr w:type="spellStart"/>
      <w:r>
        <w:rPr>
          <w:sz w:val="24"/>
          <w:szCs w:val="24"/>
        </w:rPr>
        <w:t>Subjuego</w:t>
      </w:r>
      <w:proofErr w:type="spellEnd"/>
      <w:r>
        <w:rPr>
          <w:sz w:val="24"/>
          <w:szCs w:val="24"/>
        </w:rPr>
        <w:t xml:space="preserve"> se reemplazaba a dos de los tres participantes por jugadores nuevos, siendo que sólo un jugador permaneció en el experimento durante los 12 periodos completos. En una segunda condición, los dos participantes retirados al término de cada </w:t>
      </w:r>
      <w:proofErr w:type="spellStart"/>
      <w:r>
        <w:rPr>
          <w:sz w:val="24"/>
          <w:szCs w:val="24"/>
        </w:rPr>
        <w:t>subjuego</w:t>
      </w:r>
      <w:proofErr w:type="spellEnd"/>
      <w:r>
        <w:rPr>
          <w:sz w:val="24"/>
          <w:szCs w:val="24"/>
        </w:rPr>
        <w:t xml:space="preserve"> eran sustituidos por jugadores con la misma experiencia que el jugador que se mantenía en el juego (es decir, que habían jugado la misma cantidad de periodos). En ambas condiciones, los participantes tenían información acerca del nivel de experiencia de los demás jugadores (el número de periodos jugados).</w:t>
      </w:r>
    </w:p>
    <w:p w14:paraId="2EEF19BE" w14:textId="77777777" w:rsidR="009E6841" w:rsidRDefault="006B115E">
      <w:pPr>
        <w:jc w:val="both"/>
        <w:rPr>
          <w:strike/>
          <w:sz w:val="24"/>
          <w:szCs w:val="24"/>
        </w:rPr>
      </w:pPr>
      <w:proofErr w:type="spellStart"/>
      <w:r>
        <w:rPr>
          <w:sz w:val="24"/>
          <w:szCs w:val="24"/>
        </w:rPr>
        <w:t>Slonim</w:t>
      </w:r>
      <w:proofErr w:type="spellEnd"/>
      <w:r>
        <w:rPr>
          <w:sz w:val="24"/>
          <w:szCs w:val="24"/>
        </w:rPr>
        <w:t xml:space="preserve"> (2005) reportó que en el primer periodo de los </w:t>
      </w:r>
      <w:proofErr w:type="spellStart"/>
      <w:r>
        <w:rPr>
          <w:sz w:val="24"/>
          <w:szCs w:val="24"/>
        </w:rPr>
        <w:t>subjuegos</w:t>
      </w:r>
      <w:proofErr w:type="spellEnd"/>
      <w:r>
        <w:rPr>
          <w:sz w:val="24"/>
          <w:szCs w:val="24"/>
        </w:rPr>
        <w:t xml:space="preserve"> 2 y 3, los jugadores con más experiencia mostraron un mayor nivel cognitivo (es decir, eligieron números más cercanos a 0) cuando sabían que jugaban contra oponentes que contaban con la misma </w:t>
      </w:r>
      <w:r>
        <w:rPr>
          <w:sz w:val="24"/>
          <w:szCs w:val="24"/>
        </w:rPr>
        <w:lastRenderedPageBreak/>
        <w:t xml:space="preserve">experiencia que ellos, que cuando jugaban contra oponentes que no habían jugado previamente. Este resultado aporta evidencia a favor de que las creencias sobre el nivel cognitivo de los otros jugadores influyen en las elecciones. Por su parte, los jugadores sin experiencia no mostraron diferencias </w:t>
      </w:r>
      <w:proofErr w:type="spellStart"/>
      <w:r>
        <w:rPr>
          <w:sz w:val="24"/>
          <w:szCs w:val="24"/>
        </w:rPr>
        <w:t>signiﬁcativas</w:t>
      </w:r>
      <w:proofErr w:type="spellEnd"/>
      <w:r>
        <w:rPr>
          <w:sz w:val="24"/>
          <w:szCs w:val="24"/>
        </w:rPr>
        <w:t xml:space="preserve"> en sus elecciones cuando jugaron con oponentes experimentados o no experimentados.</w:t>
      </w:r>
    </w:p>
    <w:p w14:paraId="25BB5BBA" w14:textId="77777777" w:rsidR="009E6841" w:rsidRDefault="006B115E">
      <w:pPr>
        <w:jc w:val="both"/>
        <w:rPr>
          <w:sz w:val="24"/>
          <w:szCs w:val="24"/>
        </w:rPr>
      </w:pPr>
      <w:r>
        <w:rPr>
          <w:sz w:val="24"/>
          <w:szCs w:val="24"/>
        </w:rPr>
        <w:t>En cuanto al efecto de la experiencia en el desempeño de los jugadores, también se observó que los jugadores experimentados ganan el juego con mayor frecuencia cuando juegan con jugadores sin experiencia, ventaja que se reduce periodo a periodo, conforme los otros jugadores adquieren experiencia.</w:t>
      </w:r>
    </w:p>
    <w:p w14:paraId="1FBAAFE9" w14:textId="77777777" w:rsidR="009E6841" w:rsidRDefault="006B115E">
      <w:pPr>
        <w:jc w:val="both"/>
        <w:rPr>
          <w:strike/>
          <w:color w:val="FF0000"/>
          <w:sz w:val="24"/>
          <w:szCs w:val="24"/>
        </w:rPr>
      </w:pPr>
      <w:r>
        <w:rPr>
          <w:sz w:val="24"/>
          <w:szCs w:val="24"/>
        </w:rPr>
        <w:t xml:space="preserve">Un último resultado reportado por </w:t>
      </w:r>
      <w:proofErr w:type="spellStart"/>
      <w:r>
        <w:rPr>
          <w:sz w:val="24"/>
          <w:szCs w:val="24"/>
        </w:rPr>
        <w:t>Slonim</w:t>
      </w:r>
      <w:proofErr w:type="spellEnd"/>
      <w:r>
        <w:rPr>
          <w:sz w:val="24"/>
          <w:szCs w:val="24"/>
        </w:rPr>
        <w:t xml:space="preserve"> (2005), y probablemente el de mayor relevancia para efectos de la presente tesis, corresponde a un efecto de </w:t>
      </w:r>
      <w:proofErr w:type="spellStart"/>
      <w:r>
        <w:rPr>
          <w:sz w:val="24"/>
          <w:szCs w:val="24"/>
        </w:rPr>
        <w:t>reset</w:t>
      </w:r>
      <w:proofErr w:type="spellEnd"/>
      <w:r>
        <w:rPr>
          <w:sz w:val="24"/>
          <w:szCs w:val="24"/>
        </w:rPr>
        <w:t xml:space="preserve"> en la tendencia a ir reduciendo el número elegido en cada periodo, al iniciar un nuevo </w:t>
      </w:r>
      <w:proofErr w:type="spellStart"/>
      <w:r>
        <w:rPr>
          <w:sz w:val="24"/>
          <w:szCs w:val="24"/>
        </w:rPr>
        <w:t>subjuego</w:t>
      </w:r>
      <w:proofErr w:type="spellEnd"/>
      <w:r>
        <w:rPr>
          <w:sz w:val="24"/>
          <w:szCs w:val="24"/>
        </w:rPr>
        <w:t>. Es decir, que los jugadores con experiencia presentan una reversión en la tendencia a elegir números cada vez más cercanos al equilibrio cuando nuevos jugadores entran en el juego.</w:t>
      </w:r>
    </w:p>
    <w:p w14:paraId="57FB401B" w14:textId="77777777" w:rsidR="009E6841" w:rsidRDefault="006B115E">
      <w:pPr>
        <w:jc w:val="both"/>
        <w:rPr>
          <w:sz w:val="24"/>
          <w:szCs w:val="24"/>
        </w:rPr>
      </w:pPr>
      <w:r>
        <w:rPr>
          <w:sz w:val="24"/>
          <w:szCs w:val="24"/>
        </w:rPr>
        <w:t xml:space="preserve">Con base en estos hallazgos, y los reportados en las secciones anteriores, se procede a plantear formalmente el objetivo de este trabajo de investigación, así como las estrategias metodológicas empleadas para llevarlo a cabo. </w:t>
      </w:r>
    </w:p>
    <w:p w14:paraId="5CD72A11" w14:textId="77777777" w:rsidR="009E6841" w:rsidRDefault="006B115E">
      <w:pPr>
        <w:numPr>
          <w:ilvl w:val="1"/>
          <w:numId w:val="2"/>
        </w:numPr>
        <w:spacing w:after="0"/>
        <w:contextualSpacing/>
        <w:jc w:val="both"/>
        <w:rPr>
          <w:sz w:val="24"/>
          <w:szCs w:val="24"/>
        </w:rPr>
      </w:pPr>
      <w:r>
        <w:rPr>
          <w:sz w:val="24"/>
          <w:szCs w:val="24"/>
        </w:rPr>
        <w:t>Objetivo</w:t>
      </w:r>
    </w:p>
    <w:p w14:paraId="4575BB59" w14:textId="77777777" w:rsidR="009E6841" w:rsidRDefault="006B115E">
      <w:pPr>
        <w:jc w:val="both"/>
        <w:rPr>
          <w:sz w:val="24"/>
          <w:szCs w:val="24"/>
        </w:rPr>
      </w:pPr>
      <w:r>
        <w:rPr>
          <w:sz w:val="24"/>
          <w:szCs w:val="24"/>
        </w:rPr>
        <w:t xml:space="preserve">El presente trabajo de investigación busca evaluar si la reducción en las diferencias entre las creencias y elecciones reportada con el método de provocación de creencias propuesto por </w:t>
      </w:r>
      <w:proofErr w:type="spellStart"/>
      <w:r>
        <w:rPr>
          <w:sz w:val="24"/>
          <w:szCs w:val="24"/>
        </w:rPr>
        <w:t>Lahav</w:t>
      </w:r>
      <w:proofErr w:type="spellEnd"/>
      <w:r>
        <w:rPr>
          <w:sz w:val="24"/>
          <w:szCs w:val="24"/>
        </w:rPr>
        <w:t xml:space="preserve"> (2015) depende de la experiencia obtenida al participar repetidas veces en el juego.</w:t>
      </w:r>
    </w:p>
    <w:p w14:paraId="50A111C2" w14:textId="77777777" w:rsidR="009E6841" w:rsidRDefault="006B115E">
      <w:pPr>
        <w:jc w:val="both"/>
        <w:rPr>
          <w:sz w:val="24"/>
          <w:szCs w:val="24"/>
        </w:rPr>
      </w:pPr>
      <w:r>
        <w:rPr>
          <w:sz w:val="24"/>
          <w:szCs w:val="24"/>
        </w:rPr>
        <w:t xml:space="preserve">Para responder a esta pregunta, se propone una versión modificada del método de </w:t>
      </w:r>
      <w:proofErr w:type="spellStart"/>
      <w:r>
        <w:rPr>
          <w:sz w:val="24"/>
          <w:szCs w:val="24"/>
        </w:rPr>
        <w:t>Lahav</w:t>
      </w:r>
      <w:proofErr w:type="spellEnd"/>
      <w:r>
        <w:rPr>
          <w:sz w:val="24"/>
          <w:szCs w:val="24"/>
        </w:rPr>
        <w:t xml:space="preserve"> (2015) que contempla la participación de un grupo más pequeño de jugadores, lo que facilita preguntar a los participantes directamente por las creencias sobre los números específicos que elegirán los demás participantes, permitiendo una estimación de las creencias</w:t>
      </w:r>
      <w:r>
        <w:rPr>
          <w:strike/>
          <w:sz w:val="24"/>
          <w:szCs w:val="24"/>
        </w:rPr>
        <w:t xml:space="preserve"> </w:t>
      </w:r>
      <w:r>
        <w:rPr>
          <w:sz w:val="24"/>
          <w:szCs w:val="24"/>
        </w:rPr>
        <w:t>más precisa y reduciendo la demanda cognitiva para los jugadores, de manera que resulta más verosímil esperar una correspondencia directa entre las elecciones de los participantes y el cómputo del número objetivo de acuerdo a sus creencias.</w:t>
      </w:r>
    </w:p>
    <w:p w14:paraId="4E3323CE" w14:textId="77777777" w:rsidR="009E6841" w:rsidRDefault="006B115E">
      <w:pPr>
        <w:jc w:val="both"/>
        <w:rPr>
          <w:strike/>
          <w:sz w:val="24"/>
          <w:szCs w:val="24"/>
        </w:rPr>
      </w:pPr>
      <w:r>
        <w:rPr>
          <w:sz w:val="24"/>
          <w:szCs w:val="24"/>
        </w:rPr>
        <w:t xml:space="preserve">Para atenuar el peso que tiene la tendencia a elegir números cada vez más pequeños entre cada periodo, se busca promover 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 en la elección de los jugadores con experiencia, al tener jugadores que </w:t>
      </w:r>
      <w:r w:rsidR="00533031">
        <w:rPr>
          <w:sz w:val="24"/>
          <w:szCs w:val="24"/>
        </w:rPr>
        <w:t xml:space="preserve">participarán durante más de un </w:t>
      </w:r>
      <w:proofErr w:type="spellStart"/>
      <w:r w:rsidR="00533031">
        <w:rPr>
          <w:sz w:val="24"/>
          <w:szCs w:val="24"/>
        </w:rPr>
        <w:t>s</w:t>
      </w:r>
      <w:r>
        <w:rPr>
          <w:sz w:val="24"/>
          <w:szCs w:val="24"/>
        </w:rPr>
        <w:t>ubjuego</w:t>
      </w:r>
      <w:proofErr w:type="spellEnd"/>
      <w:r>
        <w:rPr>
          <w:sz w:val="24"/>
          <w:szCs w:val="24"/>
        </w:rPr>
        <w:t xml:space="preserve"> y sustituyendo al resto por nuevos jugadores en un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repetido. Se espera que el efecto de </w:t>
      </w:r>
      <w:proofErr w:type="spellStart"/>
      <w:r>
        <w:rPr>
          <w:sz w:val="24"/>
          <w:szCs w:val="24"/>
        </w:rPr>
        <w:t>reset</w:t>
      </w:r>
      <w:proofErr w:type="spellEnd"/>
      <w:r>
        <w:rPr>
          <w:sz w:val="24"/>
          <w:szCs w:val="24"/>
        </w:rPr>
        <w:t xml:space="preserve"> opere no sólo en la</w:t>
      </w:r>
      <w:r>
        <w:rPr>
          <w:strike/>
          <w:sz w:val="24"/>
          <w:szCs w:val="24"/>
        </w:rPr>
        <w:t>s</w:t>
      </w:r>
      <w:r>
        <w:rPr>
          <w:sz w:val="24"/>
          <w:szCs w:val="24"/>
        </w:rPr>
        <w:t xml:space="preserve"> elecciones, sino también en</w:t>
      </w:r>
      <w:r w:rsidR="00533031" w:rsidRPr="00533031">
        <w:rPr>
          <w:sz w:val="24"/>
          <w:szCs w:val="24"/>
        </w:rPr>
        <w:t xml:space="preserve"> </w:t>
      </w:r>
      <w:r>
        <w:rPr>
          <w:sz w:val="24"/>
          <w:szCs w:val="24"/>
        </w:rPr>
        <w:t xml:space="preserve">las creencias del jugador experimentado, lo que permitiría evaluar si la diferencia entre estas sigue reduciéndose, como ocurre en lo reportado por </w:t>
      </w:r>
      <w:proofErr w:type="spellStart"/>
      <w:r>
        <w:rPr>
          <w:sz w:val="24"/>
          <w:szCs w:val="24"/>
        </w:rPr>
        <w:t>Lahav</w:t>
      </w:r>
      <w:proofErr w:type="spellEnd"/>
      <w:r>
        <w:rPr>
          <w:sz w:val="24"/>
          <w:szCs w:val="24"/>
        </w:rPr>
        <w:t>(2015) en el último periodo registrado, donde parece ser que las elecciones y las creencias se vuelven “consistentes”.</w:t>
      </w:r>
    </w:p>
    <w:p w14:paraId="1AF177FF" w14:textId="77777777" w:rsidR="009E6841" w:rsidRDefault="006B115E">
      <w:pPr>
        <w:jc w:val="both"/>
        <w:rPr>
          <w:sz w:val="24"/>
          <w:szCs w:val="24"/>
        </w:rPr>
      </w:pPr>
      <w:r>
        <w:rPr>
          <w:sz w:val="24"/>
          <w:szCs w:val="24"/>
        </w:rPr>
        <w:lastRenderedPageBreak/>
        <w:t xml:space="preserve">En el presente trabajo se decidió utilizar únicamente dos </w:t>
      </w:r>
      <w:proofErr w:type="spellStart"/>
      <w:r>
        <w:rPr>
          <w:sz w:val="24"/>
          <w:szCs w:val="24"/>
        </w:rPr>
        <w:t>subjuegos</w:t>
      </w:r>
      <w:proofErr w:type="spellEnd"/>
      <w:r>
        <w:rPr>
          <w:sz w:val="24"/>
          <w:szCs w:val="24"/>
        </w:rPr>
        <w:t xml:space="preserve"> ya que los efectos de la experiencia reportados por </w:t>
      </w:r>
      <w:proofErr w:type="spellStart"/>
      <w:r>
        <w:rPr>
          <w:sz w:val="24"/>
          <w:szCs w:val="24"/>
        </w:rPr>
        <w:t>Slonim</w:t>
      </w:r>
      <w:proofErr w:type="spellEnd"/>
      <w:r>
        <w:rPr>
          <w:sz w:val="24"/>
          <w:szCs w:val="24"/>
        </w:rPr>
        <w:t xml:space="preserve"> (2005) no mostraron ser signific</w:t>
      </w:r>
      <w:r w:rsidR="00533031">
        <w:rPr>
          <w:sz w:val="24"/>
          <w:szCs w:val="24"/>
        </w:rPr>
        <w:t xml:space="preserve">ativamente diferentes entre el </w:t>
      </w:r>
      <w:proofErr w:type="spellStart"/>
      <w:r w:rsidR="00533031">
        <w:rPr>
          <w:sz w:val="24"/>
          <w:szCs w:val="24"/>
        </w:rPr>
        <w:t>s</w:t>
      </w:r>
      <w:r>
        <w:rPr>
          <w:sz w:val="24"/>
          <w:szCs w:val="24"/>
        </w:rPr>
        <w:t>ubjuego</w:t>
      </w:r>
      <w:proofErr w:type="spellEnd"/>
      <w:r>
        <w:rPr>
          <w:sz w:val="24"/>
          <w:szCs w:val="24"/>
        </w:rPr>
        <w:t xml:space="preserve"> 2 y 3. En conjunto, el diseño experimental aquí propuesto permite determinar si las creencias de los jugadores que participan en los dos </w:t>
      </w:r>
      <w:proofErr w:type="spellStart"/>
      <w:r>
        <w:rPr>
          <w:sz w:val="24"/>
          <w:szCs w:val="24"/>
        </w:rPr>
        <w:t>subjuegos</w:t>
      </w:r>
      <w:proofErr w:type="spellEnd"/>
      <w:r>
        <w:rPr>
          <w:sz w:val="24"/>
          <w:szCs w:val="24"/>
        </w:rPr>
        <w:t xml:space="preserve"> se acercan más a las elecciones reales de los otros jugadores en el segundo </w:t>
      </w:r>
      <w:proofErr w:type="spellStart"/>
      <w:r>
        <w:rPr>
          <w:sz w:val="24"/>
          <w:szCs w:val="24"/>
        </w:rPr>
        <w:t>subjuego</w:t>
      </w:r>
      <w:proofErr w:type="spellEnd"/>
      <w:r>
        <w:rPr>
          <w:sz w:val="24"/>
          <w:szCs w:val="24"/>
        </w:rPr>
        <w:t xml:space="preserve"> gracias a que cuentan con mayor experiencia.</w:t>
      </w:r>
    </w:p>
    <w:p w14:paraId="3C95232A" w14:textId="77777777" w:rsidR="009E6841" w:rsidRDefault="006B115E">
      <w:pPr>
        <w:jc w:val="both"/>
        <w:rPr>
          <w:sz w:val="24"/>
          <w:szCs w:val="24"/>
        </w:rPr>
      </w:pPr>
      <w:r>
        <w:rPr>
          <w:sz w:val="24"/>
          <w:szCs w:val="24"/>
        </w:rPr>
        <w:t xml:space="preserve">Para evaluar las diferencias entre creencias y elecciones, se propone, además de usar la medida implementada por </w:t>
      </w:r>
      <w:proofErr w:type="spellStart"/>
      <w:r>
        <w:rPr>
          <w:sz w:val="24"/>
          <w:szCs w:val="24"/>
        </w:rPr>
        <w:t>Lahav</w:t>
      </w:r>
      <w:proofErr w:type="spellEnd"/>
      <w:r>
        <w:rPr>
          <w:sz w:val="24"/>
          <w:szCs w:val="24"/>
        </w:rPr>
        <w:t xml:space="preserve"> (2015), calcular la diferencia relativa entre creencias y elecciones, esto es, la diferencia entre ambos valores ponderada por su punto intermedio. Se utiliza esta medida ya que no depende de la elección promedio de los jugadores en cada periodo.</w:t>
      </w:r>
    </w:p>
    <w:p w14:paraId="4072DE92" w14:textId="77777777" w:rsidR="009E6841" w:rsidRDefault="006B115E">
      <w:pPr>
        <w:numPr>
          <w:ilvl w:val="0"/>
          <w:numId w:val="2"/>
        </w:numPr>
        <w:spacing w:after="0"/>
        <w:contextualSpacing/>
        <w:jc w:val="both"/>
        <w:rPr>
          <w:b/>
          <w:sz w:val="24"/>
          <w:szCs w:val="24"/>
        </w:rPr>
      </w:pPr>
      <w:r>
        <w:rPr>
          <w:b/>
          <w:sz w:val="24"/>
          <w:szCs w:val="24"/>
        </w:rPr>
        <w:t>Método</w:t>
      </w:r>
    </w:p>
    <w:p w14:paraId="11D1587D" w14:textId="77777777" w:rsidR="009E6841" w:rsidRDefault="006B115E">
      <w:pPr>
        <w:numPr>
          <w:ilvl w:val="1"/>
          <w:numId w:val="2"/>
        </w:numPr>
        <w:spacing w:after="0"/>
        <w:contextualSpacing/>
        <w:jc w:val="both"/>
        <w:rPr>
          <w:sz w:val="24"/>
          <w:szCs w:val="24"/>
        </w:rPr>
      </w:pPr>
      <w:r>
        <w:rPr>
          <w:sz w:val="24"/>
          <w:szCs w:val="24"/>
        </w:rPr>
        <w:t>Participantes</w:t>
      </w:r>
    </w:p>
    <w:p w14:paraId="273C77E5" w14:textId="77777777" w:rsidR="009E6841" w:rsidRDefault="006B115E">
      <w:pPr>
        <w:jc w:val="both"/>
        <w:rPr>
          <w:sz w:val="24"/>
          <w:szCs w:val="24"/>
        </w:rPr>
      </w:pPr>
      <w:r>
        <w:rPr>
          <w:sz w:val="24"/>
          <w:szCs w:val="24"/>
        </w:rPr>
        <w:t>Se contó con la participación de 50 estudiantes de los primeros semestres de la carrera de Psicología en la Facultad de Psicología de la Universidad Nacional Autónoma de México. A cambio de su participación</w:t>
      </w:r>
      <w:r w:rsidR="00533031" w:rsidRPr="00533031">
        <w:rPr>
          <w:sz w:val="24"/>
          <w:szCs w:val="24"/>
        </w:rPr>
        <w:t xml:space="preserve"> </w:t>
      </w:r>
      <w:r>
        <w:rPr>
          <w:sz w:val="24"/>
          <w:szCs w:val="24"/>
        </w:rPr>
        <w:t>todos los estudiantes recibieron medio punto extra sobre la  calificación de uno de sus exámenes, y  los participantes que obtuvieron mayores ganancias al final del juego recibieron adicionalmente otro medio punto extra.</w:t>
      </w:r>
    </w:p>
    <w:p w14:paraId="55D066C7" w14:textId="77777777" w:rsidR="009E6841" w:rsidRDefault="006B115E">
      <w:pPr>
        <w:numPr>
          <w:ilvl w:val="1"/>
          <w:numId w:val="2"/>
        </w:numPr>
        <w:spacing w:after="0"/>
        <w:contextualSpacing/>
        <w:jc w:val="both"/>
        <w:rPr>
          <w:sz w:val="24"/>
          <w:szCs w:val="24"/>
        </w:rPr>
      </w:pPr>
      <w:r>
        <w:rPr>
          <w:sz w:val="24"/>
          <w:szCs w:val="24"/>
        </w:rPr>
        <w:t>Diseño experimental</w:t>
      </w:r>
    </w:p>
    <w:p w14:paraId="3703D149" w14:textId="77777777" w:rsidR="009E6841" w:rsidRDefault="006B115E">
      <w:pPr>
        <w:jc w:val="both"/>
        <w:rPr>
          <w:sz w:val="24"/>
          <w:szCs w:val="24"/>
        </w:rPr>
      </w:pPr>
      <w:r>
        <w:rPr>
          <w:sz w:val="24"/>
          <w:szCs w:val="24"/>
        </w:rPr>
        <w:t>Se realizaron 10 sesiones experimentales con  5 participantes diferentes en un aula sin distracciones externas. Al inicio de cada sesión se asignó aleatoriamente un rol a cada participante (A, B, C, D y E).</w:t>
      </w:r>
    </w:p>
    <w:p w14:paraId="2880B410" w14:textId="77777777" w:rsidR="009E6841" w:rsidRDefault="006B115E">
      <w:pPr>
        <w:jc w:val="both"/>
        <w:rPr>
          <w:sz w:val="24"/>
          <w:szCs w:val="24"/>
        </w:rPr>
      </w:pPr>
      <w:r>
        <w:rPr>
          <w:sz w:val="24"/>
          <w:szCs w:val="24"/>
        </w:rPr>
        <w:t>Las sesiones estuvieron compuestas de ocho periodos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divididos en dos </w:t>
      </w:r>
      <w:proofErr w:type="spellStart"/>
      <w:r>
        <w:rPr>
          <w:sz w:val="24"/>
          <w:szCs w:val="24"/>
        </w:rPr>
        <w:t>subjuegos</w:t>
      </w:r>
      <w:proofErr w:type="spellEnd"/>
      <w:r>
        <w:rPr>
          <w:sz w:val="24"/>
          <w:szCs w:val="24"/>
        </w:rPr>
        <w:t xml:space="preserve"> de cuatro periodos. En cada </w:t>
      </w:r>
      <w:proofErr w:type="spellStart"/>
      <w:r>
        <w:rPr>
          <w:sz w:val="24"/>
          <w:szCs w:val="24"/>
        </w:rPr>
        <w:t>subjuego</w:t>
      </w:r>
      <w:proofErr w:type="spellEnd"/>
      <w:r>
        <w:rPr>
          <w:sz w:val="24"/>
          <w:szCs w:val="24"/>
        </w:rPr>
        <w:t xml:space="preserve"> participaron</w:t>
      </w:r>
      <w:r w:rsidRPr="00A60808">
        <w:rPr>
          <w:sz w:val="24"/>
          <w:szCs w:val="24"/>
        </w:rPr>
        <w:t xml:space="preserve"> </w:t>
      </w:r>
      <w:r>
        <w:rPr>
          <w:sz w:val="24"/>
          <w:szCs w:val="24"/>
        </w:rPr>
        <w:t xml:space="preserve">solo tres personas: En el primer </w:t>
      </w:r>
      <w:proofErr w:type="spellStart"/>
      <w:r>
        <w:rPr>
          <w:sz w:val="24"/>
          <w:szCs w:val="24"/>
        </w:rPr>
        <w:t>subjuego</w:t>
      </w:r>
      <w:proofErr w:type="spellEnd"/>
      <w:r>
        <w:rPr>
          <w:sz w:val="24"/>
          <w:szCs w:val="24"/>
        </w:rPr>
        <w:t xml:space="preserve">, los participantes A, B y C jugaron por cuatro periodos, mientras los participantes D y E esperaban en un aula diferente sin poder hablar entre ellos. Terminado el </w:t>
      </w:r>
      <w:proofErr w:type="spellStart"/>
      <w:r>
        <w:rPr>
          <w:sz w:val="24"/>
          <w:szCs w:val="24"/>
        </w:rPr>
        <w:t>subjuego</w:t>
      </w:r>
      <w:proofErr w:type="spellEnd"/>
      <w:r>
        <w:rPr>
          <w:sz w:val="24"/>
          <w:szCs w:val="24"/>
        </w:rPr>
        <w:t xml:space="preserve"> 1, los participantes B y C se retiraban y eran reemplazados para el </w:t>
      </w:r>
      <w:proofErr w:type="spellStart"/>
      <w:r>
        <w:rPr>
          <w:sz w:val="24"/>
          <w:szCs w:val="24"/>
        </w:rPr>
        <w:t>subjuego</w:t>
      </w:r>
      <w:proofErr w:type="spellEnd"/>
      <w:r>
        <w:rPr>
          <w:sz w:val="24"/>
          <w:szCs w:val="24"/>
        </w:rPr>
        <w:t xml:space="preserve"> 2 por los participantes D y E. En el segundo </w:t>
      </w:r>
      <w:proofErr w:type="spellStart"/>
      <w:r>
        <w:rPr>
          <w:sz w:val="24"/>
          <w:szCs w:val="24"/>
        </w:rPr>
        <w:t>Subjuego</w:t>
      </w:r>
      <w:proofErr w:type="spellEnd"/>
      <w:r>
        <w:rPr>
          <w:sz w:val="24"/>
          <w:szCs w:val="24"/>
        </w:rPr>
        <w:t>, los participantes A, D y E jugaron por cuatro periodos, al final de los cuales se dio por terminado el experimento.</w:t>
      </w:r>
    </w:p>
    <w:p w14:paraId="6C889BC8" w14:textId="77777777" w:rsidR="009E6841" w:rsidRDefault="006B115E">
      <w:pPr>
        <w:jc w:val="both"/>
        <w:rPr>
          <w:sz w:val="24"/>
          <w:szCs w:val="24"/>
        </w:rPr>
      </w:pPr>
      <w:r>
        <w:rPr>
          <w:sz w:val="24"/>
          <w:szCs w:val="24"/>
        </w:rPr>
        <w:t>Además de elegir su número en el juego, se solicitó a cada participante que en cada periodo escribieran dos números que creyeran que estarían lo más cerca posible de los números elegidos por los otros dos jugadores.</w:t>
      </w:r>
    </w:p>
    <w:p w14:paraId="4FCD3CEB" w14:textId="77777777" w:rsidR="009E6841" w:rsidRDefault="006B115E">
      <w:pPr>
        <w:numPr>
          <w:ilvl w:val="1"/>
          <w:numId w:val="2"/>
        </w:numPr>
        <w:spacing w:after="0"/>
        <w:contextualSpacing/>
        <w:jc w:val="both"/>
        <w:rPr>
          <w:sz w:val="24"/>
          <w:szCs w:val="24"/>
        </w:rPr>
      </w:pPr>
      <w:r>
        <w:rPr>
          <w:sz w:val="24"/>
          <w:szCs w:val="24"/>
        </w:rPr>
        <w:t>Procedimiento</w:t>
      </w:r>
    </w:p>
    <w:p w14:paraId="0FA6E78E" w14:textId="77777777" w:rsidR="009E6841" w:rsidRDefault="006B115E">
      <w:pPr>
        <w:jc w:val="both"/>
        <w:rPr>
          <w:strike/>
          <w:sz w:val="24"/>
          <w:szCs w:val="24"/>
        </w:rPr>
      </w:pPr>
      <w:r>
        <w:rPr>
          <w:sz w:val="24"/>
          <w:szCs w:val="24"/>
        </w:rPr>
        <w:t xml:space="preserve">En cada sesión se citó a los 5 participantes en un aula donde se les leyó las instrucciones del experimento: Se les explicó cómo jugar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y se les dio la instrucción adicional de </w:t>
      </w:r>
      <w:r>
        <w:rPr>
          <w:strike/>
          <w:sz w:val="24"/>
          <w:szCs w:val="24"/>
        </w:rPr>
        <w:t xml:space="preserve"> </w:t>
      </w:r>
      <w:r>
        <w:rPr>
          <w:sz w:val="24"/>
          <w:szCs w:val="24"/>
        </w:rPr>
        <w:t xml:space="preserve">intentar adivinar el número a elegir por los otros jugadores y registrar dos creencias por periodo. También se les explicó que la sesión se dividiría en dos </w:t>
      </w:r>
      <w:proofErr w:type="spellStart"/>
      <w:r>
        <w:rPr>
          <w:sz w:val="24"/>
          <w:szCs w:val="24"/>
        </w:rPr>
        <w:t>subjuegos</w:t>
      </w:r>
      <w:proofErr w:type="spellEnd"/>
      <w:r>
        <w:rPr>
          <w:sz w:val="24"/>
          <w:szCs w:val="24"/>
        </w:rPr>
        <w:t xml:space="preserve"> con tres participantes en cada uno. Finalmente se hizo de su conocimiento las ganancias que podrían </w:t>
      </w:r>
      <w:r>
        <w:rPr>
          <w:sz w:val="24"/>
          <w:szCs w:val="24"/>
        </w:rPr>
        <w:lastRenderedPageBreak/>
        <w:t>acumular en caso de dar el número más cercano al número objetivo (6 puntosa divididos entre todos los ganadores), o bien, de acertar en la predicción de las tiradas de sus compañeros (1 punto por cada número acertado dentro de un rango de +/-5).</w:t>
      </w:r>
      <w:r w:rsidRPr="00A60808">
        <w:rPr>
          <w:sz w:val="24"/>
          <w:szCs w:val="24"/>
        </w:rPr>
        <w:t xml:space="preserve"> </w:t>
      </w:r>
      <w:r>
        <w:rPr>
          <w:sz w:val="24"/>
          <w:szCs w:val="24"/>
        </w:rPr>
        <w:t>Las instrucciones se anexan como Apéndice al final del presente documento.</w:t>
      </w:r>
    </w:p>
    <w:p w14:paraId="110DE072" w14:textId="77777777" w:rsidR="009E6841" w:rsidRDefault="006B115E">
      <w:pPr>
        <w:jc w:val="both"/>
        <w:rPr>
          <w:sz w:val="24"/>
          <w:szCs w:val="24"/>
        </w:rPr>
      </w:pPr>
      <w:r>
        <w:rPr>
          <w:sz w:val="24"/>
          <w:szCs w:val="24"/>
        </w:rPr>
        <w:t>Los participantes asignados mediante sorteo a los roles D y E esperaron en un aula separada, en la que se cuidó que no hablaran entre ellos. Mientras tanto, a los otros tres participantes (roles A, B y C) se les entregaron cuatro formatos de respuesta para que en cada periodo escribieran su número elegido y sus creencias. Los formatos incluían una clave de identificación única para cada participante, el número de periodo y los espacios para que los participantes escribieran su número elegido y su estimación de los números a elegir por los otros dos participantes. Un ejemplo de estos formatos se puede consultar en el apéndice.</w:t>
      </w:r>
    </w:p>
    <w:p w14:paraId="5C682F2F" w14:textId="77777777" w:rsidR="009E6841" w:rsidRDefault="006B115E">
      <w:pPr>
        <w:jc w:val="both"/>
        <w:rPr>
          <w:strike/>
          <w:sz w:val="24"/>
          <w:szCs w:val="24"/>
        </w:rPr>
      </w:pPr>
      <w:r>
        <w:rPr>
          <w:sz w:val="24"/>
          <w:szCs w:val="24"/>
        </w:rPr>
        <w:t xml:space="preserve">Los participantes A, B y C jugaron cuatro periodos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durante los cuales registraron tanto su propia elección como sus predicciones acerca de las elecciones de sus oponentes. Al terminar cada periodo, luego de que los participantes llenaran sus formatos, estos se recogían y se anotaban en el pizarrón del aula todos los números elegidos, sin indicar qué participante había elegido cada uno. Inmediatamente y de manera explícita, se calculaban el promedio de estos números y el número objetivo, y se anotaban en el </w:t>
      </w:r>
      <w:proofErr w:type="spellStart"/>
      <w:r>
        <w:rPr>
          <w:sz w:val="24"/>
          <w:szCs w:val="24"/>
        </w:rPr>
        <w:t>pizarrrón</w:t>
      </w:r>
      <w:proofErr w:type="spellEnd"/>
      <w:r>
        <w:rPr>
          <w:sz w:val="24"/>
          <w:szCs w:val="24"/>
        </w:rPr>
        <w:t>. Una vez hecho esto, se anunciaba qué jugador o jugadores habían elegido el número más cercano al número objetivo, y se les anotaba una ganancia de 6 puntos de juego distribuidos</w:t>
      </w:r>
      <w:r>
        <w:rPr>
          <w:strike/>
          <w:sz w:val="24"/>
          <w:szCs w:val="24"/>
        </w:rPr>
        <w:t xml:space="preserve"> </w:t>
      </w:r>
      <w:r>
        <w:rPr>
          <w:sz w:val="24"/>
          <w:szCs w:val="24"/>
        </w:rPr>
        <w:t>entre todos los ganadores. También se estableció qué jugadores habían estimado acertadamente los números elegidos por los otros jugadores con un margen de error de 5 números de diferencia y se les anotó una ganancia de 1 punto por cada acierto. Una vez realizado este proceso, se devolvía su formato de respuesta a cada candidato, incluyendo en el reverso de los mismos el total de puntos de juego obtenidos en ese periodo (que podía oscilar entre 0 y 8). Luego de que los participantes conocieran los puntos que obtuvieron en cada periodo, se borraba el pizarrón y se daba paso al siguiente periodo.</w:t>
      </w:r>
    </w:p>
    <w:p w14:paraId="23E6F9A3" w14:textId="77777777" w:rsidR="009E6841" w:rsidRDefault="006B115E">
      <w:pPr>
        <w:jc w:val="both"/>
        <w:rPr>
          <w:sz w:val="24"/>
          <w:szCs w:val="24"/>
        </w:rPr>
      </w:pPr>
      <w:r>
        <w:rPr>
          <w:sz w:val="24"/>
          <w:szCs w:val="24"/>
        </w:rPr>
        <w:t xml:space="preserve">Al terminar los cuatro primeros periodos de juego (El </w:t>
      </w:r>
      <w:proofErr w:type="spellStart"/>
      <w:r>
        <w:rPr>
          <w:sz w:val="24"/>
          <w:szCs w:val="24"/>
        </w:rPr>
        <w:t>subjuego</w:t>
      </w:r>
      <w:proofErr w:type="spellEnd"/>
      <w:r>
        <w:rPr>
          <w:sz w:val="24"/>
          <w:szCs w:val="24"/>
        </w:rPr>
        <w:t xml:space="preserve"> 1), se contabilizaron los puntos obtenidos por cada participante y se anunciaba al participante ganador de la mayor cantidad de puntos. Si el jugador con más puntos era el participante B o C, se le anunciaba que obtenía otro medio punto extra adicional en su examen, además del medio punto que ya había obtenido por participar en el experimento. Si la persona con más puntos era el participante A, se le decía que para obtener el medio punto extra adicional debía ganar también en el siguiente </w:t>
      </w:r>
      <w:proofErr w:type="spellStart"/>
      <w:r>
        <w:rPr>
          <w:sz w:val="24"/>
          <w:szCs w:val="24"/>
        </w:rPr>
        <w:t>subjuego</w:t>
      </w:r>
      <w:proofErr w:type="spellEnd"/>
      <w:r>
        <w:rPr>
          <w:sz w:val="24"/>
          <w:szCs w:val="24"/>
        </w:rPr>
        <w:t>.</w:t>
      </w:r>
    </w:p>
    <w:p w14:paraId="6F03BAB4" w14:textId="77777777" w:rsidR="009E6841" w:rsidRDefault="006B115E">
      <w:pPr>
        <w:jc w:val="both"/>
        <w:rPr>
          <w:strike/>
          <w:sz w:val="24"/>
          <w:szCs w:val="24"/>
        </w:rPr>
      </w:pPr>
      <w:r>
        <w:rPr>
          <w:sz w:val="24"/>
          <w:szCs w:val="24"/>
        </w:rPr>
        <w:t xml:space="preserve">Tras anunciar el ganador del </w:t>
      </w:r>
      <w:proofErr w:type="spellStart"/>
      <w:r>
        <w:rPr>
          <w:sz w:val="24"/>
          <w:szCs w:val="24"/>
        </w:rPr>
        <w:t>Subjuego</w:t>
      </w:r>
      <w:proofErr w:type="spellEnd"/>
      <w:r>
        <w:rPr>
          <w:sz w:val="24"/>
          <w:szCs w:val="24"/>
        </w:rPr>
        <w:t xml:space="preserve"> 1, se despedía a los participantes B y C, y los participantes D y E ingresaban al aula. Antes de comenzar con el </w:t>
      </w:r>
      <w:proofErr w:type="spellStart"/>
      <w:r>
        <w:rPr>
          <w:sz w:val="24"/>
          <w:szCs w:val="24"/>
        </w:rPr>
        <w:t>Subjeugo</w:t>
      </w:r>
      <w:proofErr w:type="spellEnd"/>
      <w:r>
        <w:rPr>
          <w:sz w:val="24"/>
          <w:szCs w:val="24"/>
        </w:rPr>
        <w:t xml:space="preserve"> 2, se dio un breve recordatorio de las reglas del juego, haciendo hincapié en que el participante A contaba con más experiencia que los jugadores D y E, al haber jugado cuatro periodos.</w:t>
      </w:r>
    </w:p>
    <w:p w14:paraId="7D1E7915" w14:textId="77777777" w:rsidR="009E6841" w:rsidRDefault="006B115E">
      <w:pPr>
        <w:jc w:val="both"/>
        <w:rPr>
          <w:sz w:val="24"/>
          <w:szCs w:val="24"/>
        </w:rPr>
      </w:pPr>
      <w:r>
        <w:rPr>
          <w:sz w:val="24"/>
          <w:szCs w:val="24"/>
        </w:rPr>
        <w:lastRenderedPageBreak/>
        <w:t xml:space="preserve">El </w:t>
      </w:r>
      <w:proofErr w:type="spellStart"/>
      <w:r>
        <w:rPr>
          <w:sz w:val="24"/>
          <w:szCs w:val="24"/>
        </w:rPr>
        <w:t>subjuego</w:t>
      </w:r>
      <w:proofErr w:type="spellEnd"/>
      <w:r>
        <w:rPr>
          <w:sz w:val="24"/>
          <w:szCs w:val="24"/>
        </w:rPr>
        <w:t xml:space="preserve"> 2 se llevó a cabo de la misma forma que el </w:t>
      </w:r>
      <w:proofErr w:type="spellStart"/>
      <w:r>
        <w:rPr>
          <w:sz w:val="24"/>
          <w:szCs w:val="24"/>
        </w:rPr>
        <w:t>subjuego</w:t>
      </w:r>
      <w:proofErr w:type="spellEnd"/>
      <w:r>
        <w:rPr>
          <w:sz w:val="24"/>
          <w:szCs w:val="24"/>
        </w:rPr>
        <w:t xml:space="preserve"> 1. Al final de cuatro periodos se contabilizaron los puntos de juego adquiridos por cada participante, y el que obtuvo la mayor cantidad recibió el medio punto extra sobre su examen, además del medio punto extra otorgado por haber participado en el experimento.</w:t>
      </w:r>
    </w:p>
    <w:p w14:paraId="151817D6" w14:textId="77777777" w:rsidR="009E6841" w:rsidRDefault="006B115E">
      <w:pPr>
        <w:jc w:val="both"/>
        <w:rPr>
          <w:sz w:val="24"/>
          <w:szCs w:val="24"/>
        </w:rPr>
      </w:pPr>
      <w:r>
        <w:rPr>
          <w:sz w:val="24"/>
          <w:szCs w:val="24"/>
        </w:rPr>
        <w:t xml:space="preserve">Con el término del </w:t>
      </w:r>
      <w:proofErr w:type="spellStart"/>
      <w:r>
        <w:rPr>
          <w:sz w:val="24"/>
          <w:szCs w:val="24"/>
        </w:rPr>
        <w:t>subjuego</w:t>
      </w:r>
      <w:proofErr w:type="spellEnd"/>
      <w:r>
        <w:rPr>
          <w:sz w:val="24"/>
          <w:szCs w:val="24"/>
        </w:rPr>
        <w:t xml:space="preserve"> 2 y el anuncio del participante ganador, se despedía a los participantes y se daba por terminada la sesión.</w:t>
      </w:r>
    </w:p>
    <w:p w14:paraId="5857344C" w14:textId="77777777" w:rsidR="009E6841" w:rsidRDefault="006B115E">
      <w:pPr>
        <w:numPr>
          <w:ilvl w:val="0"/>
          <w:numId w:val="2"/>
        </w:numPr>
        <w:spacing w:after="0"/>
        <w:contextualSpacing/>
        <w:jc w:val="both"/>
        <w:rPr>
          <w:b/>
          <w:sz w:val="24"/>
          <w:szCs w:val="24"/>
        </w:rPr>
      </w:pPr>
      <w:r>
        <w:rPr>
          <w:b/>
          <w:sz w:val="24"/>
          <w:szCs w:val="24"/>
        </w:rPr>
        <w:t>Resultados</w:t>
      </w:r>
    </w:p>
    <w:p w14:paraId="247E335C" w14:textId="77777777" w:rsidR="009E6841" w:rsidRDefault="009E6841">
      <w:pPr>
        <w:spacing w:after="0"/>
        <w:ind w:left="360"/>
        <w:jc w:val="both"/>
        <w:rPr>
          <w:b/>
          <w:sz w:val="24"/>
          <w:szCs w:val="24"/>
        </w:rPr>
      </w:pPr>
    </w:p>
    <w:p w14:paraId="18850B8B" w14:textId="77777777" w:rsidR="002E219D" w:rsidRPr="00C92BDC" w:rsidRDefault="003B46F3" w:rsidP="005B201B">
      <w:pPr>
        <w:numPr>
          <w:ilvl w:val="1"/>
          <w:numId w:val="2"/>
        </w:numPr>
        <w:spacing w:after="0"/>
        <w:contextualSpacing/>
        <w:jc w:val="both"/>
        <w:rPr>
          <w:sz w:val="24"/>
          <w:szCs w:val="24"/>
          <w:highlight w:val="yellow"/>
        </w:rPr>
      </w:pPr>
      <w:r w:rsidRPr="00C92BDC">
        <w:rPr>
          <w:sz w:val="24"/>
          <w:szCs w:val="24"/>
          <w:highlight w:val="yellow"/>
        </w:rPr>
        <w:t>Análisis bayesiano</w:t>
      </w:r>
    </w:p>
    <w:p w14:paraId="43189309" w14:textId="4A91FFC6" w:rsidR="00493DF4" w:rsidRPr="00C92BDC" w:rsidRDefault="005D6B35" w:rsidP="003B46F3">
      <w:pPr>
        <w:jc w:val="both"/>
        <w:rPr>
          <w:sz w:val="24"/>
          <w:szCs w:val="24"/>
          <w:highlight w:val="yellow"/>
        </w:rPr>
      </w:pPr>
      <w:r w:rsidRPr="00C92BDC">
        <w:rPr>
          <w:sz w:val="24"/>
          <w:szCs w:val="24"/>
          <w:highlight w:val="yellow"/>
        </w:rPr>
        <w:t>Para el análisis de los resultados obtenidos, s</w:t>
      </w:r>
      <w:r w:rsidR="003B46F3" w:rsidRPr="00C92BDC">
        <w:rPr>
          <w:sz w:val="24"/>
          <w:szCs w:val="24"/>
          <w:highlight w:val="yellow"/>
        </w:rPr>
        <w:t>e</w:t>
      </w:r>
      <w:r w:rsidRPr="00C92BDC">
        <w:rPr>
          <w:sz w:val="24"/>
          <w:szCs w:val="24"/>
          <w:highlight w:val="yellow"/>
        </w:rPr>
        <w:t xml:space="preserve"> </w:t>
      </w:r>
      <w:r w:rsidR="003B46F3" w:rsidRPr="00174C78">
        <w:rPr>
          <w:strike/>
          <w:color w:val="FF0000"/>
          <w:sz w:val="24"/>
          <w:szCs w:val="24"/>
          <w:highlight w:val="yellow"/>
        </w:rPr>
        <w:t>decidió</w:t>
      </w:r>
      <w:r w:rsidR="003B46F3" w:rsidRPr="00C92BDC">
        <w:rPr>
          <w:sz w:val="24"/>
          <w:szCs w:val="24"/>
          <w:highlight w:val="yellow"/>
        </w:rPr>
        <w:t xml:space="preserve"> utilizar</w:t>
      </w:r>
      <w:r w:rsidR="00174C78">
        <w:rPr>
          <w:color w:val="FF0000"/>
          <w:sz w:val="24"/>
          <w:szCs w:val="24"/>
          <w:highlight w:val="yellow"/>
        </w:rPr>
        <w:t>on tanto</w:t>
      </w:r>
      <w:r w:rsidR="003B46F3" w:rsidRPr="00C92BDC">
        <w:rPr>
          <w:sz w:val="24"/>
          <w:szCs w:val="24"/>
          <w:highlight w:val="yellow"/>
        </w:rPr>
        <w:t xml:space="preserve"> pruebas estadísticas bayesianas</w:t>
      </w:r>
      <w:r w:rsidR="00493DF4" w:rsidRPr="00C92BDC">
        <w:rPr>
          <w:sz w:val="24"/>
          <w:szCs w:val="24"/>
          <w:highlight w:val="yellow"/>
        </w:rPr>
        <w:t xml:space="preserve"> </w:t>
      </w:r>
      <w:r w:rsidR="00174C78">
        <w:rPr>
          <w:color w:val="FF0000"/>
          <w:sz w:val="24"/>
          <w:szCs w:val="24"/>
          <w:highlight w:val="yellow"/>
        </w:rPr>
        <w:t>como</w:t>
      </w:r>
      <w:r w:rsidR="00493DF4" w:rsidRPr="00C92BDC">
        <w:rPr>
          <w:sz w:val="24"/>
          <w:szCs w:val="24"/>
          <w:highlight w:val="yellow"/>
        </w:rPr>
        <w:t xml:space="preserve"> pruebas clásicas o </w:t>
      </w:r>
      <w:proofErr w:type="spellStart"/>
      <w:r w:rsidR="00493DF4" w:rsidRPr="00C92BDC">
        <w:rPr>
          <w:sz w:val="24"/>
          <w:szCs w:val="24"/>
          <w:highlight w:val="yellow"/>
        </w:rPr>
        <w:t>frecuentistas</w:t>
      </w:r>
      <w:proofErr w:type="spellEnd"/>
      <w:r w:rsidR="00493DF4" w:rsidRPr="00C92BDC">
        <w:rPr>
          <w:sz w:val="24"/>
          <w:szCs w:val="24"/>
          <w:highlight w:val="yellow"/>
        </w:rPr>
        <w:t>.</w:t>
      </w:r>
      <w:r w:rsidR="006B3FBD" w:rsidRPr="00C92BDC">
        <w:rPr>
          <w:sz w:val="24"/>
          <w:szCs w:val="24"/>
          <w:highlight w:val="yellow"/>
        </w:rPr>
        <w:t xml:space="preserve"> </w:t>
      </w:r>
      <w:r w:rsidR="00174C78">
        <w:rPr>
          <w:sz w:val="24"/>
          <w:szCs w:val="24"/>
          <w:highlight w:val="yellow"/>
        </w:rPr>
        <w:t>E</w:t>
      </w:r>
      <w:r w:rsidR="00174C78">
        <w:rPr>
          <w:color w:val="FF0000"/>
          <w:sz w:val="24"/>
          <w:szCs w:val="24"/>
          <w:highlight w:val="yellow"/>
        </w:rPr>
        <w:t>n el presente apartado se presentan únicamente los</w:t>
      </w:r>
      <w:r w:rsidR="00493DF4" w:rsidRPr="00C92BDC">
        <w:rPr>
          <w:sz w:val="24"/>
          <w:szCs w:val="24"/>
          <w:highlight w:val="yellow"/>
        </w:rPr>
        <w:t xml:space="preserve"> resultado</w:t>
      </w:r>
      <w:r w:rsidR="00174C78">
        <w:rPr>
          <w:color w:val="FF0000"/>
          <w:sz w:val="24"/>
          <w:szCs w:val="24"/>
          <w:highlight w:val="yellow"/>
        </w:rPr>
        <w:t>s</w:t>
      </w:r>
      <w:r w:rsidR="00493DF4" w:rsidRPr="00C92BDC">
        <w:rPr>
          <w:sz w:val="24"/>
          <w:szCs w:val="24"/>
          <w:highlight w:val="yellow"/>
        </w:rPr>
        <w:t xml:space="preserve"> de los análisis bayesianos</w:t>
      </w:r>
      <w:r w:rsidR="00493DF4" w:rsidRPr="00174C78">
        <w:rPr>
          <w:strike/>
          <w:color w:val="FF0000"/>
          <w:sz w:val="24"/>
          <w:szCs w:val="24"/>
          <w:highlight w:val="yellow"/>
        </w:rPr>
        <w:t xml:space="preserve"> se presenta en las siguientes secciones</w:t>
      </w:r>
      <w:r w:rsidR="00493DF4" w:rsidRPr="00C92BDC">
        <w:rPr>
          <w:sz w:val="24"/>
          <w:szCs w:val="24"/>
          <w:highlight w:val="yellow"/>
        </w:rPr>
        <w:t>, mientras que los resultados de los análisis</w:t>
      </w:r>
      <w:r w:rsidR="00174C78">
        <w:rPr>
          <w:sz w:val="24"/>
          <w:szCs w:val="24"/>
          <w:highlight w:val="yellow"/>
        </w:rPr>
        <w:t xml:space="preserve"> </w:t>
      </w:r>
      <w:r w:rsidR="00174C78">
        <w:rPr>
          <w:color w:val="FF0000"/>
          <w:sz w:val="24"/>
          <w:szCs w:val="24"/>
          <w:highlight w:val="yellow"/>
        </w:rPr>
        <w:t>clásicos</w:t>
      </w:r>
      <w:r w:rsidR="00493DF4" w:rsidRPr="00C92BDC">
        <w:rPr>
          <w:sz w:val="24"/>
          <w:szCs w:val="24"/>
          <w:highlight w:val="yellow"/>
        </w:rPr>
        <w:t xml:space="preserve"> </w:t>
      </w:r>
      <w:r w:rsidR="00493DF4" w:rsidRPr="00174C78">
        <w:rPr>
          <w:strike/>
          <w:color w:val="FF0000"/>
          <w:sz w:val="24"/>
          <w:szCs w:val="24"/>
          <w:highlight w:val="yellow"/>
        </w:rPr>
        <w:t xml:space="preserve">realizados utilizando el método clásico </w:t>
      </w:r>
      <w:r w:rsidR="00493DF4" w:rsidRPr="00C92BDC">
        <w:rPr>
          <w:sz w:val="24"/>
          <w:szCs w:val="24"/>
          <w:highlight w:val="yellow"/>
        </w:rPr>
        <w:t xml:space="preserve">se incluyen </w:t>
      </w:r>
      <w:r w:rsidR="00BF331E">
        <w:rPr>
          <w:color w:val="FF0000"/>
          <w:sz w:val="24"/>
          <w:szCs w:val="24"/>
          <w:highlight w:val="yellow"/>
        </w:rPr>
        <w:t>como</w:t>
      </w:r>
      <w:r w:rsidR="00493DF4" w:rsidRPr="00C92BDC">
        <w:rPr>
          <w:sz w:val="24"/>
          <w:szCs w:val="24"/>
          <w:highlight w:val="yellow"/>
        </w:rPr>
        <w:t xml:space="preserve"> apéndice</w:t>
      </w:r>
      <w:r w:rsidR="00DA13CA">
        <w:rPr>
          <w:color w:val="FF0000"/>
          <w:sz w:val="24"/>
          <w:szCs w:val="24"/>
          <w:highlight w:val="yellow"/>
        </w:rPr>
        <w:t>; e</w:t>
      </w:r>
      <w:r w:rsidR="00493DF4" w:rsidRPr="00C92BDC">
        <w:rPr>
          <w:sz w:val="24"/>
          <w:szCs w:val="24"/>
          <w:highlight w:val="yellow"/>
        </w:rPr>
        <w:t xml:space="preserve">n general, </w:t>
      </w:r>
      <w:r w:rsidR="00493DF4" w:rsidRPr="004D421A">
        <w:rPr>
          <w:strike/>
          <w:color w:val="FF0000"/>
          <w:sz w:val="24"/>
          <w:szCs w:val="24"/>
          <w:highlight w:val="yellow"/>
        </w:rPr>
        <w:t>con</w:t>
      </w:r>
      <w:r w:rsidR="00DA13CA">
        <w:rPr>
          <w:sz w:val="24"/>
          <w:szCs w:val="24"/>
          <w:highlight w:val="yellow"/>
        </w:rPr>
        <w:t xml:space="preserve"> </w:t>
      </w:r>
      <w:r w:rsidR="00DA13CA" w:rsidRPr="00DA13CA">
        <w:rPr>
          <w:color w:val="FF0000"/>
          <w:sz w:val="24"/>
          <w:szCs w:val="24"/>
          <w:highlight w:val="yellow"/>
        </w:rPr>
        <w:t>amb</w:t>
      </w:r>
      <w:r w:rsidR="00DA13CA">
        <w:rPr>
          <w:color w:val="FF0000"/>
          <w:sz w:val="24"/>
          <w:szCs w:val="24"/>
          <w:highlight w:val="yellow"/>
        </w:rPr>
        <w:t>a</w:t>
      </w:r>
      <w:r w:rsidR="00493DF4" w:rsidRPr="00DA13CA">
        <w:rPr>
          <w:color w:val="FF0000"/>
          <w:sz w:val="24"/>
          <w:szCs w:val="24"/>
          <w:highlight w:val="yellow"/>
        </w:rPr>
        <w:t>s</w:t>
      </w:r>
      <w:r w:rsidR="00DA13CA">
        <w:rPr>
          <w:color w:val="FF0000"/>
          <w:sz w:val="24"/>
          <w:szCs w:val="24"/>
          <w:highlight w:val="yellow"/>
        </w:rPr>
        <w:t xml:space="preserve"> aproximaciones apuntan hacia</w:t>
      </w:r>
      <w:r w:rsidR="00493DF4" w:rsidRPr="00C92BDC">
        <w:rPr>
          <w:sz w:val="24"/>
          <w:szCs w:val="24"/>
          <w:highlight w:val="yellow"/>
        </w:rPr>
        <w:t xml:space="preserve"> </w:t>
      </w:r>
      <w:r w:rsidR="00493DF4" w:rsidRPr="00DA13CA">
        <w:rPr>
          <w:strike/>
          <w:color w:val="FF0000"/>
          <w:sz w:val="24"/>
          <w:szCs w:val="24"/>
          <w:highlight w:val="yellow"/>
        </w:rPr>
        <w:t xml:space="preserve">métodos se llegan a </w:t>
      </w:r>
      <w:r w:rsidR="00493DF4" w:rsidRPr="00C92BDC">
        <w:rPr>
          <w:sz w:val="24"/>
          <w:szCs w:val="24"/>
          <w:highlight w:val="yellow"/>
        </w:rPr>
        <w:t>las mismas conclusiones.</w:t>
      </w:r>
    </w:p>
    <w:p w14:paraId="20CD9B4F" w14:textId="0757584B" w:rsidR="006B3FBD" w:rsidRPr="00127A99" w:rsidRDefault="00D104D5" w:rsidP="003B46F3">
      <w:pPr>
        <w:jc w:val="both"/>
        <w:rPr>
          <w:sz w:val="24"/>
          <w:szCs w:val="24"/>
        </w:rPr>
      </w:pPr>
      <w:r>
        <w:rPr>
          <w:color w:val="FF0000"/>
          <w:sz w:val="24"/>
          <w:szCs w:val="24"/>
          <w:highlight w:val="yellow"/>
        </w:rPr>
        <w:t xml:space="preserve">Se decidió </w:t>
      </w:r>
      <w:r w:rsidR="006B3FBD" w:rsidRPr="00D104D5">
        <w:rPr>
          <w:strike/>
          <w:color w:val="FF0000"/>
          <w:sz w:val="24"/>
          <w:szCs w:val="24"/>
          <w:highlight w:val="yellow"/>
        </w:rPr>
        <w:t>La decisión de incluir</w:t>
      </w:r>
      <w:r>
        <w:rPr>
          <w:sz w:val="24"/>
          <w:szCs w:val="24"/>
          <w:highlight w:val="yellow"/>
        </w:rPr>
        <w:t xml:space="preserve"> </w:t>
      </w:r>
      <w:r>
        <w:rPr>
          <w:color w:val="FF0000"/>
          <w:sz w:val="24"/>
          <w:szCs w:val="24"/>
          <w:highlight w:val="yellow"/>
        </w:rPr>
        <w:t>presentar</w:t>
      </w:r>
      <w:r w:rsidR="006B3FBD" w:rsidRPr="00C92BDC">
        <w:rPr>
          <w:sz w:val="24"/>
          <w:szCs w:val="24"/>
          <w:highlight w:val="yellow"/>
        </w:rPr>
        <w:t xml:space="preserve"> los resultados del análisis bayesiano</w:t>
      </w:r>
      <w:r w:rsidR="000D071D" w:rsidRPr="00C92BDC">
        <w:rPr>
          <w:sz w:val="24"/>
          <w:szCs w:val="24"/>
          <w:highlight w:val="yellow"/>
        </w:rPr>
        <w:t xml:space="preserve"> </w:t>
      </w:r>
      <w:r w:rsidR="000D071D" w:rsidRPr="00D104D5">
        <w:rPr>
          <w:strike/>
          <w:color w:val="FF0000"/>
          <w:sz w:val="24"/>
          <w:szCs w:val="24"/>
          <w:highlight w:val="yellow"/>
        </w:rPr>
        <w:t>y presentarlos</w:t>
      </w:r>
      <w:r w:rsidR="006B3FBD" w:rsidRPr="00D104D5">
        <w:rPr>
          <w:strike/>
          <w:color w:val="FF0000"/>
          <w:sz w:val="24"/>
          <w:szCs w:val="24"/>
          <w:highlight w:val="yellow"/>
        </w:rPr>
        <w:t xml:space="preserve"> </w:t>
      </w:r>
      <w:r w:rsidR="000D071D" w:rsidRPr="00D104D5">
        <w:rPr>
          <w:strike/>
          <w:color w:val="FF0000"/>
          <w:sz w:val="24"/>
          <w:szCs w:val="24"/>
          <w:highlight w:val="yellow"/>
        </w:rPr>
        <w:t xml:space="preserve">en la sección de resultados </w:t>
      </w:r>
      <w:r w:rsidR="006B3FBD" w:rsidRPr="00D104D5">
        <w:rPr>
          <w:strike/>
          <w:color w:val="FF0000"/>
          <w:sz w:val="24"/>
          <w:szCs w:val="24"/>
          <w:highlight w:val="yellow"/>
        </w:rPr>
        <w:t>en lugar del</w:t>
      </w:r>
      <w:r w:rsidR="005F6678" w:rsidRPr="00D104D5">
        <w:rPr>
          <w:strike/>
          <w:color w:val="FF0000"/>
          <w:sz w:val="24"/>
          <w:szCs w:val="24"/>
          <w:highlight w:val="yellow"/>
        </w:rPr>
        <w:t xml:space="preserve"> análisis</w:t>
      </w:r>
      <w:r w:rsidR="006B3FBD" w:rsidRPr="00D104D5">
        <w:rPr>
          <w:strike/>
          <w:color w:val="FF0000"/>
          <w:sz w:val="24"/>
          <w:szCs w:val="24"/>
          <w:highlight w:val="yellow"/>
        </w:rPr>
        <w:t xml:space="preserve"> </w:t>
      </w:r>
      <w:proofErr w:type="spellStart"/>
      <w:r w:rsidR="006B3FBD" w:rsidRPr="00D104D5">
        <w:rPr>
          <w:strike/>
          <w:color w:val="FF0000"/>
          <w:sz w:val="24"/>
          <w:szCs w:val="24"/>
          <w:highlight w:val="yellow"/>
        </w:rPr>
        <w:t>frecuentista</w:t>
      </w:r>
      <w:proofErr w:type="spellEnd"/>
      <w:r w:rsidR="006B3FBD" w:rsidRPr="00D104D5">
        <w:rPr>
          <w:strike/>
          <w:color w:val="FF0000"/>
          <w:sz w:val="24"/>
          <w:szCs w:val="24"/>
          <w:highlight w:val="yellow"/>
        </w:rPr>
        <w:t xml:space="preserve"> </w:t>
      </w:r>
      <w:r w:rsidR="003B1C45" w:rsidRPr="00D104D5">
        <w:rPr>
          <w:strike/>
          <w:color w:val="FF0000"/>
          <w:sz w:val="24"/>
          <w:szCs w:val="24"/>
          <w:highlight w:val="yellow"/>
        </w:rPr>
        <w:t>se debe</w:t>
      </w:r>
      <w:r w:rsidR="006B3FBD" w:rsidRPr="00D104D5">
        <w:rPr>
          <w:strike/>
          <w:color w:val="FF0000"/>
          <w:sz w:val="24"/>
          <w:szCs w:val="24"/>
          <w:highlight w:val="yellow"/>
        </w:rPr>
        <w:t xml:space="preserve"> a </w:t>
      </w:r>
      <w:r w:rsidR="0010668A" w:rsidRPr="00D104D5">
        <w:rPr>
          <w:strike/>
          <w:color w:val="FF0000"/>
          <w:sz w:val="24"/>
          <w:szCs w:val="24"/>
          <w:highlight w:val="yellow"/>
        </w:rPr>
        <w:t>que</w:t>
      </w:r>
      <w:r w:rsidR="0010668A" w:rsidRPr="00C92BDC">
        <w:rPr>
          <w:sz w:val="24"/>
          <w:szCs w:val="24"/>
          <w:highlight w:val="yellow"/>
        </w:rPr>
        <w:t xml:space="preserve"> </w:t>
      </w:r>
      <w:r>
        <w:rPr>
          <w:color w:val="FF0000"/>
          <w:sz w:val="24"/>
          <w:szCs w:val="24"/>
          <w:highlight w:val="yellow"/>
        </w:rPr>
        <w:t xml:space="preserve">porque </w:t>
      </w:r>
      <w:r w:rsidR="005F6678" w:rsidRPr="00C92BDC">
        <w:rPr>
          <w:sz w:val="24"/>
          <w:szCs w:val="24"/>
          <w:highlight w:val="yellow"/>
        </w:rPr>
        <w:t>se consider</w:t>
      </w:r>
      <w:r>
        <w:rPr>
          <w:color w:val="FF0000"/>
          <w:sz w:val="24"/>
          <w:szCs w:val="24"/>
          <w:highlight w:val="yellow"/>
        </w:rPr>
        <w:t>a</w:t>
      </w:r>
      <w:r w:rsidR="005F6678" w:rsidRPr="00C92BDC">
        <w:rPr>
          <w:sz w:val="24"/>
          <w:szCs w:val="24"/>
          <w:highlight w:val="yellow"/>
        </w:rPr>
        <w:t xml:space="preserve"> que </w:t>
      </w:r>
      <w:r w:rsidR="0010668A" w:rsidRPr="00C92BDC">
        <w:rPr>
          <w:sz w:val="24"/>
          <w:szCs w:val="24"/>
          <w:highlight w:val="yellow"/>
        </w:rPr>
        <w:t xml:space="preserve">el factor de </w:t>
      </w:r>
      <w:proofErr w:type="spellStart"/>
      <w:r w:rsidR="0010668A" w:rsidRPr="00C92BDC">
        <w:rPr>
          <w:sz w:val="24"/>
          <w:szCs w:val="24"/>
          <w:highlight w:val="yellow"/>
        </w:rPr>
        <w:t>Bayes</w:t>
      </w:r>
      <w:proofErr w:type="spellEnd"/>
      <w:r>
        <w:rPr>
          <w:sz w:val="24"/>
          <w:szCs w:val="24"/>
          <w:highlight w:val="yellow"/>
        </w:rPr>
        <w:t xml:space="preserve"> </w:t>
      </w:r>
      <w:r>
        <w:rPr>
          <w:color w:val="FF0000"/>
          <w:sz w:val="24"/>
          <w:szCs w:val="24"/>
          <w:highlight w:val="yellow"/>
        </w:rPr>
        <w:t>-q</w:t>
      </w:r>
      <w:r w:rsidR="005F6678" w:rsidRPr="00C92BDC">
        <w:rPr>
          <w:sz w:val="24"/>
          <w:szCs w:val="24"/>
          <w:highlight w:val="yellow"/>
        </w:rPr>
        <w:t>ue</w:t>
      </w:r>
      <w:r w:rsidR="000D071D" w:rsidRPr="00C92BDC">
        <w:rPr>
          <w:sz w:val="24"/>
          <w:szCs w:val="24"/>
          <w:highlight w:val="yellow"/>
        </w:rPr>
        <w:t xml:space="preserve"> funciona como una alternativa al </w:t>
      </w:r>
      <w:r w:rsidR="000D071D" w:rsidRPr="00C92BDC">
        <w:rPr>
          <w:i/>
          <w:sz w:val="24"/>
          <w:szCs w:val="24"/>
          <w:highlight w:val="yellow"/>
        </w:rPr>
        <w:t>p-</w:t>
      </w:r>
      <w:proofErr w:type="spellStart"/>
      <w:r w:rsidR="000D071D" w:rsidRPr="00C92BDC">
        <w:rPr>
          <w:i/>
          <w:sz w:val="24"/>
          <w:szCs w:val="24"/>
          <w:highlight w:val="yellow"/>
        </w:rPr>
        <w:t>value</w:t>
      </w:r>
      <w:proofErr w:type="spellEnd"/>
      <w:r w:rsidR="000D071D" w:rsidRPr="00C92BDC">
        <w:rPr>
          <w:sz w:val="24"/>
          <w:szCs w:val="24"/>
          <w:highlight w:val="yellow"/>
        </w:rPr>
        <w:t xml:space="preserve"> como medida de significancia estadística</w:t>
      </w:r>
      <w:r>
        <w:rPr>
          <w:color w:val="FF0000"/>
          <w:sz w:val="24"/>
          <w:szCs w:val="24"/>
          <w:highlight w:val="yellow"/>
        </w:rPr>
        <w:t>-</w:t>
      </w:r>
      <w:r w:rsidR="001C03F8" w:rsidRPr="00C92BDC">
        <w:rPr>
          <w:sz w:val="24"/>
          <w:szCs w:val="24"/>
          <w:highlight w:val="yellow"/>
        </w:rPr>
        <w:t xml:space="preserve"> </w:t>
      </w:r>
      <w:r w:rsidR="001C03F8" w:rsidRPr="00D104D5">
        <w:rPr>
          <w:strike/>
          <w:color w:val="FF0000"/>
          <w:sz w:val="24"/>
          <w:szCs w:val="24"/>
          <w:highlight w:val="yellow"/>
        </w:rPr>
        <w:t>estable</w:t>
      </w:r>
      <w:r w:rsidR="00127A99" w:rsidRPr="00D104D5">
        <w:rPr>
          <w:strike/>
          <w:color w:val="FF0000"/>
          <w:sz w:val="24"/>
          <w:szCs w:val="24"/>
          <w:highlight w:val="yellow"/>
        </w:rPr>
        <w:t>ce</w:t>
      </w:r>
      <w:r>
        <w:rPr>
          <w:sz w:val="24"/>
          <w:szCs w:val="24"/>
          <w:highlight w:val="yellow"/>
        </w:rPr>
        <w:t xml:space="preserve"> </w:t>
      </w:r>
      <w:r>
        <w:rPr>
          <w:color w:val="FF0000"/>
          <w:sz w:val="24"/>
          <w:szCs w:val="24"/>
          <w:highlight w:val="yellow"/>
        </w:rPr>
        <w:t>refleja</w:t>
      </w:r>
      <w:r w:rsidR="00127A99" w:rsidRPr="00C92BDC">
        <w:rPr>
          <w:sz w:val="24"/>
          <w:szCs w:val="24"/>
          <w:highlight w:val="yellow"/>
        </w:rPr>
        <w:t xml:space="preserve"> de forma mucho más clara la </w:t>
      </w:r>
      <w:r>
        <w:rPr>
          <w:color w:val="FF0000"/>
          <w:sz w:val="24"/>
          <w:szCs w:val="24"/>
          <w:highlight w:val="yellow"/>
        </w:rPr>
        <w:t xml:space="preserve"> </w:t>
      </w:r>
      <w:r w:rsidR="00127A99" w:rsidRPr="00C92BDC">
        <w:rPr>
          <w:sz w:val="24"/>
          <w:szCs w:val="24"/>
          <w:highlight w:val="yellow"/>
        </w:rPr>
        <w:t>relación entre</w:t>
      </w:r>
      <w:r>
        <w:rPr>
          <w:sz w:val="24"/>
          <w:szCs w:val="24"/>
          <w:highlight w:val="yellow"/>
        </w:rPr>
        <w:t xml:space="preserve"> </w:t>
      </w:r>
      <w:r>
        <w:rPr>
          <w:color w:val="FF0000"/>
          <w:sz w:val="24"/>
          <w:szCs w:val="24"/>
          <w:highlight w:val="yellow"/>
        </w:rPr>
        <w:t xml:space="preserve">los datos </w:t>
      </w:r>
      <w:r w:rsidR="004A2E6D">
        <w:rPr>
          <w:color w:val="FF0000"/>
          <w:sz w:val="24"/>
          <w:szCs w:val="24"/>
          <w:highlight w:val="yellow"/>
        </w:rPr>
        <w:t>obtenidos</w:t>
      </w:r>
      <w:r>
        <w:rPr>
          <w:color w:val="FF0000"/>
          <w:sz w:val="24"/>
          <w:szCs w:val="24"/>
          <w:highlight w:val="yellow"/>
        </w:rPr>
        <w:t xml:space="preserve"> y</w:t>
      </w:r>
      <w:r w:rsidR="00127A99" w:rsidRPr="00C92BDC">
        <w:rPr>
          <w:sz w:val="24"/>
          <w:szCs w:val="24"/>
          <w:highlight w:val="yellow"/>
        </w:rPr>
        <w:t xml:space="preserve"> la</w:t>
      </w:r>
      <w:r w:rsidR="004A2E6D">
        <w:rPr>
          <w:color w:val="FF0000"/>
          <w:sz w:val="24"/>
          <w:szCs w:val="24"/>
          <w:highlight w:val="yellow"/>
        </w:rPr>
        <w:t>s</w:t>
      </w:r>
      <w:r w:rsidR="00127A99" w:rsidRPr="00C92BDC">
        <w:rPr>
          <w:sz w:val="24"/>
          <w:szCs w:val="24"/>
          <w:highlight w:val="yellow"/>
        </w:rPr>
        <w:t xml:space="preserve"> hipótesis nula y </w:t>
      </w:r>
      <w:r w:rsidR="00127A99" w:rsidRPr="004A2E6D">
        <w:rPr>
          <w:strike/>
          <w:color w:val="FF0000"/>
          <w:sz w:val="24"/>
          <w:szCs w:val="24"/>
          <w:highlight w:val="yellow"/>
        </w:rPr>
        <w:t>la</w:t>
      </w:r>
      <w:r w:rsidR="00127A99" w:rsidRPr="00C92BDC">
        <w:rPr>
          <w:sz w:val="24"/>
          <w:szCs w:val="24"/>
          <w:highlight w:val="yellow"/>
        </w:rPr>
        <w:t xml:space="preserve"> alternativa,</w:t>
      </w:r>
      <w:r w:rsidR="00F83F25" w:rsidRPr="00C92BDC">
        <w:rPr>
          <w:sz w:val="24"/>
          <w:szCs w:val="24"/>
          <w:highlight w:val="yellow"/>
        </w:rPr>
        <w:t xml:space="preserve"> </w:t>
      </w:r>
      <w:r w:rsidR="004A2E6D">
        <w:rPr>
          <w:color w:val="FF0000"/>
          <w:sz w:val="24"/>
          <w:szCs w:val="24"/>
          <w:highlight w:val="yellow"/>
        </w:rPr>
        <w:t xml:space="preserve">al señalar </w:t>
      </w:r>
      <w:r w:rsidR="00F83F25" w:rsidRPr="004A2E6D">
        <w:rPr>
          <w:strike/>
          <w:color w:val="FF0000"/>
          <w:sz w:val="24"/>
          <w:szCs w:val="24"/>
          <w:highlight w:val="yellow"/>
        </w:rPr>
        <w:t>pues permite estimar qué</w:t>
      </w:r>
      <w:r w:rsidR="004A2E6D">
        <w:rPr>
          <w:sz w:val="24"/>
          <w:szCs w:val="24"/>
          <w:highlight w:val="yellow"/>
        </w:rPr>
        <w:t xml:space="preserve"> </w:t>
      </w:r>
      <w:r w:rsidR="004A2E6D">
        <w:rPr>
          <w:color w:val="FF0000"/>
          <w:sz w:val="24"/>
          <w:szCs w:val="24"/>
          <w:highlight w:val="yellow"/>
        </w:rPr>
        <w:t>cuántas</w:t>
      </w:r>
      <w:r w:rsidR="00F83F25" w:rsidRPr="00C92BDC">
        <w:rPr>
          <w:sz w:val="24"/>
          <w:szCs w:val="24"/>
          <w:highlight w:val="yellow"/>
        </w:rPr>
        <w:t xml:space="preserve"> </w:t>
      </w:r>
      <w:r w:rsidR="00F83F25" w:rsidRPr="004A2E6D">
        <w:rPr>
          <w:strike/>
          <w:color w:val="FF0000"/>
          <w:sz w:val="24"/>
          <w:szCs w:val="24"/>
          <w:highlight w:val="yellow"/>
        </w:rPr>
        <w:t>tantas</w:t>
      </w:r>
      <w:r w:rsidR="00F83F25" w:rsidRPr="00C92BDC">
        <w:rPr>
          <w:sz w:val="24"/>
          <w:szCs w:val="24"/>
          <w:highlight w:val="yellow"/>
        </w:rPr>
        <w:t xml:space="preserve"> veces es más probable que la</w:t>
      </w:r>
      <w:r w:rsidR="004A2E6D">
        <w:rPr>
          <w:sz w:val="24"/>
          <w:szCs w:val="24"/>
          <w:highlight w:val="yellow"/>
        </w:rPr>
        <w:t xml:space="preserve"> </w:t>
      </w:r>
      <w:r w:rsidR="00F83F25" w:rsidRPr="00C92BDC">
        <w:rPr>
          <w:sz w:val="24"/>
          <w:szCs w:val="24"/>
          <w:highlight w:val="yellow"/>
        </w:rPr>
        <w:t>evidencia</w:t>
      </w:r>
      <w:r w:rsidR="004A2E6D">
        <w:rPr>
          <w:sz w:val="24"/>
          <w:szCs w:val="24"/>
          <w:highlight w:val="yellow"/>
        </w:rPr>
        <w:t xml:space="preserve"> </w:t>
      </w:r>
      <w:r w:rsidR="004A2E6D">
        <w:rPr>
          <w:color w:val="FF0000"/>
          <w:sz w:val="24"/>
          <w:szCs w:val="24"/>
          <w:highlight w:val="yellow"/>
        </w:rPr>
        <w:t xml:space="preserve">haya sido producida bajo la </w:t>
      </w:r>
      <w:r w:rsidR="004A2E6D" w:rsidRPr="004A2E6D">
        <w:rPr>
          <w:strike/>
          <w:color w:val="FF0000"/>
          <w:sz w:val="24"/>
          <w:szCs w:val="24"/>
          <w:highlight w:val="yellow"/>
        </w:rPr>
        <w:t xml:space="preserve"> </w:t>
      </w:r>
      <w:r w:rsidR="00F83F25" w:rsidRPr="004A2E6D">
        <w:rPr>
          <w:strike/>
          <w:color w:val="FF0000"/>
          <w:sz w:val="24"/>
          <w:szCs w:val="24"/>
          <w:highlight w:val="yellow"/>
        </w:rPr>
        <w:t xml:space="preserve"> corresponda con </w:t>
      </w:r>
      <w:r w:rsidR="00F83F25" w:rsidRPr="00C92BDC">
        <w:rPr>
          <w:sz w:val="24"/>
          <w:szCs w:val="24"/>
          <w:highlight w:val="yellow"/>
        </w:rPr>
        <w:t>la hipótesis</w:t>
      </w:r>
      <w:r w:rsidR="00127A99" w:rsidRPr="00C92BDC">
        <w:rPr>
          <w:sz w:val="24"/>
          <w:szCs w:val="24"/>
          <w:highlight w:val="yellow"/>
        </w:rPr>
        <w:t xml:space="preserve"> alterna</w:t>
      </w:r>
      <w:r w:rsidR="00F83F25" w:rsidRPr="00C92BDC">
        <w:rPr>
          <w:sz w:val="24"/>
          <w:szCs w:val="24"/>
          <w:highlight w:val="yellow"/>
        </w:rPr>
        <w:t xml:space="preserve"> respecto a la hipótesis nula</w:t>
      </w:r>
      <w:r w:rsidR="00127A99" w:rsidRPr="00C92BDC">
        <w:rPr>
          <w:sz w:val="24"/>
          <w:szCs w:val="24"/>
          <w:highlight w:val="yellow"/>
        </w:rPr>
        <w:t xml:space="preserve"> (BF</w:t>
      </w:r>
      <w:r w:rsidR="00127A99" w:rsidRPr="00C92BDC">
        <w:rPr>
          <w:sz w:val="24"/>
          <w:szCs w:val="24"/>
          <w:highlight w:val="yellow"/>
          <w:vertAlign w:val="subscript"/>
        </w:rPr>
        <w:t>10</w:t>
      </w:r>
      <w:r w:rsidR="00127A99" w:rsidRPr="00C92BDC">
        <w:rPr>
          <w:sz w:val="24"/>
          <w:szCs w:val="24"/>
          <w:highlight w:val="yellow"/>
        </w:rPr>
        <w:t>), o viceversa (BF</w:t>
      </w:r>
      <w:r w:rsidR="00127A99" w:rsidRPr="00C92BDC">
        <w:rPr>
          <w:sz w:val="24"/>
          <w:szCs w:val="24"/>
          <w:highlight w:val="yellow"/>
          <w:vertAlign w:val="subscript"/>
        </w:rPr>
        <w:t>01</w:t>
      </w:r>
      <w:r w:rsidR="00127A99" w:rsidRPr="00C92BDC">
        <w:rPr>
          <w:sz w:val="24"/>
          <w:szCs w:val="24"/>
          <w:highlight w:val="yellow"/>
        </w:rPr>
        <w:t>).</w:t>
      </w:r>
    </w:p>
    <w:p w14:paraId="0ACBF3C7" w14:textId="77777777" w:rsidR="003B46F3" w:rsidRPr="003B46F3" w:rsidRDefault="003B46F3" w:rsidP="003B46F3">
      <w:pPr>
        <w:numPr>
          <w:ilvl w:val="1"/>
          <w:numId w:val="2"/>
        </w:numPr>
        <w:spacing w:after="0"/>
        <w:contextualSpacing/>
        <w:jc w:val="both"/>
        <w:rPr>
          <w:sz w:val="24"/>
          <w:szCs w:val="24"/>
        </w:rPr>
      </w:pPr>
      <w:r>
        <w:rPr>
          <w:sz w:val="24"/>
          <w:szCs w:val="24"/>
        </w:rPr>
        <w:t xml:space="preserve">Consistencia entre creencias y elecciones en el primer </w:t>
      </w:r>
      <w:commentRangeStart w:id="2"/>
      <w:proofErr w:type="spellStart"/>
      <w:r>
        <w:rPr>
          <w:sz w:val="24"/>
          <w:szCs w:val="24"/>
        </w:rPr>
        <w:t>subjuego</w:t>
      </w:r>
      <w:commentRangeEnd w:id="2"/>
      <w:proofErr w:type="spellEnd"/>
      <w:r w:rsidR="005439D3">
        <w:rPr>
          <w:rStyle w:val="Refdecomentario"/>
        </w:rPr>
        <w:commentReference w:id="2"/>
      </w:r>
    </w:p>
    <w:p w14:paraId="4D53D71C" w14:textId="77777777" w:rsidR="009E6841" w:rsidRDefault="006B115E">
      <w:pPr>
        <w:jc w:val="both"/>
        <w:rPr>
          <w:strike/>
          <w:sz w:val="24"/>
          <w:szCs w:val="24"/>
        </w:rPr>
      </w:pPr>
      <w:r>
        <w:rPr>
          <w:sz w:val="24"/>
          <w:szCs w:val="24"/>
        </w:rPr>
        <w:t xml:space="preserve">El primer </w:t>
      </w:r>
      <w:proofErr w:type="spellStart"/>
      <w:r>
        <w:rPr>
          <w:sz w:val="24"/>
          <w:szCs w:val="24"/>
        </w:rPr>
        <w:t>subjuego</w:t>
      </w:r>
      <w:proofErr w:type="spellEnd"/>
      <w:r>
        <w:rPr>
          <w:sz w:val="24"/>
          <w:szCs w:val="24"/>
        </w:rPr>
        <w:t xml:space="preserve"> del presente experimento presenta una replicación parcial del experimento de </w:t>
      </w:r>
      <w:proofErr w:type="spellStart"/>
      <w:r>
        <w:rPr>
          <w:sz w:val="24"/>
          <w:szCs w:val="24"/>
        </w:rPr>
        <w:t>Lahav</w:t>
      </w:r>
      <w:proofErr w:type="spellEnd"/>
      <w:r>
        <w:rPr>
          <w:sz w:val="24"/>
          <w:szCs w:val="24"/>
        </w:rPr>
        <w:t xml:space="preserve"> (2015). En ambos casos se juega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por varios periodos y se utiliza un método para provocar creencias. Las diferencias radican en el número de jugadores que participan en un periodo (3 en el presente experimento, y hasta 20 en el de </w:t>
      </w:r>
      <w:proofErr w:type="spellStart"/>
      <w:r>
        <w:rPr>
          <w:sz w:val="24"/>
          <w:szCs w:val="24"/>
        </w:rPr>
        <w:t>Lahav</w:t>
      </w:r>
      <w:proofErr w:type="spellEnd"/>
      <w:r>
        <w:rPr>
          <w:sz w:val="24"/>
          <w:szCs w:val="24"/>
        </w:rPr>
        <w:t xml:space="preserve">), la cantidad de periodos jugados (4 en el presente experimento y 5 en el de </w:t>
      </w:r>
      <w:proofErr w:type="spellStart"/>
      <w:r>
        <w:rPr>
          <w:sz w:val="24"/>
          <w:szCs w:val="24"/>
        </w:rPr>
        <w:t>Lahav</w:t>
      </w:r>
      <w:proofErr w:type="spellEnd"/>
      <w:r>
        <w:rPr>
          <w:sz w:val="24"/>
          <w:szCs w:val="24"/>
        </w:rPr>
        <w:t xml:space="preserve">), y el método utilizado para evocar las creencias (en el presente experimento se preguntó directamente por el número que se creía elegirían los otros jugadores, mientras que en el experimento de </w:t>
      </w:r>
      <w:proofErr w:type="spellStart"/>
      <w:r>
        <w:rPr>
          <w:sz w:val="24"/>
          <w:szCs w:val="24"/>
        </w:rPr>
        <w:t>Lahav</w:t>
      </w:r>
      <w:proofErr w:type="spellEnd"/>
      <w:r>
        <w:rPr>
          <w:sz w:val="24"/>
          <w:szCs w:val="24"/>
        </w:rPr>
        <w:t xml:space="preserve"> se estimaba el número de jugadores que elegirían un número dentro de ciertos rangos).</w:t>
      </w:r>
    </w:p>
    <w:p w14:paraId="24702165" w14:textId="22C5F3D1" w:rsidR="009E6841" w:rsidRDefault="006B115E">
      <w:pPr>
        <w:jc w:val="both"/>
        <w:rPr>
          <w:sz w:val="24"/>
          <w:szCs w:val="24"/>
        </w:rPr>
      </w:pPr>
      <w:r>
        <w:rPr>
          <w:sz w:val="24"/>
          <w:szCs w:val="24"/>
        </w:rPr>
        <w:t>Para evaluar la consistencia entre las creencias de los participantes y sus números elegidos se emplearon dos métodos: el primero de ellos, computa la diferencia normalizada entre las creencias y las elecciones de los participantes de acuerdo con las elecciones promedio observadas en cada periodo (</w:t>
      </w:r>
      <w:proofErr w:type="spellStart"/>
      <w:r>
        <w:rPr>
          <w:sz w:val="24"/>
          <w:szCs w:val="24"/>
        </w:rPr>
        <w:t>Lahav</w:t>
      </w:r>
      <w:proofErr w:type="spellEnd"/>
      <w:r>
        <w:rPr>
          <w:sz w:val="24"/>
          <w:szCs w:val="24"/>
        </w:rPr>
        <w:t>, 2015); el segundo, calcula la diferencia relativa entre creencias y elecciones a partir del punto medio entre a</w:t>
      </w:r>
      <w:r w:rsidR="00BD4E16">
        <w:rPr>
          <w:sz w:val="24"/>
          <w:szCs w:val="24"/>
        </w:rPr>
        <w:t xml:space="preserve">mbos valores (usado por </w:t>
      </w:r>
      <w:proofErr w:type="spellStart"/>
      <w:r w:rsidR="00BD4E16">
        <w:rPr>
          <w:sz w:val="24"/>
          <w:szCs w:val="24"/>
        </w:rPr>
        <w:t>Slonim</w:t>
      </w:r>
      <w:proofErr w:type="spellEnd"/>
      <w:r w:rsidR="00BD4E16">
        <w:rPr>
          <w:sz w:val="24"/>
          <w:szCs w:val="24"/>
        </w:rPr>
        <w:t xml:space="preserve">, </w:t>
      </w:r>
      <w:r w:rsidR="00BD4E16">
        <w:rPr>
          <w:sz w:val="24"/>
          <w:szCs w:val="24"/>
        </w:rPr>
        <w:lastRenderedPageBreak/>
        <w:t>2005,</w:t>
      </w:r>
      <w:r>
        <w:rPr>
          <w:sz w:val="24"/>
          <w:szCs w:val="24"/>
        </w:rPr>
        <w:t xml:space="preserve"> para calcular el cambio relativo de los números elegidos por los jugadores de un periodo al siguiente). A su vez, igual que </w:t>
      </w:r>
      <w:proofErr w:type="spellStart"/>
      <w:r>
        <w:rPr>
          <w:sz w:val="24"/>
          <w:szCs w:val="24"/>
        </w:rPr>
        <w:t>Lahav</w:t>
      </w:r>
      <w:proofErr w:type="spellEnd"/>
      <w:r>
        <w:rPr>
          <w:sz w:val="24"/>
          <w:szCs w:val="24"/>
        </w:rPr>
        <w:t xml:space="preserve">, para evaluar el cómputo realizado por los participantes, se utilizaron estos métodos de dos formas,  incluyendo u omitiendo la multiplicación por el parámetro </w:t>
      </w:r>
      <w:r>
        <w:rPr>
          <w:i/>
          <w:sz w:val="24"/>
          <w:szCs w:val="24"/>
        </w:rPr>
        <w:t>p</w:t>
      </w:r>
      <w:r>
        <w:rPr>
          <w:sz w:val="24"/>
          <w:szCs w:val="24"/>
        </w:rPr>
        <w:t>.</w:t>
      </w:r>
    </w:p>
    <w:p w14:paraId="7CBDD975" w14:textId="77777777" w:rsidR="009E6841" w:rsidRDefault="006B115E">
      <w:pPr>
        <w:jc w:val="both"/>
        <w:rPr>
          <w:i/>
          <w:strike/>
          <w:color w:val="FF0000"/>
          <w:sz w:val="24"/>
          <w:szCs w:val="24"/>
        </w:rPr>
      </w:pPr>
      <w:r>
        <w:rPr>
          <w:sz w:val="24"/>
          <w:szCs w:val="24"/>
        </w:rPr>
        <w:t xml:space="preserve">El procedimiento sugerido por </w:t>
      </w:r>
      <w:proofErr w:type="spellStart"/>
      <w:r>
        <w:rPr>
          <w:sz w:val="24"/>
          <w:szCs w:val="24"/>
        </w:rPr>
        <w:t>Lahav</w:t>
      </w:r>
      <w:proofErr w:type="spellEnd"/>
      <w:r>
        <w:rPr>
          <w:sz w:val="24"/>
          <w:szCs w:val="24"/>
        </w:rPr>
        <w:t xml:space="preserve"> (2015) para calcular las diferencias normalizadas entre las creencias y las elecciones de cada participante en cada periodo, fue incorporado a partir de la siguiente ecuación:</w:t>
      </w:r>
    </w:p>
    <w:p w14:paraId="1A4C5F6F" w14:textId="77777777" w:rsidR="009E6841" w:rsidRDefault="004933FE">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den>
          </m:f>
        </m:oMath>
      </m:oMathPara>
    </w:p>
    <w:p w14:paraId="7EF5D799" w14:textId="77777777" w:rsidR="009E6841" w:rsidRDefault="006B115E">
      <w:pPr>
        <w:jc w:val="both"/>
        <w:rPr>
          <w:sz w:val="24"/>
          <w:szCs w:val="24"/>
        </w:rPr>
      </w:pPr>
      <w:r>
        <w:rPr>
          <w:sz w:val="24"/>
          <w:szCs w:val="24"/>
        </w:rPr>
        <w:t xml:space="preserve">Donde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oMath>
      <w:r>
        <w:rPr>
          <w:sz w:val="24"/>
          <w:szCs w:val="24"/>
        </w:rPr>
        <w:t xml:space="preserve"> es la Diferencia Normalizada entre creencias y elecciones de cada participante </w:t>
      </w:r>
      <w:r>
        <w:rPr>
          <w:i/>
          <w:sz w:val="24"/>
          <w:szCs w:val="24"/>
        </w:rPr>
        <w:t>i</w:t>
      </w:r>
      <w:r>
        <w:rPr>
          <w:sz w:val="24"/>
          <w:szCs w:val="24"/>
        </w:rPr>
        <w:t xml:space="preserve"> en el periodo </w:t>
      </w:r>
      <w:r>
        <w:rPr>
          <w:i/>
          <w:sz w:val="24"/>
          <w:szCs w:val="24"/>
        </w:rPr>
        <w:t>t</w:t>
      </w:r>
      <w:r>
        <w:rPr>
          <w:sz w:val="24"/>
          <w:szCs w:val="24"/>
        </w:rPr>
        <w:t xml:space="preserve">, computada a partir de la diferencia entre  la media de los números que el participante </w:t>
      </w:r>
      <w:r>
        <w:rPr>
          <w:i/>
          <w:sz w:val="24"/>
          <w:szCs w:val="24"/>
        </w:rPr>
        <w:t>i</w:t>
      </w:r>
      <w:r>
        <w:rPr>
          <w:sz w:val="24"/>
          <w:szCs w:val="24"/>
        </w:rPr>
        <w:t xml:space="preserve"> estimó que elegirían los otros dos jugadores en el periodo </w:t>
      </w:r>
      <w:r>
        <w:rPr>
          <w:i/>
          <w:sz w:val="24"/>
          <w:szCs w:val="24"/>
        </w:rPr>
        <w:t xml:space="preserve">t </w:t>
      </w:r>
      <w:r>
        <w:rPr>
          <w:sz w:val="24"/>
          <w:szCs w:val="24"/>
        </w:rPr>
        <w:t xml:space="preserve">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i/>
          <w:sz w:val="24"/>
          <w:szCs w:val="24"/>
        </w:rPr>
        <w:t xml:space="preserve">,  </w:t>
      </w:r>
      <w:r>
        <w:rPr>
          <w:sz w:val="24"/>
          <w:szCs w:val="24"/>
        </w:rPr>
        <w:t>(</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oMath>
      <w:r>
        <w:rPr>
          <w:sz w:val="24"/>
          <w:szCs w:val="24"/>
        </w:rPr>
        <w:t xml:space="preserve">) y el número elegido por el participante </w:t>
      </w:r>
      <w:r>
        <w:rPr>
          <w:i/>
          <w:sz w:val="24"/>
          <w:szCs w:val="24"/>
        </w:rPr>
        <w:t>i</w:t>
      </w:r>
      <w:r>
        <w:rPr>
          <w:sz w:val="24"/>
          <w:szCs w:val="24"/>
        </w:rPr>
        <w:t xml:space="preserve"> en el periodo </w:t>
      </w:r>
      <w:r>
        <w:rPr>
          <w:i/>
          <w:sz w:val="24"/>
          <w:szCs w:val="24"/>
        </w:rPr>
        <w:t xml:space="preserve">t </w:t>
      </w:r>
      <w:r>
        <w:rPr>
          <w:sz w:val="24"/>
          <w:szCs w:val="24"/>
        </w:rPr>
        <w:t>(</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oMath>
      <w:r>
        <w:rPr>
          <w:sz w:val="24"/>
          <w:szCs w:val="24"/>
        </w:rPr>
        <w:t xml:space="preserve">), dividida por el promedio de los números elegidos por todos los participantes en el periodo </w:t>
      </w:r>
      <w:r>
        <w:rPr>
          <w:i/>
          <w:sz w:val="24"/>
          <w:szCs w:val="24"/>
        </w:rPr>
        <w:t xml:space="preserve">t </w:t>
      </w:r>
      <w:r>
        <w:rPr>
          <w:sz w:val="24"/>
          <w:szCs w:val="24"/>
        </w:rPr>
        <w:t>(</w:t>
      </w:r>
      <m:oMath>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oMath>
      <w:r>
        <w:rPr>
          <w:sz w:val="24"/>
          <w:szCs w:val="24"/>
        </w:rPr>
        <w:t>).</w:t>
      </w:r>
    </w:p>
    <w:p w14:paraId="385D0437" w14:textId="77777777" w:rsidR="00804262" w:rsidRDefault="006B115E" w:rsidP="00953CBE">
      <w:pPr>
        <w:jc w:val="both"/>
        <w:rPr>
          <w:sz w:val="24"/>
          <w:szCs w:val="24"/>
        </w:rPr>
      </w:pPr>
      <w:r>
        <w:rPr>
          <w:sz w:val="24"/>
          <w:szCs w:val="24"/>
        </w:rPr>
        <w:t>Una vez computadas las diferencias por cada sujeto y periodo, se calculó el promedio de las mismas para poder someterlas a un análisis estadístico que permitiera evaluar si estas fueron significativamente difere</w:t>
      </w:r>
      <w:r w:rsidR="00CB3567">
        <w:rPr>
          <w:sz w:val="24"/>
          <w:szCs w:val="24"/>
        </w:rPr>
        <w:t>ntes de 0. Para ello, se realizaron</w:t>
      </w:r>
      <w:r>
        <w:rPr>
          <w:sz w:val="24"/>
          <w:szCs w:val="24"/>
        </w:rPr>
        <w:t xml:space="preserve"> prueba</w:t>
      </w:r>
      <w:r w:rsidR="00CB3567">
        <w:rPr>
          <w:sz w:val="24"/>
          <w:szCs w:val="24"/>
        </w:rPr>
        <w:t>s</w:t>
      </w:r>
      <w:r>
        <w:rPr>
          <w:sz w:val="24"/>
          <w:szCs w:val="24"/>
        </w:rPr>
        <w:t xml:space="preserve">-T </w:t>
      </w:r>
      <w:r w:rsidR="00CB3567">
        <w:rPr>
          <w:sz w:val="24"/>
          <w:szCs w:val="24"/>
        </w:rPr>
        <w:t xml:space="preserve">bayesianas </w:t>
      </w:r>
      <w:r>
        <w:rPr>
          <w:sz w:val="24"/>
          <w:szCs w:val="24"/>
        </w:rPr>
        <w:t>de una sola muestra</w:t>
      </w:r>
      <w:r w:rsidR="00CB3567">
        <w:rPr>
          <w:sz w:val="24"/>
          <w:szCs w:val="24"/>
        </w:rPr>
        <w:t xml:space="preserve"> para cada periodo de juego. En la Tabla 1 se reporta el factor de </w:t>
      </w:r>
      <w:proofErr w:type="spellStart"/>
      <w:r w:rsidR="00CB3567">
        <w:rPr>
          <w:sz w:val="24"/>
          <w:szCs w:val="24"/>
        </w:rPr>
        <w:t>Bayes</w:t>
      </w:r>
      <w:proofErr w:type="spellEnd"/>
      <w:r w:rsidR="00CB3567">
        <w:rPr>
          <w:sz w:val="24"/>
          <w:szCs w:val="24"/>
        </w:rPr>
        <w:t xml:space="preserve"> obtenido en dicho análisis, que permite estimar qué tantas veces es más probable que la evidencia corresponda con la hipótesis alterna (hay diferencia entre creencias y elecciones) respecto a la hipótesis nula (no hay diferencia entre creencia y elecciones). Como puede verse, solamente se encontr</w:t>
      </w:r>
      <w:r w:rsidR="00804262">
        <w:rPr>
          <w:sz w:val="24"/>
          <w:szCs w:val="24"/>
        </w:rPr>
        <w:t>aron diferencias significativas entre creencias y elecciones</w:t>
      </w:r>
      <w:r w:rsidR="00CB3567">
        <w:rPr>
          <w:sz w:val="24"/>
          <w:szCs w:val="24"/>
        </w:rPr>
        <w:t xml:space="preserve"> en los </w:t>
      </w:r>
      <w:r w:rsidR="00804262">
        <w:rPr>
          <w:sz w:val="24"/>
          <w:szCs w:val="24"/>
        </w:rPr>
        <w:t>primeros dos periodos del juego.</w:t>
      </w:r>
    </w:p>
    <w:p w14:paraId="637780BA" w14:textId="77777777" w:rsidR="00CB3567" w:rsidRDefault="00CB3567" w:rsidP="00CB3567">
      <w:pPr>
        <w:jc w:val="center"/>
        <w:rPr>
          <w:sz w:val="24"/>
          <w:szCs w:val="24"/>
        </w:rPr>
      </w:pPr>
      <w:r>
        <w:rPr>
          <w:sz w:val="24"/>
          <w:szCs w:val="24"/>
        </w:rPr>
        <w:t xml:space="preserve">Tabla 1. </w:t>
      </w:r>
      <w:proofErr w:type="spellStart"/>
      <w:r>
        <w:rPr>
          <w:sz w:val="24"/>
          <w:szCs w:val="24"/>
        </w:rPr>
        <w:t>Subjuego</w:t>
      </w:r>
      <w:proofErr w:type="spellEnd"/>
      <w:r>
        <w:rPr>
          <w:sz w:val="24"/>
          <w:szCs w:val="24"/>
        </w:rPr>
        <w:t xml:space="preserve"> 1. Diferencias normalizadas.</w:t>
      </w:r>
    </w:p>
    <w:tbl>
      <w:tblPr>
        <w:tblStyle w:val="a0"/>
        <w:tblW w:w="6914" w:type="dxa"/>
        <w:jc w:val="center"/>
        <w:tblInd w:w="0" w:type="dxa"/>
        <w:tblLayout w:type="fixed"/>
        <w:tblLook w:val="0400" w:firstRow="0" w:lastRow="0" w:firstColumn="0" w:lastColumn="0" w:noHBand="0" w:noVBand="1"/>
      </w:tblPr>
      <w:tblGrid>
        <w:gridCol w:w="1356"/>
        <w:gridCol w:w="379"/>
        <w:gridCol w:w="1005"/>
        <w:gridCol w:w="379"/>
        <w:gridCol w:w="1313"/>
        <w:gridCol w:w="380"/>
        <w:gridCol w:w="2102"/>
      </w:tblGrid>
      <w:tr w:rsidR="007F4AD9" w14:paraId="5BE426F0" w14:textId="69959307" w:rsidTr="007F4AD9">
        <w:trPr>
          <w:trHeight w:val="288"/>
          <w:jc w:val="center"/>
        </w:trPr>
        <w:tc>
          <w:tcPr>
            <w:tcW w:w="4812" w:type="dxa"/>
            <w:gridSpan w:val="6"/>
            <w:tcBorders>
              <w:top w:val="nil"/>
              <w:left w:val="nil"/>
              <w:bottom w:val="single" w:sz="6" w:space="0" w:color="000000"/>
              <w:right w:val="nil"/>
            </w:tcBorders>
            <w:vAlign w:val="center"/>
          </w:tcPr>
          <w:p w14:paraId="7A925C19" w14:textId="77777777" w:rsidR="007F4AD9" w:rsidRDefault="007F4AD9" w:rsidP="005B201B">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102" w:type="dxa"/>
            <w:tcBorders>
              <w:top w:val="nil"/>
              <w:left w:val="nil"/>
              <w:bottom w:val="single" w:sz="6" w:space="0" w:color="000000"/>
              <w:right w:val="nil"/>
            </w:tcBorders>
          </w:tcPr>
          <w:p w14:paraId="2A3666C9" w14:textId="77777777" w:rsidR="007F4AD9" w:rsidRDefault="007F4AD9" w:rsidP="005B201B">
            <w:pPr>
              <w:rPr>
                <w:rFonts w:ascii="Times New Roman" w:eastAsia="Times New Roman" w:hAnsi="Times New Roman" w:cs="Times New Roman"/>
                <w:b/>
                <w:sz w:val="24"/>
                <w:szCs w:val="24"/>
              </w:rPr>
            </w:pPr>
          </w:p>
        </w:tc>
      </w:tr>
      <w:tr w:rsidR="007F4AD9" w14:paraId="5B818918" w14:textId="0411EE70" w:rsidTr="007F4AD9">
        <w:trPr>
          <w:trHeight w:val="281"/>
          <w:jc w:val="center"/>
        </w:trPr>
        <w:tc>
          <w:tcPr>
            <w:tcW w:w="1735" w:type="dxa"/>
            <w:gridSpan w:val="2"/>
            <w:tcBorders>
              <w:top w:val="nil"/>
              <w:left w:val="nil"/>
              <w:bottom w:val="single" w:sz="6" w:space="0" w:color="000000"/>
              <w:right w:val="nil"/>
            </w:tcBorders>
            <w:vAlign w:val="center"/>
          </w:tcPr>
          <w:p w14:paraId="5AB6A8C4"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84" w:type="dxa"/>
            <w:gridSpan w:val="2"/>
            <w:tcBorders>
              <w:top w:val="nil"/>
              <w:left w:val="nil"/>
              <w:bottom w:val="single" w:sz="6" w:space="0" w:color="000000"/>
              <w:right w:val="nil"/>
            </w:tcBorders>
            <w:vAlign w:val="center"/>
          </w:tcPr>
          <w:p w14:paraId="2C755067"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693" w:type="dxa"/>
            <w:gridSpan w:val="2"/>
            <w:tcBorders>
              <w:top w:val="nil"/>
              <w:left w:val="nil"/>
              <w:bottom w:val="single" w:sz="6" w:space="0" w:color="000000"/>
              <w:right w:val="nil"/>
            </w:tcBorders>
            <w:vAlign w:val="center"/>
          </w:tcPr>
          <w:p w14:paraId="2B9A5A28" w14:textId="77777777"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102" w:type="dxa"/>
            <w:tcBorders>
              <w:top w:val="nil"/>
              <w:left w:val="nil"/>
              <w:bottom w:val="single" w:sz="6" w:space="0" w:color="000000"/>
              <w:right w:val="nil"/>
            </w:tcBorders>
          </w:tcPr>
          <w:p w14:paraId="3EF4E1C1" w14:textId="5FEE1445" w:rsidR="007F4AD9" w:rsidRDefault="007F4AD9" w:rsidP="005B20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7F4AD9" w14:paraId="3FB95C82" w14:textId="53858340" w:rsidTr="00DA4413">
        <w:trPr>
          <w:trHeight w:val="288"/>
          <w:jc w:val="center"/>
        </w:trPr>
        <w:tc>
          <w:tcPr>
            <w:tcW w:w="1356" w:type="dxa"/>
            <w:tcBorders>
              <w:top w:val="nil"/>
              <w:left w:val="nil"/>
              <w:bottom w:val="nil"/>
              <w:right w:val="nil"/>
            </w:tcBorders>
            <w:vAlign w:val="center"/>
          </w:tcPr>
          <w:p w14:paraId="1375526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9" w:type="dxa"/>
            <w:tcBorders>
              <w:top w:val="nil"/>
              <w:left w:val="nil"/>
              <w:bottom w:val="nil"/>
              <w:right w:val="nil"/>
            </w:tcBorders>
            <w:vAlign w:val="center"/>
          </w:tcPr>
          <w:p w14:paraId="16E64C53"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1C0AD403"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19.300 </w:t>
            </w:r>
          </w:p>
        </w:tc>
        <w:tc>
          <w:tcPr>
            <w:tcW w:w="379" w:type="dxa"/>
            <w:tcBorders>
              <w:top w:val="nil"/>
              <w:left w:val="nil"/>
              <w:bottom w:val="nil"/>
              <w:right w:val="nil"/>
            </w:tcBorders>
            <w:vAlign w:val="center"/>
          </w:tcPr>
          <w:p w14:paraId="667431FB"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12AE618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1.823e -6 </w:t>
            </w:r>
          </w:p>
        </w:tc>
        <w:tc>
          <w:tcPr>
            <w:tcW w:w="380" w:type="dxa"/>
            <w:tcBorders>
              <w:top w:val="nil"/>
              <w:left w:val="nil"/>
              <w:bottom w:val="nil"/>
              <w:right w:val="nil"/>
            </w:tcBorders>
            <w:vAlign w:val="center"/>
          </w:tcPr>
          <w:p w14:paraId="46E0F8E6"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44091BCC" w14:textId="2A7C803A"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-0.366 </w:t>
            </w:r>
          </w:p>
        </w:tc>
      </w:tr>
      <w:tr w:rsidR="007F4AD9" w14:paraId="3CA3CEEB" w14:textId="2C7C2A04" w:rsidTr="00DA4413">
        <w:trPr>
          <w:trHeight w:val="288"/>
          <w:jc w:val="center"/>
        </w:trPr>
        <w:tc>
          <w:tcPr>
            <w:tcW w:w="1356" w:type="dxa"/>
            <w:tcBorders>
              <w:top w:val="nil"/>
              <w:left w:val="nil"/>
              <w:bottom w:val="nil"/>
              <w:right w:val="nil"/>
            </w:tcBorders>
            <w:vAlign w:val="center"/>
          </w:tcPr>
          <w:p w14:paraId="451EAF9B"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9" w:type="dxa"/>
            <w:tcBorders>
              <w:top w:val="nil"/>
              <w:left w:val="nil"/>
              <w:bottom w:val="nil"/>
              <w:right w:val="nil"/>
            </w:tcBorders>
            <w:vAlign w:val="center"/>
          </w:tcPr>
          <w:p w14:paraId="4543B8FB"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521C4FB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34.545 </w:t>
            </w:r>
          </w:p>
        </w:tc>
        <w:tc>
          <w:tcPr>
            <w:tcW w:w="379" w:type="dxa"/>
            <w:tcBorders>
              <w:top w:val="nil"/>
              <w:left w:val="nil"/>
              <w:bottom w:val="nil"/>
              <w:right w:val="nil"/>
            </w:tcBorders>
            <w:vAlign w:val="center"/>
          </w:tcPr>
          <w:p w14:paraId="232A49B1"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2859BF9A"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3.137e -4 </w:t>
            </w:r>
          </w:p>
        </w:tc>
        <w:tc>
          <w:tcPr>
            <w:tcW w:w="380" w:type="dxa"/>
            <w:tcBorders>
              <w:top w:val="nil"/>
              <w:left w:val="nil"/>
              <w:bottom w:val="nil"/>
              <w:right w:val="nil"/>
            </w:tcBorders>
            <w:vAlign w:val="center"/>
          </w:tcPr>
          <w:p w14:paraId="1618488C"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3264AB2E" w14:textId="054FF42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-0.342 </w:t>
            </w:r>
          </w:p>
        </w:tc>
      </w:tr>
      <w:tr w:rsidR="007F4AD9" w14:paraId="36440699" w14:textId="5B07C160" w:rsidTr="00DA4413">
        <w:trPr>
          <w:trHeight w:val="288"/>
          <w:jc w:val="center"/>
        </w:trPr>
        <w:tc>
          <w:tcPr>
            <w:tcW w:w="1356" w:type="dxa"/>
            <w:tcBorders>
              <w:top w:val="nil"/>
              <w:left w:val="nil"/>
              <w:bottom w:val="nil"/>
              <w:right w:val="nil"/>
            </w:tcBorders>
            <w:vAlign w:val="center"/>
          </w:tcPr>
          <w:p w14:paraId="7345DFB7"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9" w:type="dxa"/>
            <w:tcBorders>
              <w:top w:val="nil"/>
              <w:left w:val="nil"/>
              <w:bottom w:val="nil"/>
              <w:right w:val="nil"/>
            </w:tcBorders>
            <w:vAlign w:val="center"/>
          </w:tcPr>
          <w:p w14:paraId="5AA46138"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6F32975A"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0.281 </w:t>
            </w:r>
          </w:p>
        </w:tc>
        <w:tc>
          <w:tcPr>
            <w:tcW w:w="379" w:type="dxa"/>
            <w:tcBorders>
              <w:top w:val="nil"/>
              <w:left w:val="nil"/>
              <w:bottom w:val="nil"/>
              <w:right w:val="nil"/>
            </w:tcBorders>
            <w:vAlign w:val="center"/>
          </w:tcPr>
          <w:p w14:paraId="02E55B20"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33E57ED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2.840e -5 </w:t>
            </w:r>
          </w:p>
        </w:tc>
        <w:tc>
          <w:tcPr>
            <w:tcW w:w="380" w:type="dxa"/>
            <w:tcBorders>
              <w:top w:val="nil"/>
              <w:left w:val="nil"/>
              <w:bottom w:val="nil"/>
              <w:right w:val="nil"/>
            </w:tcBorders>
            <w:vAlign w:val="center"/>
          </w:tcPr>
          <w:p w14:paraId="063EE781"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53926C85" w14:textId="675585A1"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-0.097 </w:t>
            </w:r>
          </w:p>
        </w:tc>
      </w:tr>
      <w:tr w:rsidR="007F4AD9" w14:paraId="3AD795C8" w14:textId="335A12B1" w:rsidTr="00DA4413">
        <w:trPr>
          <w:trHeight w:val="288"/>
          <w:jc w:val="center"/>
        </w:trPr>
        <w:tc>
          <w:tcPr>
            <w:tcW w:w="1356" w:type="dxa"/>
            <w:tcBorders>
              <w:top w:val="nil"/>
              <w:left w:val="nil"/>
              <w:bottom w:val="nil"/>
              <w:right w:val="nil"/>
            </w:tcBorders>
            <w:vAlign w:val="center"/>
          </w:tcPr>
          <w:p w14:paraId="6ABDE10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9" w:type="dxa"/>
            <w:tcBorders>
              <w:top w:val="nil"/>
              <w:left w:val="nil"/>
              <w:bottom w:val="nil"/>
              <w:right w:val="nil"/>
            </w:tcBorders>
            <w:vAlign w:val="center"/>
          </w:tcPr>
          <w:p w14:paraId="116F2516" w14:textId="77777777" w:rsidR="007F4AD9" w:rsidRDefault="007F4AD9" w:rsidP="007F4AD9">
            <w:pPr>
              <w:rPr>
                <w:rFonts w:ascii="Times New Roman" w:eastAsia="Times New Roman" w:hAnsi="Times New Roman" w:cs="Times New Roman"/>
                <w:sz w:val="24"/>
                <w:szCs w:val="24"/>
              </w:rPr>
            </w:pPr>
          </w:p>
        </w:tc>
        <w:tc>
          <w:tcPr>
            <w:tcW w:w="1005" w:type="dxa"/>
            <w:tcBorders>
              <w:top w:val="nil"/>
              <w:left w:val="nil"/>
              <w:bottom w:val="nil"/>
              <w:right w:val="nil"/>
            </w:tcBorders>
            <w:vAlign w:val="center"/>
          </w:tcPr>
          <w:p w14:paraId="6FEE7868"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0.652 </w:t>
            </w:r>
          </w:p>
        </w:tc>
        <w:tc>
          <w:tcPr>
            <w:tcW w:w="379" w:type="dxa"/>
            <w:tcBorders>
              <w:top w:val="nil"/>
              <w:left w:val="nil"/>
              <w:bottom w:val="nil"/>
              <w:right w:val="nil"/>
            </w:tcBorders>
            <w:vAlign w:val="center"/>
          </w:tcPr>
          <w:p w14:paraId="2A8E2F8F" w14:textId="77777777" w:rsidR="007F4AD9" w:rsidRDefault="007F4AD9" w:rsidP="007F4AD9">
            <w:pPr>
              <w:jc w:val="right"/>
              <w:rPr>
                <w:rFonts w:ascii="Times New Roman" w:eastAsia="Times New Roman" w:hAnsi="Times New Roman" w:cs="Times New Roman"/>
                <w:sz w:val="24"/>
                <w:szCs w:val="24"/>
              </w:rPr>
            </w:pPr>
          </w:p>
        </w:tc>
        <w:tc>
          <w:tcPr>
            <w:tcW w:w="1313" w:type="dxa"/>
            <w:tcBorders>
              <w:top w:val="nil"/>
              <w:left w:val="nil"/>
              <w:bottom w:val="nil"/>
              <w:right w:val="nil"/>
            </w:tcBorders>
            <w:vAlign w:val="center"/>
          </w:tcPr>
          <w:p w14:paraId="2BC34B8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0.015 </w:t>
            </w:r>
          </w:p>
        </w:tc>
        <w:tc>
          <w:tcPr>
            <w:tcW w:w="380" w:type="dxa"/>
            <w:tcBorders>
              <w:top w:val="nil"/>
              <w:left w:val="nil"/>
              <w:bottom w:val="nil"/>
              <w:right w:val="nil"/>
            </w:tcBorders>
            <w:vAlign w:val="center"/>
          </w:tcPr>
          <w:p w14:paraId="7E34636F" w14:textId="77777777" w:rsidR="007F4AD9" w:rsidRDefault="007F4AD9" w:rsidP="007F4AD9">
            <w:pPr>
              <w:jc w:val="right"/>
              <w:rPr>
                <w:rFonts w:ascii="Times New Roman" w:eastAsia="Times New Roman" w:hAnsi="Times New Roman" w:cs="Times New Roman"/>
                <w:sz w:val="24"/>
                <w:szCs w:val="24"/>
              </w:rPr>
            </w:pPr>
          </w:p>
        </w:tc>
        <w:tc>
          <w:tcPr>
            <w:tcW w:w="2102" w:type="dxa"/>
            <w:tcBorders>
              <w:top w:val="nil"/>
              <w:left w:val="nil"/>
              <w:bottom w:val="nil"/>
              <w:right w:val="nil"/>
            </w:tcBorders>
            <w:vAlign w:val="center"/>
          </w:tcPr>
          <w:p w14:paraId="218BEB1E" w14:textId="56F4640D"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-0.147 </w:t>
            </w:r>
          </w:p>
        </w:tc>
      </w:tr>
      <w:tr w:rsidR="007F4AD9" w14:paraId="5A6FF435" w14:textId="0FC79712" w:rsidTr="007F4AD9">
        <w:trPr>
          <w:trHeight w:val="140"/>
          <w:jc w:val="center"/>
        </w:trPr>
        <w:tc>
          <w:tcPr>
            <w:tcW w:w="4812" w:type="dxa"/>
            <w:gridSpan w:val="6"/>
            <w:tcBorders>
              <w:top w:val="nil"/>
              <w:left w:val="nil"/>
              <w:bottom w:val="single" w:sz="12" w:space="0" w:color="000000"/>
              <w:right w:val="nil"/>
            </w:tcBorders>
            <w:vAlign w:val="center"/>
          </w:tcPr>
          <w:p w14:paraId="7B99E841" w14:textId="77777777" w:rsidR="007F4AD9" w:rsidRDefault="007F4AD9" w:rsidP="007F4AD9">
            <w:pPr>
              <w:rPr>
                <w:rFonts w:ascii="Times New Roman" w:eastAsia="Times New Roman" w:hAnsi="Times New Roman" w:cs="Times New Roman"/>
                <w:color w:val="FF0000"/>
                <w:sz w:val="24"/>
                <w:szCs w:val="24"/>
              </w:rPr>
            </w:pPr>
          </w:p>
        </w:tc>
        <w:tc>
          <w:tcPr>
            <w:tcW w:w="2102" w:type="dxa"/>
            <w:tcBorders>
              <w:top w:val="nil"/>
              <w:left w:val="nil"/>
              <w:bottom w:val="single" w:sz="12" w:space="0" w:color="000000"/>
              <w:right w:val="nil"/>
            </w:tcBorders>
          </w:tcPr>
          <w:p w14:paraId="76FB57B7" w14:textId="77777777" w:rsidR="007F4AD9" w:rsidRDefault="007F4AD9" w:rsidP="007F4AD9">
            <w:pPr>
              <w:rPr>
                <w:rFonts w:ascii="Times New Roman" w:eastAsia="Times New Roman" w:hAnsi="Times New Roman" w:cs="Times New Roman"/>
                <w:color w:val="FF0000"/>
                <w:sz w:val="24"/>
                <w:szCs w:val="24"/>
              </w:rPr>
            </w:pPr>
          </w:p>
        </w:tc>
      </w:tr>
    </w:tbl>
    <w:p w14:paraId="13F872FE" w14:textId="77777777" w:rsidR="00CB3567" w:rsidRDefault="00CB3567" w:rsidP="00CB3567">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3D6036AB" w14:textId="77777777" w:rsidR="00CB3567" w:rsidRDefault="00CB3567" w:rsidP="00CB3567">
      <w:pPr>
        <w:spacing w:after="0" w:line="240" w:lineRule="auto"/>
        <w:jc w:val="center"/>
        <w:rPr>
          <w:sz w:val="24"/>
          <w:szCs w:val="24"/>
        </w:rPr>
      </w:pPr>
    </w:p>
    <w:p w14:paraId="2F1E0109" w14:textId="77777777" w:rsidR="009E6841" w:rsidRDefault="006B115E">
      <w:pPr>
        <w:jc w:val="both"/>
        <w:rPr>
          <w:strike/>
          <w:sz w:val="24"/>
          <w:szCs w:val="24"/>
        </w:rPr>
      </w:pPr>
      <w:r>
        <w:rPr>
          <w:sz w:val="24"/>
          <w:szCs w:val="24"/>
        </w:rPr>
        <w:t xml:space="preserve">En la Figura 1 se presentan las distribuciones </w:t>
      </w:r>
      <w:proofErr w:type="gramStart"/>
      <w:r>
        <w:rPr>
          <w:sz w:val="24"/>
          <w:szCs w:val="24"/>
        </w:rPr>
        <w:t>prior y posterior</w:t>
      </w:r>
      <w:proofErr w:type="gramEnd"/>
      <w:r>
        <w:rPr>
          <w:sz w:val="24"/>
          <w:szCs w:val="24"/>
        </w:rPr>
        <w:t xml:space="preserve"> computadas en cada periodo. Las distribuciones prior señalan la hipótesis nula (las diferencias estarán cercanas a 0) y la distribución posterior presenta el estimado realizado a la luz de los datos. La forma más </w:t>
      </w:r>
      <w:r>
        <w:rPr>
          <w:sz w:val="24"/>
          <w:szCs w:val="24"/>
        </w:rPr>
        <w:lastRenderedPageBreak/>
        <w:t>sencilla de interpretar estas gráficas es como una razón de probabilidades: si la densidad de probabilidad es mayor en la distribución prior que en la distribución posterior para el punto que señala un tamaño del efecto 0 (</w:t>
      </w:r>
      <m:oMath>
        <m:r>
          <w:rPr>
            <w:rFonts w:ascii="Cambria Math" w:eastAsia="Cambria Math" w:hAnsi="Cambria Math" w:cs="Cambria Math"/>
            <w:sz w:val="24"/>
            <w:szCs w:val="24"/>
          </w:rPr>
          <m:t>δ=0)</m:t>
        </m:r>
      </m:oMath>
      <w:r>
        <w:rPr>
          <w:sz w:val="24"/>
          <w:szCs w:val="24"/>
        </w:rPr>
        <w:t>, quiere decir que la evidencia favorece la hipótesis alterna, ya que que a la luz de la evidencia es “muy poco probable” (menos de lo que se esperaba de acuerdo a la distribución prior) que el tamaño de efecto tenga un valor cercano a 0.</w:t>
      </w:r>
    </w:p>
    <w:p w14:paraId="2D1A719D" w14:textId="77777777" w:rsidR="009E6841" w:rsidRDefault="006B115E">
      <w:pPr>
        <w:pStyle w:val="Ttulo5"/>
        <w:spacing w:before="0" w:after="0"/>
        <w:jc w:val="center"/>
        <w:rPr>
          <w:rFonts w:ascii="Calibri" w:eastAsia="Calibri" w:hAnsi="Calibri" w:cs="Calibri"/>
          <w:b w:val="0"/>
          <w:sz w:val="24"/>
          <w:szCs w:val="24"/>
        </w:rPr>
      </w:pPr>
      <w:r>
        <w:rPr>
          <w:noProof/>
          <w:sz w:val="24"/>
          <w:szCs w:val="24"/>
          <w:lang w:eastAsia="es-MX"/>
        </w:rPr>
        <w:drawing>
          <wp:inline distT="0" distB="0" distL="0" distR="0" wp14:anchorId="025900D1" wp14:editId="2B80FD16">
            <wp:extent cx="2475263" cy="1868122"/>
            <wp:effectExtent l="0" t="0" r="0" b="0"/>
            <wp:docPr id="35" name="image98.png" descr="C:\Users\Neli\AppData\Local\JASP\temp\clipboard\resources\1\_84.png"/>
            <wp:cNvGraphicFramePr/>
            <a:graphic xmlns:a="http://schemas.openxmlformats.org/drawingml/2006/main">
              <a:graphicData uri="http://schemas.openxmlformats.org/drawingml/2006/picture">
                <pic:pic xmlns:pic="http://schemas.openxmlformats.org/drawingml/2006/picture">
                  <pic:nvPicPr>
                    <pic:cNvPr id="0" name="image98.png" descr="C:\Users\Neli\AppData\Local\JASP\temp\clipboard\resources\1\_84.png"/>
                    <pic:cNvPicPr preferRelativeResize="0"/>
                  </pic:nvPicPr>
                  <pic:blipFill>
                    <a:blip r:embed="rId10"/>
                    <a:srcRect/>
                    <a:stretch>
                      <a:fillRect/>
                    </a:stretch>
                  </pic:blipFill>
                  <pic:spPr>
                    <a:xfrm>
                      <a:off x="0" y="0"/>
                      <a:ext cx="2475263" cy="1868122"/>
                    </a:xfrm>
                    <a:prstGeom prst="rect">
                      <a:avLst/>
                    </a:prstGeom>
                    <a:ln/>
                  </pic:spPr>
                </pic:pic>
              </a:graphicData>
            </a:graphic>
          </wp:inline>
        </w:drawing>
      </w:r>
      <w:r>
        <w:rPr>
          <w:noProof/>
          <w:sz w:val="24"/>
          <w:szCs w:val="24"/>
          <w:lang w:eastAsia="es-MX"/>
        </w:rPr>
        <w:drawing>
          <wp:inline distT="0" distB="0" distL="0" distR="0" wp14:anchorId="0E7A0073" wp14:editId="797002E2">
            <wp:extent cx="2513212" cy="1896764"/>
            <wp:effectExtent l="0" t="0" r="0" b="0"/>
            <wp:docPr id="37" name="image100.png" descr="C:\Users\Neli\AppData\Local\JASP\temp\clipboard\resources\1\_98.png"/>
            <wp:cNvGraphicFramePr/>
            <a:graphic xmlns:a="http://schemas.openxmlformats.org/drawingml/2006/main">
              <a:graphicData uri="http://schemas.openxmlformats.org/drawingml/2006/picture">
                <pic:pic xmlns:pic="http://schemas.openxmlformats.org/drawingml/2006/picture">
                  <pic:nvPicPr>
                    <pic:cNvPr id="0" name="image100.png" descr="C:\Users\Neli\AppData\Local\JASP\temp\clipboard\resources\1\_98.png"/>
                    <pic:cNvPicPr preferRelativeResize="0"/>
                  </pic:nvPicPr>
                  <pic:blipFill>
                    <a:blip r:embed="rId11"/>
                    <a:srcRect/>
                    <a:stretch>
                      <a:fillRect/>
                    </a:stretch>
                  </pic:blipFill>
                  <pic:spPr>
                    <a:xfrm>
                      <a:off x="0" y="0"/>
                      <a:ext cx="2513212" cy="1896764"/>
                    </a:xfrm>
                    <a:prstGeom prst="rect">
                      <a:avLst/>
                    </a:prstGeom>
                    <a:ln/>
                  </pic:spPr>
                </pic:pic>
              </a:graphicData>
            </a:graphic>
          </wp:inline>
        </w:drawing>
      </w:r>
    </w:p>
    <w:p w14:paraId="6A85687A" w14:textId="77777777" w:rsidR="009E6841" w:rsidRDefault="006B115E">
      <w:pPr>
        <w:pStyle w:val="Ttulo5"/>
        <w:spacing w:before="0" w:after="0"/>
        <w:jc w:val="center"/>
        <w:rPr>
          <w:rFonts w:ascii="Calibri" w:eastAsia="Calibri" w:hAnsi="Calibri" w:cs="Calibri"/>
          <w:b w:val="0"/>
          <w:sz w:val="24"/>
          <w:szCs w:val="24"/>
        </w:rPr>
      </w:pPr>
      <w:r>
        <w:rPr>
          <w:rFonts w:ascii="Calibri" w:eastAsia="Calibri" w:hAnsi="Calibri" w:cs="Calibri"/>
          <w:b w:val="0"/>
          <w:sz w:val="24"/>
          <w:szCs w:val="24"/>
        </w:rPr>
        <w:t>Periodo 1</w:t>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r>
      <w:r>
        <w:rPr>
          <w:rFonts w:ascii="Calibri" w:eastAsia="Calibri" w:hAnsi="Calibri" w:cs="Calibri"/>
          <w:b w:val="0"/>
          <w:sz w:val="24"/>
          <w:szCs w:val="24"/>
        </w:rPr>
        <w:tab/>
        <w:t>Periodo 2</w:t>
      </w:r>
    </w:p>
    <w:p w14:paraId="1B06055C" w14:textId="77777777" w:rsidR="009E6841" w:rsidRDefault="006B115E">
      <w:pPr>
        <w:pStyle w:val="Ttulo5"/>
        <w:spacing w:before="0" w:after="0"/>
        <w:jc w:val="center"/>
        <w:rPr>
          <w:sz w:val="24"/>
          <w:szCs w:val="24"/>
        </w:rPr>
      </w:pPr>
      <w:r>
        <w:rPr>
          <w:noProof/>
          <w:sz w:val="24"/>
          <w:szCs w:val="24"/>
          <w:lang w:eastAsia="es-MX"/>
        </w:rPr>
        <w:drawing>
          <wp:inline distT="0" distB="0" distL="0" distR="0" wp14:anchorId="592B8067" wp14:editId="74E9C343">
            <wp:extent cx="2408314" cy="1817595"/>
            <wp:effectExtent l="0" t="0" r="0" b="0"/>
            <wp:docPr id="36" name="image99.png" descr="C:\Users\Neli\AppData\Local\JASP\temp\clipboard\resources\1\_99.png"/>
            <wp:cNvGraphicFramePr/>
            <a:graphic xmlns:a="http://schemas.openxmlformats.org/drawingml/2006/main">
              <a:graphicData uri="http://schemas.openxmlformats.org/drawingml/2006/picture">
                <pic:pic xmlns:pic="http://schemas.openxmlformats.org/drawingml/2006/picture">
                  <pic:nvPicPr>
                    <pic:cNvPr id="0" name="image99.png" descr="C:\Users\Neli\AppData\Local\JASP\temp\clipboard\resources\1\_99.png"/>
                    <pic:cNvPicPr preferRelativeResize="0"/>
                  </pic:nvPicPr>
                  <pic:blipFill>
                    <a:blip r:embed="rId12"/>
                    <a:srcRect/>
                    <a:stretch>
                      <a:fillRect/>
                    </a:stretch>
                  </pic:blipFill>
                  <pic:spPr>
                    <a:xfrm>
                      <a:off x="0" y="0"/>
                      <a:ext cx="2408314" cy="1817595"/>
                    </a:xfrm>
                    <a:prstGeom prst="rect">
                      <a:avLst/>
                    </a:prstGeom>
                    <a:ln/>
                  </pic:spPr>
                </pic:pic>
              </a:graphicData>
            </a:graphic>
          </wp:inline>
        </w:drawing>
      </w:r>
      <w:r>
        <w:rPr>
          <w:noProof/>
          <w:sz w:val="24"/>
          <w:szCs w:val="24"/>
          <w:lang w:eastAsia="es-MX"/>
        </w:rPr>
        <w:drawing>
          <wp:inline distT="0" distB="0" distL="0" distR="0" wp14:anchorId="46F4C4FF" wp14:editId="37363498">
            <wp:extent cx="2450287" cy="1849273"/>
            <wp:effectExtent l="0" t="0" r="0" b="0"/>
            <wp:docPr id="39" name="image102.png" descr="C:\Users\Neli\AppData\Local\JASP\temp\clipboard\resources\1\_100.png"/>
            <wp:cNvGraphicFramePr/>
            <a:graphic xmlns:a="http://schemas.openxmlformats.org/drawingml/2006/main">
              <a:graphicData uri="http://schemas.openxmlformats.org/drawingml/2006/picture">
                <pic:pic xmlns:pic="http://schemas.openxmlformats.org/drawingml/2006/picture">
                  <pic:nvPicPr>
                    <pic:cNvPr id="0" name="image102.png" descr="C:\Users\Neli\AppData\Local\JASP\temp\clipboard\resources\1\_100.png"/>
                    <pic:cNvPicPr preferRelativeResize="0"/>
                  </pic:nvPicPr>
                  <pic:blipFill>
                    <a:blip r:embed="rId13"/>
                    <a:srcRect/>
                    <a:stretch>
                      <a:fillRect/>
                    </a:stretch>
                  </pic:blipFill>
                  <pic:spPr>
                    <a:xfrm>
                      <a:off x="0" y="0"/>
                      <a:ext cx="2450287" cy="1849273"/>
                    </a:xfrm>
                    <a:prstGeom prst="rect">
                      <a:avLst/>
                    </a:prstGeom>
                    <a:ln/>
                  </pic:spPr>
                </pic:pic>
              </a:graphicData>
            </a:graphic>
          </wp:inline>
        </w:drawing>
      </w:r>
    </w:p>
    <w:p w14:paraId="5108699F" w14:textId="77777777" w:rsidR="009E6841" w:rsidRDefault="006B115E">
      <w:pPr>
        <w:spacing w:after="0"/>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t>Periodo 4</w:t>
      </w:r>
    </w:p>
    <w:p w14:paraId="4AC8D260" w14:textId="77777777" w:rsidR="009E6841" w:rsidRDefault="009E6841">
      <w:pPr>
        <w:spacing w:after="0"/>
        <w:jc w:val="center"/>
        <w:rPr>
          <w:sz w:val="24"/>
          <w:szCs w:val="24"/>
        </w:rPr>
      </w:pPr>
    </w:p>
    <w:p w14:paraId="153B9002" w14:textId="77777777" w:rsidR="009E6841" w:rsidRDefault="006B115E">
      <w:pPr>
        <w:ind w:left="708" w:hanging="708"/>
        <w:jc w:val="center"/>
        <w:rPr>
          <w:sz w:val="24"/>
          <w:szCs w:val="24"/>
        </w:rPr>
      </w:pPr>
      <w:r>
        <w:rPr>
          <w:sz w:val="24"/>
          <w:szCs w:val="24"/>
        </w:rPr>
        <w:t xml:space="preserve">Figura 1. Se presenta la comparación entre las distribuciones prior y las distribuciones posteriores computadas en las pruebas-T bayesianas de una sola muestra, por cada uno de los cuatro periodos contenidos en el primer </w:t>
      </w:r>
      <w:proofErr w:type="spellStart"/>
      <w:r>
        <w:rPr>
          <w:sz w:val="24"/>
          <w:szCs w:val="24"/>
        </w:rPr>
        <w:t>subjuego</w:t>
      </w:r>
      <w:proofErr w:type="spellEnd"/>
      <w:r>
        <w:rPr>
          <w:sz w:val="24"/>
          <w:szCs w:val="24"/>
        </w:rPr>
        <w:t>.</w:t>
      </w:r>
    </w:p>
    <w:p w14:paraId="29105C1E" w14:textId="77777777" w:rsidR="009E6841" w:rsidRDefault="006B115E">
      <w:pPr>
        <w:jc w:val="both"/>
        <w:rPr>
          <w:sz w:val="24"/>
          <w:szCs w:val="24"/>
        </w:rPr>
      </w:pPr>
      <w:r>
        <w:rPr>
          <w:sz w:val="24"/>
          <w:szCs w:val="24"/>
        </w:rPr>
        <w:t xml:space="preserve">Estos resultados son consistentes con lo que reporta </w:t>
      </w:r>
      <w:proofErr w:type="spellStart"/>
      <w:r>
        <w:rPr>
          <w:sz w:val="24"/>
          <w:szCs w:val="24"/>
        </w:rPr>
        <w:t>Lahav</w:t>
      </w:r>
      <w:proofErr w:type="spellEnd"/>
      <w:r>
        <w:rPr>
          <w:sz w:val="24"/>
          <w:szCs w:val="24"/>
        </w:rPr>
        <w:t xml:space="preserve"> (2015): en los primeros periodos no hay consistencia entre creencias y elecciones, pero esta parece adquirirse conforme avanzan los periodos. Así mismo, en todos los periodos se encontraron diferencias negativas entre creencias y elecciones, lo que indica que en promedio las creencias de los participantes estuvieron por debajo de sus elecciones reales.</w:t>
      </w:r>
    </w:p>
    <w:p w14:paraId="73AAB7FF" w14:textId="77777777" w:rsidR="009E6841" w:rsidRDefault="006B115E">
      <w:pPr>
        <w:jc w:val="both"/>
        <w:rPr>
          <w:i/>
          <w:strike/>
          <w:sz w:val="24"/>
          <w:szCs w:val="24"/>
        </w:rPr>
      </w:pPr>
      <w:r>
        <w:rPr>
          <w:sz w:val="24"/>
          <w:szCs w:val="24"/>
        </w:rPr>
        <w:t xml:space="preserve">En el estudio presentado por </w:t>
      </w:r>
      <w:proofErr w:type="spellStart"/>
      <w:r>
        <w:rPr>
          <w:sz w:val="24"/>
          <w:szCs w:val="24"/>
        </w:rPr>
        <w:t>Lahav</w:t>
      </w:r>
      <w:proofErr w:type="spellEnd"/>
      <w:r>
        <w:rPr>
          <w:sz w:val="24"/>
          <w:szCs w:val="24"/>
        </w:rPr>
        <w:t xml:space="preserve"> (2015), el cómputo de la diferencia entre las creencias y las elecciones se repitió omitiendo la multiplicación por </w:t>
      </w:r>
      <w:r>
        <w:rPr>
          <w:i/>
          <w:sz w:val="24"/>
          <w:szCs w:val="24"/>
        </w:rPr>
        <w:t>p</w:t>
      </w:r>
      <w:r>
        <w:rPr>
          <w:sz w:val="24"/>
          <w:szCs w:val="24"/>
        </w:rPr>
        <w:t xml:space="preserve">, en un intento por evaluar si las inconsistencias halladas entre las creencias y las elecciones se debían a que los participantes </w:t>
      </w:r>
      <w:r>
        <w:rPr>
          <w:sz w:val="24"/>
          <w:szCs w:val="24"/>
        </w:rPr>
        <w:lastRenderedPageBreak/>
        <w:t>no hubieran realizado dicha operación. El presente trabajo también incorporó dicha variación del análisis, que se llevó a cabo de acuerdo a la siguiente ecuación:</w:t>
      </w:r>
    </w:p>
    <w:p w14:paraId="7761AE50" w14:textId="77777777" w:rsidR="009E6841" w:rsidRDefault="004933FE">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DN</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sSub>
                <m:sSubPr>
                  <m:ctrlPr>
                    <w:rPr>
                      <w:rFonts w:ascii="Cambria Math" w:eastAsia="Cambria Math" w:hAnsi="Cambria Math" w:cs="Cambria Math"/>
                      <w:sz w:val="24"/>
                      <w:szCs w:val="24"/>
                    </w:rPr>
                  </m:ctrlPr>
                </m:sSub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sub>
                  <m:r>
                    <w:rPr>
                      <w:rFonts w:ascii="Cambria Math" w:eastAsia="Cambria Math" w:hAnsi="Cambria Math" w:cs="Cambria Math"/>
                      <w:sz w:val="24"/>
                      <w:szCs w:val="24"/>
                    </w:rPr>
                    <m:t>t</m:t>
                  </m:r>
                </m:sub>
              </m:sSub>
            </m:den>
          </m:f>
        </m:oMath>
      </m:oMathPara>
    </w:p>
    <w:p w14:paraId="79693CDA" w14:textId="77777777" w:rsidR="009E6841" w:rsidRDefault="006B115E">
      <w:pPr>
        <w:jc w:val="both"/>
        <w:rPr>
          <w:strike/>
          <w:color w:val="FF0000"/>
          <w:sz w:val="24"/>
          <w:szCs w:val="24"/>
        </w:rPr>
      </w:pPr>
      <w:r>
        <w:rPr>
          <w:sz w:val="24"/>
          <w:szCs w:val="24"/>
        </w:rPr>
        <w:t xml:space="preserve">Nuevamente, las diferencias promedio computadas en cada periodo asumiendo que los participantes no multiplicaron sus creencias por </w:t>
      </w:r>
      <w:r>
        <w:rPr>
          <w:i/>
          <w:sz w:val="24"/>
          <w:szCs w:val="24"/>
        </w:rPr>
        <w:t>p</w:t>
      </w:r>
      <w:r>
        <w:rPr>
          <w:sz w:val="24"/>
          <w:szCs w:val="24"/>
        </w:rPr>
        <w:t xml:space="preserve">, fueron evaluadas con pruebas-T </w:t>
      </w:r>
      <w:r w:rsidR="002E6DFE">
        <w:rPr>
          <w:sz w:val="24"/>
          <w:szCs w:val="24"/>
        </w:rPr>
        <w:t xml:space="preserve">bayesianas </w:t>
      </w:r>
      <w:r>
        <w:rPr>
          <w:sz w:val="24"/>
          <w:szCs w:val="24"/>
        </w:rPr>
        <w:t xml:space="preserve">de una sola muestra.  </w:t>
      </w:r>
      <w:r w:rsidR="002E6DFE">
        <w:rPr>
          <w:sz w:val="24"/>
          <w:szCs w:val="24"/>
        </w:rPr>
        <w:t>E</w:t>
      </w:r>
      <w:r>
        <w:rPr>
          <w:sz w:val="24"/>
          <w:szCs w:val="24"/>
        </w:rPr>
        <w:t xml:space="preserve">ste análisis arrojó resultados inversos a los encontrados cuando la multiplicación por </w:t>
      </w:r>
      <w:r>
        <w:rPr>
          <w:i/>
          <w:sz w:val="24"/>
          <w:szCs w:val="24"/>
        </w:rPr>
        <w:t>p</w:t>
      </w:r>
      <w:r>
        <w:rPr>
          <w:sz w:val="24"/>
          <w:szCs w:val="24"/>
        </w:rPr>
        <w:t xml:space="preserve"> fue tomada en cuenta: los primeros periodos no muestran diferencias significativas y los últimos, sí.  Aunado a ello, las diferencias en los periodos 3 y 4 se vuelven positivas (indicando que las creencias cayeron por encima de las elecciones). Estos resul</w:t>
      </w:r>
      <w:r w:rsidR="002E6DFE">
        <w:rPr>
          <w:sz w:val="24"/>
          <w:szCs w:val="24"/>
        </w:rPr>
        <w:t>tados se presentan en la Tabla 2</w:t>
      </w:r>
      <w:r>
        <w:rPr>
          <w:sz w:val="24"/>
          <w:szCs w:val="24"/>
        </w:rPr>
        <w:t>.</w:t>
      </w:r>
    </w:p>
    <w:p w14:paraId="555078E5" w14:textId="77777777" w:rsidR="009E6841" w:rsidRDefault="002E6DFE">
      <w:pPr>
        <w:jc w:val="center"/>
        <w:rPr>
          <w:sz w:val="24"/>
          <w:szCs w:val="24"/>
        </w:rPr>
      </w:pPr>
      <w:r>
        <w:rPr>
          <w:sz w:val="24"/>
          <w:szCs w:val="24"/>
        </w:rPr>
        <w:t>Tabla 2</w:t>
      </w:r>
      <w:r w:rsidR="006B115E">
        <w:rPr>
          <w:sz w:val="24"/>
          <w:szCs w:val="24"/>
        </w:rPr>
        <w:t xml:space="preserve">. </w:t>
      </w:r>
      <w:proofErr w:type="spellStart"/>
      <w:r w:rsidR="006B115E">
        <w:rPr>
          <w:sz w:val="24"/>
          <w:szCs w:val="24"/>
        </w:rPr>
        <w:t>Subjuego</w:t>
      </w:r>
      <w:proofErr w:type="spellEnd"/>
      <w:r w:rsidR="006B115E">
        <w:rPr>
          <w:sz w:val="24"/>
          <w:szCs w:val="24"/>
        </w:rPr>
        <w:t xml:space="preserve"> 1. Diferencias normalizadas. Se omite la multiplicación por </w:t>
      </w:r>
      <w:r w:rsidR="006B115E">
        <w:rPr>
          <w:i/>
          <w:sz w:val="24"/>
          <w:szCs w:val="24"/>
        </w:rPr>
        <w:t>p</w:t>
      </w:r>
      <w:r w:rsidR="006B115E">
        <w:rPr>
          <w:sz w:val="24"/>
          <w:szCs w:val="24"/>
        </w:rPr>
        <w:t>.</w:t>
      </w:r>
    </w:p>
    <w:tbl>
      <w:tblPr>
        <w:tblStyle w:val="a2"/>
        <w:tblW w:w="6471" w:type="dxa"/>
        <w:jc w:val="center"/>
        <w:tblInd w:w="0" w:type="dxa"/>
        <w:tblLayout w:type="fixed"/>
        <w:tblLook w:val="0400" w:firstRow="0" w:lastRow="0" w:firstColumn="0" w:lastColumn="0" w:noHBand="0" w:noVBand="1"/>
      </w:tblPr>
      <w:tblGrid>
        <w:gridCol w:w="1275"/>
        <w:gridCol w:w="341"/>
        <w:gridCol w:w="795"/>
        <w:gridCol w:w="341"/>
        <w:gridCol w:w="1234"/>
        <w:gridCol w:w="342"/>
        <w:gridCol w:w="2143"/>
      </w:tblGrid>
      <w:tr w:rsidR="007F4AD9" w14:paraId="6AC5BFA4" w14:textId="0E0AEAA9" w:rsidTr="007F4AD9">
        <w:trPr>
          <w:trHeight w:val="303"/>
          <w:jc w:val="center"/>
        </w:trPr>
        <w:tc>
          <w:tcPr>
            <w:tcW w:w="4328" w:type="dxa"/>
            <w:gridSpan w:val="6"/>
            <w:tcBorders>
              <w:top w:val="nil"/>
              <w:left w:val="nil"/>
              <w:bottom w:val="single" w:sz="6" w:space="0" w:color="000000"/>
              <w:right w:val="nil"/>
            </w:tcBorders>
            <w:vAlign w:val="center"/>
          </w:tcPr>
          <w:p w14:paraId="0B3AD338" w14:textId="77777777" w:rsidR="007F4AD9" w:rsidRDefault="007F4AD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143" w:type="dxa"/>
            <w:tcBorders>
              <w:top w:val="nil"/>
              <w:left w:val="nil"/>
              <w:bottom w:val="single" w:sz="6" w:space="0" w:color="000000"/>
              <w:right w:val="nil"/>
            </w:tcBorders>
          </w:tcPr>
          <w:p w14:paraId="53D91083" w14:textId="77777777" w:rsidR="007F4AD9" w:rsidRDefault="007F4AD9">
            <w:pPr>
              <w:rPr>
                <w:rFonts w:ascii="Times New Roman" w:eastAsia="Times New Roman" w:hAnsi="Times New Roman" w:cs="Times New Roman"/>
                <w:b/>
                <w:sz w:val="24"/>
                <w:szCs w:val="24"/>
              </w:rPr>
            </w:pPr>
          </w:p>
        </w:tc>
      </w:tr>
      <w:tr w:rsidR="007F4AD9" w14:paraId="05FB4119" w14:textId="495B577E" w:rsidTr="007F4AD9">
        <w:trPr>
          <w:trHeight w:val="160"/>
          <w:jc w:val="center"/>
        </w:trPr>
        <w:tc>
          <w:tcPr>
            <w:tcW w:w="1616" w:type="dxa"/>
            <w:gridSpan w:val="2"/>
            <w:tcBorders>
              <w:top w:val="nil"/>
              <w:left w:val="nil"/>
              <w:bottom w:val="single" w:sz="6" w:space="0" w:color="000000"/>
              <w:right w:val="nil"/>
            </w:tcBorders>
            <w:vAlign w:val="center"/>
          </w:tcPr>
          <w:p w14:paraId="3F55EE8A"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6" w:type="dxa"/>
            <w:gridSpan w:val="2"/>
            <w:tcBorders>
              <w:top w:val="nil"/>
              <w:left w:val="nil"/>
              <w:bottom w:val="single" w:sz="6" w:space="0" w:color="000000"/>
              <w:right w:val="nil"/>
            </w:tcBorders>
            <w:vAlign w:val="center"/>
          </w:tcPr>
          <w:p w14:paraId="5EACF6A1"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6" w:type="dxa"/>
            <w:gridSpan w:val="2"/>
            <w:tcBorders>
              <w:top w:val="nil"/>
              <w:left w:val="nil"/>
              <w:bottom w:val="single" w:sz="6" w:space="0" w:color="000000"/>
              <w:right w:val="nil"/>
            </w:tcBorders>
            <w:vAlign w:val="center"/>
          </w:tcPr>
          <w:p w14:paraId="2C7E57C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143" w:type="dxa"/>
            <w:tcBorders>
              <w:top w:val="nil"/>
              <w:left w:val="nil"/>
              <w:bottom w:val="single" w:sz="6" w:space="0" w:color="000000"/>
              <w:right w:val="nil"/>
            </w:tcBorders>
          </w:tcPr>
          <w:p w14:paraId="503857D0" w14:textId="69DC68A0"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7F4AD9" w14:paraId="3AB0E8AB" w14:textId="1C8D94A4" w:rsidTr="00DA4413">
        <w:trPr>
          <w:trHeight w:val="312"/>
          <w:jc w:val="center"/>
        </w:trPr>
        <w:tc>
          <w:tcPr>
            <w:tcW w:w="1275" w:type="dxa"/>
            <w:tcBorders>
              <w:top w:val="nil"/>
              <w:left w:val="nil"/>
              <w:bottom w:val="nil"/>
              <w:right w:val="nil"/>
            </w:tcBorders>
            <w:vAlign w:val="center"/>
          </w:tcPr>
          <w:p w14:paraId="12FD0598"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41" w:type="dxa"/>
            <w:tcBorders>
              <w:top w:val="nil"/>
              <w:left w:val="nil"/>
              <w:bottom w:val="nil"/>
              <w:right w:val="nil"/>
            </w:tcBorders>
            <w:vAlign w:val="center"/>
          </w:tcPr>
          <w:p w14:paraId="0FCC63D3"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F1E53B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0.207 </w:t>
            </w:r>
          </w:p>
        </w:tc>
        <w:tc>
          <w:tcPr>
            <w:tcW w:w="341" w:type="dxa"/>
            <w:tcBorders>
              <w:top w:val="nil"/>
              <w:left w:val="nil"/>
              <w:bottom w:val="nil"/>
              <w:right w:val="nil"/>
            </w:tcBorders>
            <w:vAlign w:val="center"/>
          </w:tcPr>
          <w:p w14:paraId="397D966D"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2200A75F"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 </w:t>
            </w:r>
          </w:p>
        </w:tc>
        <w:tc>
          <w:tcPr>
            <w:tcW w:w="342" w:type="dxa"/>
            <w:tcBorders>
              <w:top w:val="nil"/>
              <w:left w:val="nil"/>
              <w:bottom w:val="nil"/>
              <w:right w:val="nil"/>
            </w:tcBorders>
            <w:vAlign w:val="center"/>
          </w:tcPr>
          <w:p w14:paraId="0E219DD7"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7E8C1564" w14:textId="476CDFD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r>
      <w:tr w:rsidR="007F4AD9" w14:paraId="51FE220F" w14:textId="5F1D97E9" w:rsidTr="00DA4413">
        <w:trPr>
          <w:trHeight w:val="312"/>
          <w:jc w:val="center"/>
        </w:trPr>
        <w:tc>
          <w:tcPr>
            <w:tcW w:w="1275" w:type="dxa"/>
            <w:tcBorders>
              <w:top w:val="nil"/>
              <w:left w:val="nil"/>
              <w:bottom w:val="nil"/>
              <w:right w:val="nil"/>
            </w:tcBorders>
            <w:vAlign w:val="center"/>
          </w:tcPr>
          <w:p w14:paraId="2FDABE5D"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41" w:type="dxa"/>
            <w:tcBorders>
              <w:top w:val="nil"/>
              <w:left w:val="nil"/>
              <w:bottom w:val="nil"/>
              <w:right w:val="nil"/>
            </w:tcBorders>
            <w:vAlign w:val="center"/>
          </w:tcPr>
          <w:p w14:paraId="75C5D23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11F9A4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0.196 </w:t>
            </w:r>
          </w:p>
        </w:tc>
        <w:tc>
          <w:tcPr>
            <w:tcW w:w="341" w:type="dxa"/>
            <w:tcBorders>
              <w:top w:val="nil"/>
              <w:left w:val="nil"/>
              <w:bottom w:val="nil"/>
              <w:right w:val="nil"/>
            </w:tcBorders>
            <w:vAlign w:val="center"/>
          </w:tcPr>
          <w:p w14:paraId="746E2BBE"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19120B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0.013 </w:t>
            </w:r>
          </w:p>
        </w:tc>
        <w:tc>
          <w:tcPr>
            <w:tcW w:w="342" w:type="dxa"/>
            <w:tcBorders>
              <w:top w:val="nil"/>
              <w:left w:val="nil"/>
              <w:bottom w:val="nil"/>
              <w:right w:val="nil"/>
            </w:tcBorders>
            <w:vAlign w:val="center"/>
          </w:tcPr>
          <w:p w14:paraId="77A00C20"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0D59A5C8" w14:textId="36D375F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r>
      <w:tr w:rsidR="007F4AD9" w14:paraId="42865B07" w14:textId="43399EDB" w:rsidTr="00DA4413">
        <w:trPr>
          <w:trHeight w:val="312"/>
          <w:jc w:val="center"/>
        </w:trPr>
        <w:tc>
          <w:tcPr>
            <w:tcW w:w="1275" w:type="dxa"/>
            <w:tcBorders>
              <w:top w:val="nil"/>
              <w:left w:val="nil"/>
              <w:bottom w:val="nil"/>
              <w:right w:val="nil"/>
            </w:tcBorders>
            <w:vAlign w:val="center"/>
          </w:tcPr>
          <w:p w14:paraId="1D6D6BCC"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41" w:type="dxa"/>
            <w:tcBorders>
              <w:top w:val="nil"/>
              <w:left w:val="nil"/>
              <w:bottom w:val="nil"/>
              <w:right w:val="nil"/>
            </w:tcBorders>
            <w:vAlign w:val="center"/>
          </w:tcPr>
          <w:p w14:paraId="09CD3C7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19656E9"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3.811 </w:t>
            </w:r>
          </w:p>
        </w:tc>
        <w:tc>
          <w:tcPr>
            <w:tcW w:w="341" w:type="dxa"/>
            <w:tcBorders>
              <w:top w:val="nil"/>
              <w:left w:val="nil"/>
              <w:bottom w:val="nil"/>
              <w:right w:val="nil"/>
            </w:tcBorders>
            <w:vAlign w:val="center"/>
          </w:tcPr>
          <w:p w14:paraId="1F90F7C5"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77E1337"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3.017e -6 </w:t>
            </w:r>
          </w:p>
        </w:tc>
        <w:tc>
          <w:tcPr>
            <w:tcW w:w="342" w:type="dxa"/>
            <w:tcBorders>
              <w:top w:val="nil"/>
              <w:left w:val="nil"/>
              <w:bottom w:val="nil"/>
              <w:right w:val="nil"/>
            </w:tcBorders>
            <w:vAlign w:val="center"/>
          </w:tcPr>
          <w:p w14:paraId="5AB3E5DE"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1490100D" w14:textId="6960AC03"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r>
      <w:tr w:rsidR="007F4AD9" w14:paraId="1AB0B5B6" w14:textId="75C48A0D" w:rsidTr="00DA4413">
        <w:trPr>
          <w:trHeight w:val="303"/>
          <w:jc w:val="center"/>
        </w:trPr>
        <w:tc>
          <w:tcPr>
            <w:tcW w:w="1275" w:type="dxa"/>
            <w:tcBorders>
              <w:top w:val="nil"/>
              <w:left w:val="nil"/>
              <w:bottom w:val="nil"/>
              <w:right w:val="nil"/>
            </w:tcBorders>
            <w:vAlign w:val="center"/>
          </w:tcPr>
          <w:p w14:paraId="375EEC2B"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41" w:type="dxa"/>
            <w:tcBorders>
              <w:top w:val="nil"/>
              <w:left w:val="nil"/>
              <w:bottom w:val="nil"/>
              <w:right w:val="nil"/>
            </w:tcBorders>
            <w:vAlign w:val="center"/>
          </w:tcPr>
          <w:p w14:paraId="4F96F22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6CD5B04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1.861 </w:t>
            </w:r>
          </w:p>
        </w:tc>
        <w:tc>
          <w:tcPr>
            <w:tcW w:w="341" w:type="dxa"/>
            <w:tcBorders>
              <w:top w:val="nil"/>
              <w:left w:val="nil"/>
              <w:bottom w:val="nil"/>
              <w:right w:val="nil"/>
            </w:tcBorders>
            <w:vAlign w:val="center"/>
          </w:tcPr>
          <w:p w14:paraId="5CD80D93"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678D976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4.032e -6 </w:t>
            </w:r>
          </w:p>
        </w:tc>
        <w:tc>
          <w:tcPr>
            <w:tcW w:w="342" w:type="dxa"/>
            <w:tcBorders>
              <w:top w:val="nil"/>
              <w:left w:val="nil"/>
              <w:bottom w:val="nil"/>
              <w:right w:val="nil"/>
            </w:tcBorders>
            <w:vAlign w:val="center"/>
          </w:tcPr>
          <w:p w14:paraId="3DF5D31C" w14:textId="77777777" w:rsidR="007F4AD9" w:rsidRDefault="007F4AD9" w:rsidP="007F4AD9">
            <w:pPr>
              <w:jc w:val="right"/>
              <w:rPr>
                <w:rFonts w:ascii="Times New Roman" w:eastAsia="Times New Roman" w:hAnsi="Times New Roman" w:cs="Times New Roman"/>
                <w:sz w:val="24"/>
                <w:szCs w:val="24"/>
              </w:rPr>
            </w:pPr>
          </w:p>
        </w:tc>
        <w:tc>
          <w:tcPr>
            <w:tcW w:w="2143" w:type="dxa"/>
            <w:tcBorders>
              <w:top w:val="nil"/>
              <w:left w:val="nil"/>
              <w:bottom w:val="nil"/>
              <w:right w:val="nil"/>
            </w:tcBorders>
            <w:vAlign w:val="center"/>
          </w:tcPr>
          <w:p w14:paraId="0FF111EE" w14:textId="3CB3ECE5"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0.280 </w:t>
            </w:r>
          </w:p>
        </w:tc>
      </w:tr>
      <w:tr w:rsidR="007F4AD9" w14:paraId="5EDE354B" w14:textId="2E499F05" w:rsidTr="007F4AD9">
        <w:trPr>
          <w:trHeight w:val="160"/>
          <w:jc w:val="center"/>
        </w:trPr>
        <w:tc>
          <w:tcPr>
            <w:tcW w:w="4328" w:type="dxa"/>
            <w:gridSpan w:val="6"/>
            <w:tcBorders>
              <w:top w:val="nil"/>
              <w:left w:val="nil"/>
              <w:bottom w:val="single" w:sz="12" w:space="0" w:color="000000"/>
              <w:right w:val="nil"/>
            </w:tcBorders>
            <w:vAlign w:val="center"/>
          </w:tcPr>
          <w:p w14:paraId="0837C71C" w14:textId="77777777" w:rsidR="007F4AD9" w:rsidRDefault="007F4AD9" w:rsidP="007F4AD9">
            <w:pPr>
              <w:rPr>
                <w:rFonts w:ascii="Times New Roman" w:eastAsia="Times New Roman" w:hAnsi="Times New Roman" w:cs="Times New Roman"/>
                <w:sz w:val="24"/>
                <w:szCs w:val="24"/>
              </w:rPr>
            </w:pPr>
          </w:p>
        </w:tc>
        <w:tc>
          <w:tcPr>
            <w:tcW w:w="2143" w:type="dxa"/>
            <w:tcBorders>
              <w:top w:val="nil"/>
              <w:left w:val="nil"/>
              <w:bottom w:val="single" w:sz="12" w:space="0" w:color="000000"/>
              <w:right w:val="nil"/>
            </w:tcBorders>
          </w:tcPr>
          <w:p w14:paraId="59664833" w14:textId="77777777" w:rsidR="007F4AD9" w:rsidRDefault="007F4AD9" w:rsidP="007F4AD9">
            <w:pPr>
              <w:rPr>
                <w:rFonts w:ascii="Times New Roman" w:eastAsia="Times New Roman" w:hAnsi="Times New Roman" w:cs="Times New Roman"/>
                <w:sz w:val="24"/>
                <w:szCs w:val="24"/>
              </w:rPr>
            </w:pPr>
          </w:p>
        </w:tc>
      </w:tr>
    </w:tbl>
    <w:p w14:paraId="0DAF59F6"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1B1AF26F" w14:textId="77777777" w:rsidR="002E6DFE" w:rsidRDefault="002E6DFE">
      <w:pPr>
        <w:spacing w:after="0" w:line="240" w:lineRule="auto"/>
        <w:jc w:val="center"/>
        <w:rPr>
          <w:sz w:val="24"/>
          <w:szCs w:val="24"/>
        </w:rPr>
      </w:pPr>
    </w:p>
    <w:p w14:paraId="73D34B69" w14:textId="1DA0CF11" w:rsidR="002E6DFE" w:rsidRDefault="00D379ED" w:rsidP="002E6DFE">
      <w:pPr>
        <w:jc w:val="both"/>
        <w:rPr>
          <w:sz w:val="24"/>
          <w:szCs w:val="24"/>
        </w:rPr>
      </w:pPr>
      <w:r>
        <w:rPr>
          <w:sz w:val="24"/>
          <w:szCs w:val="24"/>
        </w:rPr>
        <w:t xml:space="preserve">De acuerdo </w:t>
      </w:r>
      <w:r>
        <w:rPr>
          <w:color w:val="FF0000"/>
          <w:sz w:val="24"/>
          <w:szCs w:val="24"/>
        </w:rPr>
        <w:t xml:space="preserve">con el </w:t>
      </w:r>
      <w:r w:rsidR="002E6DFE">
        <w:rPr>
          <w:sz w:val="24"/>
          <w:szCs w:val="24"/>
        </w:rPr>
        <w:t xml:space="preserve">factor de </w:t>
      </w:r>
      <w:proofErr w:type="spellStart"/>
      <w:r w:rsidR="002E6DFE">
        <w:rPr>
          <w:sz w:val="24"/>
          <w:szCs w:val="24"/>
        </w:rPr>
        <w:t>Bayes</w:t>
      </w:r>
      <w:proofErr w:type="spellEnd"/>
      <w:r w:rsidR="002E6DFE">
        <w:rPr>
          <w:sz w:val="24"/>
          <w:szCs w:val="24"/>
        </w:rPr>
        <w:t xml:space="preserve">, aunque la hipótesis alterna es más probable en los periodos 3 y 4 (es decir, parece ser que sí hay diferencias entre las creencias y las elecciones), la evidencia a favor de esta conclusión es relativamente pequeña, (particularmente en el periodo 4, donde podría considerarse anecdótica). En la Figura 2 se incluyen </w:t>
      </w:r>
      <w:proofErr w:type="gramStart"/>
      <w:r w:rsidR="002E6DFE">
        <w:rPr>
          <w:sz w:val="24"/>
          <w:szCs w:val="24"/>
        </w:rPr>
        <w:t>las distribuciones prior y posteriores</w:t>
      </w:r>
      <w:proofErr w:type="gramEnd"/>
      <w:r w:rsidR="002E6DFE">
        <w:rPr>
          <w:sz w:val="24"/>
          <w:szCs w:val="24"/>
        </w:rPr>
        <w:t xml:space="preserve"> de cada periodo.</w:t>
      </w:r>
    </w:p>
    <w:p w14:paraId="0C00F91A" w14:textId="77777777" w:rsidR="002E6DFE" w:rsidRDefault="002E6DFE">
      <w:pPr>
        <w:spacing w:after="0" w:line="240" w:lineRule="auto"/>
        <w:jc w:val="center"/>
        <w:rPr>
          <w:sz w:val="24"/>
          <w:szCs w:val="24"/>
        </w:rPr>
      </w:pPr>
    </w:p>
    <w:p w14:paraId="1C611AF6" w14:textId="77777777" w:rsidR="009E6841" w:rsidRDefault="009E6841">
      <w:pPr>
        <w:spacing w:after="0" w:line="240" w:lineRule="auto"/>
        <w:jc w:val="center"/>
        <w:rPr>
          <w:sz w:val="24"/>
          <w:szCs w:val="24"/>
        </w:rPr>
      </w:pPr>
    </w:p>
    <w:p w14:paraId="545411E7" w14:textId="77777777" w:rsidR="009E6841" w:rsidRDefault="006B115E">
      <w:pPr>
        <w:pStyle w:val="Ttulo5"/>
        <w:spacing w:after="0"/>
        <w:rPr>
          <w:sz w:val="24"/>
          <w:szCs w:val="24"/>
        </w:rPr>
      </w:pPr>
      <w:r>
        <w:rPr>
          <w:noProof/>
          <w:sz w:val="24"/>
          <w:szCs w:val="24"/>
          <w:lang w:eastAsia="es-MX"/>
        </w:rPr>
        <w:lastRenderedPageBreak/>
        <w:drawing>
          <wp:inline distT="0" distB="0" distL="0" distR="0" wp14:anchorId="358C6969" wp14:editId="66B4B1D7">
            <wp:extent cx="2734857" cy="2064042"/>
            <wp:effectExtent l="0" t="0" r="0" b="0"/>
            <wp:docPr id="38" name="image101.png" descr="C:\Users\Neli\AppData\Local\JASP\temp\clipboard\resources\1\_102.png"/>
            <wp:cNvGraphicFramePr/>
            <a:graphic xmlns:a="http://schemas.openxmlformats.org/drawingml/2006/main">
              <a:graphicData uri="http://schemas.openxmlformats.org/drawingml/2006/picture">
                <pic:pic xmlns:pic="http://schemas.openxmlformats.org/drawingml/2006/picture">
                  <pic:nvPicPr>
                    <pic:cNvPr id="0" name="image101.png" descr="C:\Users\Neli\AppData\Local\JASP\temp\clipboard\resources\1\_102.png"/>
                    <pic:cNvPicPr preferRelativeResize="0"/>
                  </pic:nvPicPr>
                  <pic:blipFill>
                    <a:blip r:embed="rId14"/>
                    <a:srcRect/>
                    <a:stretch>
                      <a:fillRect/>
                    </a:stretch>
                  </pic:blipFill>
                  <pic:spPr>
                    <a:xfrm>
                      <a:off x="0" y="0"/>
                      <a:ext cx="2734857" cy="2064042"/>
                    </a:xfrm>
                    <a:prstGeom prst="rect">
                      <a:avLst/>
                    </a:prstGeom>
                    <a:ln/>
                  </pic:spPr>
                </pic:pic>
              </a:graphicData>
            </a:graphic>
          </wp:inline>
        </w:drawing>
      </w:r>
      <w:r>
        <w:rPr>
          <w:noProof/>
          <w:sz w:val="24"/>
          <w:szCs w:val="24"/>
          <w:lang w:eastAsia="es-MX"/>
        </w:rPr>
        <w:drawing>
          <wp:inline distT="0" distB="0" distL="0" distR="0" wp14:anchorId="3D1776FF" wp14:editId="483CF212">
            <wp:extent cx="2745228" cy="2071871"/>
            <wp:effectExtent l="0" t="0" r="0" b="0"/>
            <wp:docPr id="43" name="image106.png" descr="C:\Users\Neli\AppData\Local\JASP\temp\clipboard\resources\1\_104.png"/>
            <wp:cNvGraphicFramePr/>
            <a:graphic xmlns:a="http://schemas.openxmlformats.org/drawingml/2006/main">
              <a:graphicData uri="http://schemas.openxmlformats.org/drawingml/2006/picture">
                <pic:pic xmlns:pic="http://schemas.openxmlformats.org/drawingml/2006/picture">
                  <pic:nvPicPr>
                    <pic:cNvPr id="0" name="image106.png" descr="C:\Users\Neli\AppData\Local\JASP\temp\clipboard\resources\1\_104.png"/>
                    <pic:cNvPicPr preferRelativeResize="0"/>
                  </pic:nvPicPr>
                  <pic:blipFill>
                    <a:blip r:embed="rId15"/>
                    <a:srcRect/>
                    <a:stretch>
                      <a:fillRect/>
                    </a:stretch>
                  </pic:blipFill>
                  <pic:spPr>
                    <a:xfrm>
                      <a:off x="0" y="0"/>
                      <a:ext cx="2745228" cy="2071871"/>
                    </a:xfrm>
                    <a:prstGeom prst="rect">
                      <a:avLst/>
                    </a:prstGeom>
                    <a:ln/>
                  </pic:spPr>
                </pic:pic>
              </a:graphicData>
            </a:graphic>
          </wp:inline>
        </w:drawing>
      </w:r>
    </w:p>
    <w:p w14:paraId="383FB026" w14:textId="77777777" w:rsidR="009E6841" w:rsidRDefault="006B115E">
      <w:pPr>
        <w:spacing w:after="0"/>
        <w:ind w:left="567"/>
        <w:jc w:val="center"/>
        <w:rPr>
          <w:sz w:val="24"/>
          <w:szCs w:val="24"/>
        </w:rPr>
      </w:pPr>
      <w:r>
        <w:rPr>
          <w:sz w:val="24"/>
          <w:szCs w:val="24"/>
        </w:rPr>
        <w:t>Periodo 1</w:t>
      </w:r>
      <w:r>
        <w:rPr>
          <w:sz w:val="24"/>
          <w:szCs w:val="24"/>
        </w:rPr>
        <w:tab/>
      </w:r>
      <w:r>
        <w:rPr>
          <w:sz w:val="24"/>
          <w:szCs w:val="24"/>
        </w:rPr>
        <w:tab/>
      </w:r>
      <w:r>
        <w:rPr>
          <w:sz w:val="24"/>
          <w:szCs w:val="24"/>
        </w:rPr>
        <w:tab/>
      </w:r>
      <w:r>
        <w:rPr>
          <w:sz w:val="24"/>
          <w:szCs w:val="24"/>
        </w:rPr>
        <w:tab/>
      </w:r>
      <w:r>
        <w:rPr>
          <w:sz w:val="24"/>
          <w:szCs w:val="24"/>
        </w:rPr>
        <w:tab/>
        <w:t>Periodo 2</w:t>
      </w:r>
    </w:p>
    <w:p w14:paraId="7E55647D" w14:textId="77777777" w:rsidR="009E6841" w:rsidRDefault="006B115E">
      <w:pPr>
        <w:pStyle w:val="Ttulo5"/>
        <w:spacing w:after="0"/>
        <w:rPr>
          <w:sz w:val="24"/>
          <w:szCs w:val="24"/>
        </w:rPr>
      </w:pPr>
      <w:r>
        <w:rPr>
          <w:noProof/>
          <w:sz w:val="24"/>
          <w:szCs w:val="24"/>
          <w:lang w:eastAsia="es-MX"/>
        </w:rPr>
        <w:drawing>
          <wp:inline distT="0" distB="0" distL="0" distR="0" wp14:anchorId="651F89C8" wp14:editId="05F5B76B">
            <wp:extent cx="2754656" cy="2078986"/>
            <wp:effectExtent l="0" t="0" r="0" b="0"/>
            <wp:docPr id="42" name="image105.png" descr="C:\Users\Neli\AppData\Local\JASP\temp\clipboard\resources\1\_106.png"/>
            <wp:cNvGraphicFramePr/>
            <a:graphic xmlns:a="http://schemas.openxmlformats.org/drawingml/2006/main">
              <a:graphicData uri="http://schemas.openxmlformats.org/drawingml/2006/picture">
                <pic:pic xmlns:pic="http://schemas.openxmlformats.org/drawingml/2006/picture">
                  <pic:nvPicPr>
                    <pic:cNvPr id="0" name="image105.png" descr="C:\Users\Neli\AppData\Local\JASP\temp\clipboard\resources\1\_106.png"/>
                    <pic:cNvPicPr preferRelativeResize="0"/>
                  </pic:nvPicPr>
                  <pic:blipFill>
                    <a:blip r:embed="rId16"/>
                    <a:srcRect/>
                    <a:stretch>
                      <a:fillRect/>
                    </a:stretch>
                  </pic:blipFill>
                  <pic:spPr>
                    <a:xfrm>
                      <a:off x="0" y="0"/>
                      <a:ext cx="2754656" cy="2078986"/>
                    </a:xfrm>
                    <a:prstGeom prst="rect">
                      <a:avLst/>
                    </a:prstGeom>
                    <a:ln/>
                  </pic:spPr>
                </pic:pic>
              </a:graphicData>
            </a:graphic>
          </wp:inline>
        </w:drawing>
      </w:r>
      <w:r>
        <w:rPr>
          <w:noProof/>
          <w:sz w:val="24"/>
          <w:szCs w:val="24"/>
          <w:lang w:eastAsia="es-MX"/>
        </w:rPr>
        <w:drawing>
          <wp:inline distT="0" distB="0" distL="0" distR="0" wp14:anchorId="3E8A3DB7" wp14:editId="586E7803">
            <wp:extent cx="2736250" cy="2065095"/>
            <wp:effectExtent l="0" t="0" r="0" b="0"/>
            <wp:docPr id="48" name="image111.png" descr="C:\Users\Neli\AppData\Local\JASP\temp\clipboard\resources\1\_108.png"/>
            <wp:cNvGraphicFramePr/>
            <a:graphic xmlns:a="http://schemas.openxmlformats.org/drawingml/2006/main">
              <a:graphicData uri="http://schemas.openxmlformats.org/drawingml/2006/picture">
                <pic:pic xmlns:pic="http://schemas.openxmlformats.org/drawingml/2006/picture">
                  <pic:nvPicPr>
                    <pic:cNvPr id="0" name="image111.png" descr="C:\Users\Neli\AppData\Local\JASP\temp\clipboard\resources\1\_108.png"/>
                    <pic:cNvPicPr preferRelativeResize="0"/>
                  </pic:nvPicPr>
                  <pic:blipFill>
                    <a:blip r:embed="rId17"/>
                    <a:srcRect/>
                    <a:stretch>
                      <a:fillRect/>
                    </a:stretch>
                  </pic:blipFill>
                  <pic:spPr>
                    <a:xfrm>
                      <a:off x="0" y="0"/>
                      <a:ext cx="2736250" cy="2065095"/>
                    </a:xfrm>
                    <a:prstGeom prst="rect">
                      <a:avLst/>
                    </a:prstGeom>
                    <a:ln/>
                  </pic:spPr>
                </pic:pic>
              </a:graphicData>
            </a:graphic>
          </wp:inline>
        </w:drawing>
      </w:r>
    </w:p>
    <w:p w14:paraId="2CFD0294" w14:textId="77777777" w:rsidR="009E6841" w:rsidRDefault="006B115E">
      <w:pPr>
        <w:spacing w:after="0"/>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r>
      <w:r>
        <w:rPr>
          <w:sz w:val="24"/>
          <w:szCs w:val="24"/>
        </w:rPr>
        <w:tab/>
        <w:t>Periodo 4</w:t>
      </w:r>
    </w:p>
    <w:p w14:paraId="0158A24A" w14:textId="77777777" w:rsidR="009E6841" w:rsidRDefault="009E6841">
      <w:pPr>
        <w:spacing w:after="0"/>
        <w:jc w:val="center"/>
        <w:rPr>
          <w:sz w:val="24"/>
          <w:szCs w:val="24"/>
        </w:rPr>
      </w:pPr>
    </w:p>
    <w:p w14:paraId="40569F0A" w14:textId="77777777" w:rsidR="009E6841" w:rsidRDefault="006B115E">
      <w:pPr>
        <w:spacing w:after="0"/>
        <w:jc w:val="center"/>
        <w:rPr>
          <w:sz w:val="24"/>
          <w:szCs w:val="24"/>
          <w:u w:val="single"/>
        </w:rPr>
      </w:pPr>
      <w:r>
        <w:rPr>
          <w:sz w:val="24"/>
          <w:szCs w:val="24"/>
        </w:rPr>
        <w:t xml:space="preserve">Figura 2. Se presenta la comparación entre las distribuciones prior y las distribuciones posteriores computadas en las pruebas-T bayesianas de una sola muestra, de acuerdo con las diferencias normalizadas computadas por participante, en cada uno de los cuatro periodos contenidos en el primer </w:t>
      </w:r>
      <w:proofErr w:type="spellStart"/>
      <w:r>
        <w:rPr>
          <w:sz w:val="24"/>
          <w:szCs w:val="24"/>
        </w:rPr>
        <w:t>subjuego</w:t>
      </w:r>
      <w:proofErr w:type="spellEnd"/>
      <w:r>
        <w:rPr>
          <w:sz w:val="24"/>
          <w:szCs w:val="24"/>
        </w:rPr>
        <w:t>, entre sus elecciones y creencias, asumiendo que estas no se multiplican por p.</w:t>
      </w:r>
    </w:p>
    <w:p w14:paraId="56201847" w14:textId="77777777" w:rsidR="009E6841" w:rsidRDefault="009E6841">
      <w:pPr>
        <w:jc w:val="both"/>
        <w:rPr>
          <w:sz w:val="24"/>
          <w:szCs w:val="24"/>
        </w:rPr>
      </w:pPr>
    </w:p>
    <w:p w14:paraId="28503256" w14:textId="77777777" w:rsidR="009E6841" w:rsidRDefault="006B115E">
      <w:pPr>
        <w:jc w:val="both"/>
        <w:rPr>
          <w:sz w:val="24"/>
          <w:szCs w:val="24"/>
        </w:rPr>
      </w:pPr>
      <w:r>
        <w:rPr>
          <w:sz w:val="24"/>
          <w:szCs w:val="24"/>
        </w:rPr>
        <w:t xml:space="preserve">Este resultado difiere considerablemente de los hallazgos reportados por </w:t>
      </w:r>
      <w:proofErr w:type="spellStart"/>
      <w:r>
        <w:rPr>
          <w:sz w:val="24"/>
          <w:szCs w:val="24"/>
        </w:rPr>
        <w:t>Lahav</w:t>
      </w:r>
      <w:proofErr w:type="spellEnd"/>
      <w:r>
        <w:rPr>
          <w:sz w:val="24"/>
          <w:szCs w:val="24"/>
        </w:rPr>
        <w:t xml:space="preserve"> (2015), donde al excluir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las diferencias en los cuatro periodos se volvieron positivas, significativamente diferentes de 0, y en general,  más grandes que cuando sí se consideraba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Estos resultados fueron interpretados como un indicador de que los participantes sí tomaron en cuenta multiplicación por </w:t>
      </w:r>
      <w:r>
        <w:rPr>
          <w:i/>
          <w:sz w:val="24"/>
          <w:szCs w:val="24"/>
        </w:rPr>
        <w:t>p</w:t>
      </w:r>
      <w:r>
        <w:rPr>
          <w:sz w:val="24"/>
          <w:szCs w:val="24"/>
        </w:rPr>
        <w:t>.</w:t>
      </w:r>
    </w:p>
    <w:p w14:paraId="27A7DF37" w14:textId="77777777" w:rsidR="009E6841" w:rsidRDefault="006B115E">
      <w:pPr>
        <w:jc w:val="both"/>
        <w:rPr>
          <w:sz w:val="24"/>
          <w:szCs w:val="24"/>
        </w:rPr>
      </w:pPr>
      <w:r>
        <w:rPr>
          <w:sz w:val="24"/>
          <w:szCs w:val="24"/>
        </w:rPr>
        <w:t xml:space="preserve">En el análisis de los datos obtenidos en el presente estudio, cuando se incluye la multiplicación por </w:t>
      </w:r>
      <w:r>
        <w:rPr>
          <w:i/>
          <w:sz w:val="24"/>
          <w:szCs w:val="24"/>
        </w:rPr>
        <w:t>p</w:t>
      </w:r>
      <w:r>
        <w:rPr>
          <w:sz w:val="24"/>
          <w:szCs w:val="24"/>
        </w:rPr>
        <w:t xml:space="preserve"> en el cálculo de las diferencias entre creencias y elecciones, se encuentra que éstas fueron significativas en los primeros periodo, en tanto que  al excluir dicha multiplicación, las diferencias significativas se reportan sólo en los últimos periodos, </w:t>
      </w:r>
      <w:r>
        <w:rPr>
          <w:sz w:val="24"/>
          <w:szCs w:val="24"/>
        </w:rPr>
        <w:lastRenderedPageBreak/>
        <w:t xml:space="preserve">aunque la evidencia parece ser débil. En el caso del presente estudio, estos resultados pueden apuntar a que los participantes comienzan el juego sin considerar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pero la incorporan en sus decisiones al avanzar los periodos (o por lo menos, aprenden que el número objetivo siempre está por debajo del número promedio).</w:t>
      </w:r>
    </w:p>
    <w:p w14:paraId="6E2B0FE1" w14:textId="77777777" w:rsidR="009E6841" w:rsidRDefault="006B115E">
      <w:pPr>
        <w:jc w:val="both"/>
        <w:rPr>
          <w:sz w:val="24"/>
          <w:szCs w:val="24"/>
        </w:rPr>
      </w:pPr>
      <w:r>
        <w:rPr>
          <w:sz w:val="24"/>
          <w:szCs w:val="24"/>
        </w:rPr>
        <w:t xml:space="preserve">En general, el presente estudio presenta hallazgos similares a los reportados por </w:t>
      </w:r>
      <w:proofErr w:type="spellStart"/>
      <w:r>
        <w:rPr>
          <w:sz w:val="24"/>
          <w:szCs w:val="24"/>
        </w:rPr>
        <w:t>Lahav</w:t>
      </w:r>
      <w:proofErr w:type="spellEnd"/>
      <w:r>
        <w:rPr>
          <w:sz w:val="24"/>
          <w:szCs w:val="24"/>
        </w:rPr>
        <w:t xml:space="preserve"> (2015) al emplear el método propuesto</w:t>
      </w:r>
      <w:r>
        <w:rPr>
          <w:strike/>
          <w:sz w:val="24"/>
          <w:szCs w:val="24"/>
        </w:rPr>
        <w:t xml:space="preserve"> </w:t>
      </w:r>
      <w:r>
        <w:rPr>
          <w:sz w:val="24"/>
          <w:szCs w:val="24"/>
        </w:rPr>
        <w:t>para calcular las diferencias normalizadas entre las creencias y las elecciones de los participantes, aún a pesar de las</w:t>
      </w:r>
      <w:r>
        <w:rPr>
          <w:strike/>
          <w:sz w:val="24"/>
          <w:szCs w:val="24"/>
        </w:rPr>
        <w:t xml:space="preserve"> </w:t>
      </w:r>
      <w:r>
        <w:rPr>
          <w:sz w:val="24"/>
          <w:szCs w:val="24"/>
        </w:rPr>
        <w:t xml:space="preserve">diferencias en el método de provocación de creencias: </w:t>
      </w:r>
    </w:p>
    <w:p w14:paraId="050D0ED9" w14:textId="77777777" w:rsidR="009E6841" w:rsidRDefault="006B115E">
      <w:pPr>
        <w:numPr>
          <w:ilvl w:val="0"/>
          <w:numId w:val="1"/>
        </w:numPr>
        <w:spacing w:after="0"/>
        <w:contextualSpacing/>
        <w:jc w:val="both"/>
        <w:rPr>
          <w:sz w:val="24"/>
          <w:szCs w:val="24"/>
        </w:rPr>
      </w:pPr>
      <w:r>
        <w:rPr>
          <w:sz w:val="24"/>
          <w:szCs w:val="24"/>
        </w:rPr>
        <w:t>Existen discrepancias entre las creencias y las elecciones de los participantes en los primeros periodos de juego, pero no en los últimos.</w:t>
      </w:r>
    </w:p>
    <w:p w14:paraId="60FF41B8" w14:textId="77777777" w:rsidR="009E6841" w:rsidRDefault="009E6841">
      <w:pPr>
        <w:spacing w:after="0"/>
        <w:ind w:left="360"/>
        <w:jc w:val="both"/>
        <w:rPr>
          <w:sz w:val="24"/>
          <w:szCs w:val="24"/>
        </w:rPr>
      </w:pPr>
    </w:p>
    <w:p w14:paraId="3B891419" w14:textId="77777777" w:rsidR="009E6841" w:rsidRDefault="006B115E">
      <w:pPr>
        <w:numPr>
          <w:ilvl w:val="0"/>
          <w:numId w:val="1"/>
        </w:numPr>
        <w:spacing w:after="0"/>
        <w:contextualSpacing/>
        <w:jc w:val="both"/>
        <w:rPr>
          <w:sz w:val="24"/>
          <w:szCs w:val="24"/>
        </w:rPr>
      </w:pPr>
      <w:r>
        <w:rPr>
          <w:sz w:val="24"/>
          <w:szCs w:val="24"/>
        </w:rPr>
        <w:t>La elección real de los participantes se encuentra entre su percepción de cuál será el número promedio y cuál será el número objetivo.</w:t>
      </w:r>
    </w:p>
    <w:p w14:paraId="14D4DE46" w14:textId="77777777" w:rsidR="009E6841" w:rsidRDefault="009E6841">
      <w:pPr>
        <w:spacing w:after="0"/>
        <w:jc w:val="both"/>
        <w:rPr>
          <w:sz w:val="24"/>
          <w:szCs w:val="24"/>
        </w:rPr>
      </w:pPr>
    </w:p>
    <w:p w14:paraId="455FD914" w14:textId="77777777" w:rsidR="009E6841" w:rsidRDefault="006B115E">
      <w:pPr>
        <w:jc w:val="both"/>
        <w:rPr>
          <w:strike/>
          <w:sz w:val="24"/>
          <w:szCs w:val="24"/>
        </w:rPr>
      </w:pPr>
      <w:r>
        <w:rPr>
          <w:sz w:val="24"/>
          <w:szCs w:val="24"/>
        </w:rPr>
        <w:t xml:space="preserve">Siendo que la diferencia más importante entre lo hallado en el presente estudio y lo reportado por </w:t>
      </w:r>
      <w:proofErr w:type="spellStart"/>
      <w:r>
        <w:rPr>
          <w:sz w:val="24"/>
          <w:szCs w:val="24"/>
        </w:rPr>
        <w:t>Lahav</w:t>
      </w:r>
      <w:proofErr w:type="spellEnd"/>
      <w:r>
        <w:rPr>
          <w:sz w:val="24"/>
          <w:szCs w:val="24"/>
        </w:rPr>
        <w:t xml:space="preserve"> (2015), </w:t>
      </w:r>
      <w:r>
        <w:rPr>
          <w:strike/>
          <w:sz w:val="24"/>
          <w:szCs w:val="24"/>
        </w:rPr>
        <w:t xml:space="preserve"> </w:t>
      </w:r>
      <w:r>
        <w:rPr>
          <w:sz w:val="24"/>
          <w:szCs w:val="24"/>
        </w:rPr>
        <w:t xml:space="preserve">es que, en promedio, los participantes no parecen incorporar la multiplicación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xml:space="preserve"> en su elección, al menos en los primeros periodos.</w:t>
      </w:r>
    </w:p>
    <w:p w14:paraId="0917B035" w14:textId="77777777" w:rsidR="009E6841" w:rsidRDefault="006B115E">
      <w:pPr>
        <w:jc w:val="both"/>
        <w:rPr>
          <w:sz w:val="24"/>
          <w:szCs w:val="24"/>
        </w:rPr>
      </w:pPr>
      <w:r>
        <w:rPr>
          <w:sz w:val="24"/>
          <w:szCs w:val="24"/>
        </w:rPr>
        <w:t xml:space="preserve">Además de replicar el método de diferencias normalizadas utilizado por </w:t>
      </w:r>
      <w:proofErr w:type="spellStart"/>
      <w:r>
        <w:rPr>
          <w:sz w:val="24"/>
          <w:szCs w:val="24"/>
        </w:rPr>
        <w:t>Lahav</w:t>
      </w:r>
      <w:proofErr w:type="spellEnd"/>
      <w:r>
        <w:rPr>
          <w:sz w:val="24"/>
          <w:szCs w:val="24"/>
        </w:rPr>
        <w:t xml:space="preserve"> (2015), las diferencias entre creencias y elecciones fueron evaluadas con un segundo método que no dependía de la elección promedio de todos los participantes en cada periodo para ponderarlas. La medida utilizada fue la diferencia relativa entre creencias y elecciones de cada participante </w:t>
      </w:r>
      <w:r>
        <w:rPr>
          <w:i/>
          <w:sz w:val="24"/>
          <w:szCs w:val="24"/>
        </w:rPr>
        <w:t>i</w:t>
      </w:r>
      <w:r>
        <w:rPr>
          <w:sz w:val="24"/>
          <w:szCs w:val="24"/>
        </w:rPr>
        <w:t xml:space="preserve"> en cada periodo </w:t>
      </w:r>
      <w:r>
        <w:rPr>
          <w:i/>
          <w:sz w:val="24"/>
          <w:szCs w:val="24"/>
        </w:rPr>
        <w:t>t</w:t>
      </w:r>
      <w:r>
        <w:rPr>
          <w:sz w:val="24"/>
          <w:szCs w:val="24"/>
        </w:rPr>
        <w:t>, calculada de la siguiente manera:</w:t>
      </w:r>
    </w:p>
    <w:p w14:paraId="6CCF8FDB" w14:textId="77777777" w:rsidR="009E6841" w:rsidRDefault="004933FE">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DR</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0.5(</m:t>
              </m:r>
              <m:sSubSup>
                <m:sSubSupPr>
                  <m:ctrlPr>
                    <w:rPr>
                      <w:rFonts w:ascii="Cambria Math" w:eastAsia="Cambria Math" w:hAnsi="Cambria Math" w:cs="Cambria Math"/>
                      <w:sz w:val="24"/>
                      <w:szCs w:val="24"/>
                    </w:rPr>
                  </m:ctrlPr>
                </m:sSubSup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den>
          </m:f>
        </m:oMath>
      </m:oMathPara>
    </w:p>
    <w:p w14:paraId="71CEC402" w14:textId="77777777" w:rsidR="009E6841" w:rsidRDefault="009E6841">
      <w:pPr>
        <w:jc w:val="both"/>
        <w:rPr>
          <w:strike/>
          <w:sz w:val="24"/>
          <w:szCs w:val="24"/>
        </w:rPr>
      </w:pPr>
    </w:p>
    <w:p w14:paraId="24427FE2" w14:textId="77777777" w:rsidR="009E6841" w:rsidRDefault="006B115E">
      <w:pPr>
        <w:jc w:val="both"/>
        <w:rPr>
          <w:sz w:val="24"/>
          <w:szCs w:val="24"/>
        </w:rPr>
      </w:pPr>
      <w:r>
        <w:rPr>
          <w:sz w:val="24"/>
          <w:szCs w:val="24"/>
        </w:rPr>
        <w:t xml:space="preserve">Las diferencias relativas computadas en promedio por cada periodo fueron evaluadas en términos de qué tanto se alejaron de 0, mediante la realización de pruebas-T </w:t>
      </w:r>
      <w:r w:rsidR="00E410A0">
        <w:rPr>
          <w:sz w:val="24"/>
          <w:szCs w:val="24"/>
        </w:rPr>
        <w:t xml:space="preserve">bayesianas </w:t>
      </w:r>
      <w:r>
        <w:rPr>
          <w:sz w:val="24"/>
          <w:szCs w:val="24"/>
        </w:rPr>
        <w:t>de una sola muestra</w:t>
      </w:r>
      <w:r w:rsidR="00C26D80">
        <w:rPr>
          <w:sz w:val="24"/>
          <w:szCs w:val="24"/>
        </w:rPr>
        <w:t>, que se presentan en la Tabla 3</w:t>
      </w:r>
      <w:r w:rsidR="005A1D05">
        <w:rPr>
          <w:sz w:val="24"/>
          <w:szCs w:val="24"/>
        </w:rPr>
        <w:t>. S</w:t>
      </w:r>
      <w:r>
        <w:rPr>
          <w:sz w:val="24"/>
          <w:szCs w:val="24"/>
        </w:rPr>
        <w:t xml:space="preserve">e encontró que </w:t>
      </w:r>
      <w:r w:rsidR="00C26D80">
        <w:rPr>
          <w:sz w:val="24"/>
          <w:szCs w:val="24"/>
        </w:rPr>
        <w:t xml:space="preserve">en </w:t>
      </w:r>
      <w:r>
        <w:rPr>
          <w:sz w:val="24"/>
          <w:szCs w:val="24"/>
        </w:rPr>
        <w:t xml:space="preserve">tres de los cuatro periodos hubo diferencias significativas entre creencias y elecciones. En la Figura 3 se incluyen </w:t>
      </w:r>
      <w:proofErr w:type="gramStart"/>
      <w:r>
        <w:rPr>
          <w:sz w:val="24"/>
          <w:szCs w:val="24"/>
        </w:rPr>
        <w:t>las distribuciones prior y posterior</w:t>
      </w:r>
      <w:proofErr w:type="gramEnd"/>
      <w:r>
        <w:rPr>
          <w:sz w:val="24"/>
          <w:szCs w:val="24"/>
        </w:rPr>
        <w:t xml:space="preserve"> de cada periodo.</w:t>
      </w:r>
    </w:p>
    <w:p w14:paraId="2630BE05" w14:textId="77777777" w:rsidR="00953CBE" w:rsidRDefault="00953CBE">
      <w:pPr>
        <w:jc w:val="both"/>
        <w:rPr>
          <w:sz w:val="24"/>
          <w:szCs w:val="24"/>
        </w:rPr>
      </w:pPr>
    </w:p>
    <w:p w14:paraId="3D347BDE" w14:textId="77777777" w:rsidR="00D379ED" w:rsidRDefault="00D379ED">
      <w:pPr>
        <w:jc w:val="both"/>
        <w:rPr>
          <w:sz w:val="24"/>
          <w:szCs w:val="24"/>
        </w:rPr>
      </w:pPr>
    </w:p>
    <w:p w14:paraId="2180D26F" w14:textId="77777777" w:rsidR="00D379ED" w:rsidRDefault="00D379ED">
      <w:pPr>
        <w:jc w:val="both"/>
        <w:rPr>
          <w:sz w:val="24"/>
          <w:szCs w:val="24"/>
        </w:rPr>
      </w:pPr>
    </w:p>
    <w:p w14:paraId="36F69325" w14:textId="77777777" w:rsidR="00953CBE" w:rsidRDefault="00953CBE">
      <w:pPr>
        <w:jc w:val="both"/>
        <w:rPr>
          <w:sz w:val="24"/>
          <w:szCs w:val="24"/>
        </w:rPr>
      </w:pPr>
    </w:p>
    <w:p w14:paraId="2C77B74D" w14:textId="77777777" w:rsidR="009E6841" w:rsidRDefault="00C26D80">
      <w:pPr>
        <w:jc w:val="center"/>
        <w:rPr>
          <w:sz w:val="24"/>
          <w:szCs w:val="24"/>
        </w:rPr>
      </w:pPr>
      <w:r>
        <w:rPr>
          <w:sz w:val="24"/>
          <w:szCs w:val="24"/>
        </w:rPr>
        <w:lastRenderedPageBreak/>
        <w:t>Tabla 3</w:t>
      </w:r>
      <w:r w:rsidR="006B115E">
        <w:rPr>
          <w:sz w:val="24"/>
          <w:szCs w:val="24"/>
        </w:rPr>
        <w:t xml:space="preserve">. </w:t>
      </w:r>
      <w:proofErr w:type="spellStart"/>
      <w:r w:rsidR="006B115E">
        <w:rPr>
          <w:sz w:val="24"/>
          <w:szCs w:val="24"/>
        </w:rPr>
        <w:t>Subjuego</w:t>
      </w:r>
      <w:proofErr w:type="spellEnd"/>
      <w:r w:rsidR="006B115E">
        <w:rPr>
          <w:sz w:val="24"/>
          <w:szCs w:val="24"/>
        </w:rPr>
        <w:t xml:space="preserve"> 1. Diferencias relativas.</w:t>
      </w:r>
    </w:p>
    <w:tbl>
      <w:tblPr>
        <w:tblStyle w:val="a4"/>
        <w:tblW w:w="7375" w:type="dxa"/>
        <w:jc w:val="center"/>
        <w:tblInd w:w="0" w:type="dxa"/>
        <w:tblLayout w:type="fixed"/>
        <w:tblLook w:val="0400" w:firstRow="0" w:lastRow="0" w:firstColumn="0" w:lastColumn="0" w:noHBand="0" w:noVBand="1"/>
      </w:tblPr>
      <w:tblGrid>
        <w:gridCol w:w="1489"/>
        <w:gridCol w:w="417"/>
        <w:gridCol w:w="1103"/>
        <w:gridCol w:w="416"/>
        <w:gridCol w:w="1441"/>
        <w:gridCol w:w="418"/>
        <w:gridCol w:w="2091"/>
      </w:tblGrid>
      <w:tr w:rsidR="007F4AD9" w14:paraId="66694804" w14:textId="56DD3482" w:rsidTr="007F4AD9">
        <w:trPr>
          <w:trHeight w:val="136"/>
          <w:jc w:val="center"/>
        </w:trPr>
        <w:tc>
          <w:tcPr>
            <w:tcW w:w="5284" w:type="dxa"/>
            <w:gridSpan w:val="6"/>
            <w:tcBorders>
              <w:top w:val="nil"/>
              <w:left w:val="nil"/>
              <w:bottom w:val="single" w:sz="6" w:space="0" w:color="000000"/>
              <w:right w:val="nil"/>
            </w:tcBorders>
            <w:vAlign w:val="center"/>
          </w:tcPr>
          <w:p w14:paraId="07BFDC0B" w14:textId="77777777" w:rsidR="007F4AD9" w:rsidRDefault="007F4AD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91" w:type="dxa"/>
            <w:tcBorders>
              <w:top w:val="nil"/>
              <w:left w:val="nil"/>
              <w:bottom w:val="single" w:sz="6" w:space="0" w:color="000000"/>
              <w:right w:val="nil"/>
            </w:tcBorders>
          </w:tcPr>
          <w:p w14:paraId="7F34317F" w14:textId="77777777" w:rsidR="007F4AD9" w:rsidRDefault="007F4AD9">
            <w:pPr>
              <w:rPr>
                <w:rFonts w:ascii="Times New Roman" w:eastAsia="Times New Roman" w:hAnsi="Times New Roman" w:cs="Times New Roman"/>
                <w:b/>
                <w:sz w:val="24"/>
                <w:szCs w:val="24"/>
              </w:rPr>
            </w:pPr>
          </w:p>
        </w:tc>
      </w:tr>
      <w:tr w:rsidR="007F4AD9" w14:paraId="3C392FE6" w14:textId="105BBFEA" w:rsidTr="007F4AD9">
        <w:trPr>
          <w:trHeight w:val="281"/>
          <w:jc w:val="center"/>
        </w:trPr>
        <w:tc>
          <w:tcPr>
            <w:tcW w:w="1906" w:type="dxa"/>
            <w:gridSpan w:val="2"/>
            <w:tcBorders>
              <w:top w:val="nil"/>
              <w:left w:val="nil"/>
              <w:bottom w:val="single" w:sz="6" w:space="0" w:color="000000"/>
              <w:right w:val="nil"/>
            </w:tcBorders>
            <w:vAlign w:val="center"/>
          </w:tcPr>
          <w:p w14:paraId="6FFCC03B"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519" w:type="dxa"/>
            <w:gridSpan w:val="2"/>
            <w:tcBorders>
              <w:top w:val="nil"/>
              <w:left w:val="nil"/>
              <w:bottom w:val="single" w:sz="6" w:space="0" w:color="000000"/>
              <w:right w:val="nil"/>
            </w:tcBorders>
            <w:vAlign w:val="center"/>
          </w:tcPr>
          <w:p w14:paraId="4E677E29"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859" w:type="dxa"/>
            <w:gridSpan w:val="2"/>
            <w:tcBorders>
              <w:top w:val="nil"/>
              <w:left w:val="nil"/>
              <w:bottom w:val="single" w:sz="6" w:space="0" w:color="000000"/>
              <w:right w:val="nil"/>
            </w:tcBorders>
            <w:vAlign w:val="center"/>
          </w:tcPr>
          <w:p w14:paraId="735FC5E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91" w:type="dxa"/>
            <w:tcBorders>
              <w:top w:val="nil"/>
              <w:left w:val="nil"/>
              <w:bottom w:val="single" w:sz="6" w:space="0" w:color="000000"/>
              <w:right w:val="nil"/>
            </w:tcBorders>
          </w:tcPr>
          <w:p w14:paraId="2ADE2157" w14:textId="37C7B195"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7F4AD9" w14:paraId="7DD9C178" w14:textId="26B1DC53" w:rsidTr="00DA4413">
        <w:trPr>
          <w:trHeight w:val="273"/>
          <w:jc w:val="center"/>
        </w:trPr>
        <w:tc>
          <w:tcPr>
            <w:tcW w:w="1489" w:type="dxa"/>
            <w:tcBorders>
              <w:top w:val="nil"/>
              <w:left w:val="nil"/>
              <w:bottom w:val="nil"/>
              <w:right w:val="nil"/>
            </w:tcBorders>
            <w:vAlign w:val="center"/>
          </w:tcPr>
          <w:p w14:paraId="78EF6EE1"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417" w:type="dxa"/>
            <w:tcBorders>
              <w:top w:val="nil"/>
              <w:left w:val="nil"/>
              <w:bottom w:val="nil"/>
              <w:right w:val="nil"/>
            </w:tcBorders>
            <w:vAlign w:val="center"/>
          </w:tcPr>
          <w:p w14:paraId="147DB643"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35C5DA0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72.283 </w:t>
            </w:r>
          </w:p>
        </w:tc>
        <w:tc>
          <w:tcPr>
            <w:tcW w:w="416" w:type="dxa"/>
            <w:tcBorders>
              <w:top w:val="nil"/>
              <w:left w:val="nil"/>
              <w:bottom w:val="nil"/>
              <w:right w:val="nil"/>
            </w:tcBorders>
            <w:vAlign w:val="center"/>
          </w:tcPr>
          <w:p w14:paraId="0249B5B5"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60CC8398"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7.775e -5 </w:t>
            </w:r>
          </w:p>
        </w:tc>
        <w:tc>
          <w:tcPr>
            <w:tcW w:w="418" w:type="dxa"/>
            <w:tcBorders>
              <w:top w:val="nil"/>
              <w:left w:val="nil"/>
              <w:bottom w:val="nil"/>
              <w:right w:val="nil"/>
            </w:tcBorders>
            <w:vAlign w:val="center"/>
          </w:tcPr>
          <w:p w14:paraId="20E149D2"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105E2E34" w14:textId="019B927B"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7F4AD9" w14:paraId="4B660E3E" w14:textId="081F3066" w:rsidTr="00DA4413">
        <w:trPr>
          <w:trHeight w:val="281"/>
          <w:jc w:val="center"/>
        </w:trPr>
        <w:tc>
          <w:tcPr>
            <w:tcW w:w="1489" w:type="dxa"/>
            <w:tcBorders>
              <w:top w:val="nil"/>
              <w:left w:val="nil"/>
              <w:bottom w:val="nil"/>
              <w:right w:val="nil"/>
            </w:tcBorders>
            <w:vAlign w:val="center"/>
          </w:tcPr>
          <w:p w14:paraId="25E0240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417" w:type="dxa"/>
            <w:tcBorders>
              <w:top w:val="nil"/>
              <w:left w:val="nil"/>
              <w:bottom w:val="nil"/>
              <w:right w:val="nil"/>
            </w:tcBorders>
            <w:vAlign w:val="center"/>
          </w:tcPr>
          <w:p w14:paraId="22D34876"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1E8F8C85"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12.797 </w:t>
            </w:r>
          </w:p>
        </w:tc>
        <w:tc>
          <w:tcPr>
            <w:tcW w:w="416" w:type="dxa"/>
            <w:tcBorders>
              <w:top w:val="nil"/>
              <w:left w:val="nil"/>
              <w:bottom w:val="nil"/>
              <w:right w:val="nil"/>
            </w:tcBorders>
            <w:vAlign w:val="center"/>
          </w:tcPr>
          <w:p w14:paraId="040E7FE5"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3B4D22C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2.047e -6 </w:t>
            </w:r>
          </w:p>
        </w:tc>
        <w:tc>
          <w:tcPr>
            <w:tcW w:w="418" w:type="dxa"/>
            <w:tcBorders>
              <w:top w:val="nil"/>
              <w:left w:val="nil"/>
              <w:bottom w:val="nil"/>
              <w:right w:val="nil"/>
            </w:tcBorders>
            <w:vAlign w:val="center"/>
          </w:tcPr>
          <w:p w14:paraId="193CC534"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2F9072AD" w14:textId="484F34C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r>
      <w:tr w:rsidR="007F4AD9" w14:paraId="5F225045" w14:textId="538C2479" w:rsidTr="00DA4413">
        <w:trPr>
          <w:trHeight w:val="281"/>
          <w:jc w:val="center"/>
        </w:trPr>
        <w:tc>
          <w:tcPr>
            <w:tcW w:w="1489" w:type="dxa"/>
            <w:tcBorders>
              <w:top w:val="nil"/>
              <w:left w:val="nil"/>
              <w:bottom w:val="nil"/>
              <w:right w:val="nil"/>
            </w:tcBorders>
            <w:vAlign w:val="center"/>
          </w:tcPr>
          <w:p w14:paraId="253D3CC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417" w:type="dxa"/>
            <w:tcBorders>
              <w:top w:val="nil"/>
              <w:left w:val="nil"/>
              <w:bottom w:val="nil"/>
              <w:right w:val="nil"/>
            </w:tcBorders>
            <w:vAlign w:val="center"/>
          </w:tcPr>
          <w:p w14:paraId="3950CF52"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6C2E4564"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0.214 </w:t>
            </w:r>
          </w:p>
        </w:tc>
        <w:tc>
          <w:tcPr>
            <w:tcW w:w="416" w:type="dxa"/>
            <w:tcBorders>
              <w:top w:val="nil"/>
              <w:left w:val="nil"/>
              <w:bottom w:val="nil"/>
              <w:right w:val="nil"/>
            </w:tcBorders>
            <w:vAlign w:val="center"/>
          </w:tcPr>
          <w:p w14:paraId="46290DE8"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30074B6F"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0.008 </w:t>
            </w:r>
          </w:p>
        </w:tc>
        <w:tc>
          <w:tcPr>
            <w:tcW w:w="418" w:type="dxa"/>
            <w:tcBorders>
              <w:top w:val="nil"/>
              <w:left w:val="nil"/>
              <w:bottom w:val="nil"/>
              <w:right w:val="nil"/>
            </w:tcBorders>
            <w:vAlign w:val="center"/>
          </w:tcPr>
          <w:p w14:paraId="22E5A61C"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426016B1" w14:textId="21A883B2"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r>
      <w:tr w:rsidR="007F4AD9" w14:paraId="2012ACA7" w14:textId="7B534AE1" w:rsidTr="00DA4413">
        <w:trPr>
          <w:trHeight w:val="281"/>
          <w:jc w:val="center"/>
        </w:trPr>
        <w:tc>
          <w:tcPr>
            <w:tcW w:w="1489" w:type="dxa"/>
            <w:tcBorders>
              <w:top w:val="nil"/>
              <w:left w:val="nil"/>
              <w:bottom w:val="nil"/>
              <w:right w:val="nil"/>
            </w:tcBorders>
            <w:vAlign w:val="center"/>
          </w:tcPr>
          <w:p w14:paraId="426E4793"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417" w:type="dxa"/>
            <w:tcBorders>
              <w:top w:val="nil"/>
              <w:left w:val="nil"/>
              <w:bottom w:val="nil"/>
              <w:right w:val="nil"/>
            </w:tcBorders>
            <w:vAlign w:val="center"/>
          </w:tcPr>
          <w:p w14:paraId="1BBCAA72" w14:textId="77777777" w:rsidR="007F4AD9" w:rsidRDefault="007F4AD9" w:rsidP="007F4AD9">
            <w:pPr>
              <w:rPr>
                <w:rFonts w:ascii="Times New Roman" w:eastAsia="Times New Roman" w:hAnsi="Times New Roman" w:cs="Times New Roman"/>
                <w:sz w:val="24"/>
                <w:szCs w:val="24"/>
              </w:rPr>
            </w:pPr>
          </w:p>
        </w:tc>
        <w:tc>
          <w:tcPr>
            <w:tcW w:w="1103" w:type="dxa"/>
            <w:tcBorders>
              <w:top w:val="nil"/>
              <w:left w:val="nil"/>
              <w:bottom w:val="nil"/>
              <w:right w:val="nil"/>
            </w:tcBorders>
            <w:vAlign w:val="center"/>
          </w:tcPr>
          <w:p w14:paraId="2FE39B4D"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1.871 </w:t>
            </w:r>
          </w:p>
        </w:tc>
        <w:tc>
          <w:tcPr>
            <w:tcW w:w="416" w:type="dxa"/>
            <w:tcBorders>
              <w:top w:val="nil"/>
              <w:left w:val="nil"/>
              <w:bottom w:val="nil"/>
              <w:right w:val="nil"/>
            </w:tcBorders>
            <w:vAlign w:val="center"/>
          </w:tcPr>
          <w:p w14:paraId="49C9A22D" w14:textId="77777777" w:rsidR="007F4AD9" w:rsidRDefault="007F4AD9" w:rsidP="007F4AD9">
            <w:pPr>
              <w:jc w:val="right"/>
              <w:rPr>
                <w:rFonts w:ascii="Times New Roman" w:eastAsia="Times New Roman" w:hAnsi="Times New Roman" w:cs="Times New Roman"/>
                <w:sz w:val="24"/>
                <w:szCs w:val="24"/>
              </w:rPr>
            </w:pPr>
          </w:p>
        </w:tc>
        <w:tc>
          <w:tcPr>
            <w:tcW w:w="1441" w:type="dxa"/>
            <w:tcBorders>
              <w:top w:val="nil"/>
              <w:left w:val="nil"/>
              <w:bottom w:val="nil"/>
              <w:right w:val="nil"/>
            </w:tcBorders>
            <w:vAlign w:val="center"/>
          </w:tcPr>
          <w:p w14:paraId="575F83F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4.022e -6 </w:t>
            </w:r>
          </w:p>
        </w:tc>
        <w:tc>
          <w:tcPr>
            <w:tcW w:w="418" w:type="dxa"/>
            <w:tcBorders>
              <w:top w:val="nil"/>
              <w:left w:val="nil"/>
              <w:bottom w:val="nil"/>
              <w:right w:val="nil"/>
            </w:tcBorders>
            <w:vAlign w:val="center"/>
          </w:tcPr>
          <w:p w14:paraId="0655AE77" w14:textId="77777777" w:rsidR="007F4AD9" w:rsidRDefault="007F4AD9" w:rsidP="007F4AD9">
            <w:pPr>
              <w:jc w:val="right"/>
              <w:rPr>
                <w:rFonts w:ascii="Times New Roman" w:eastAsia="Times New Roman" w:hAnsi="Times New Roman" w:cs="Times New Roman"/>
                <w:sz w:val="24"/>
                <w:szCs w:val="24"/>
              </w:rPr>
            </w:pPr>
          </w:p>
        </w:tc>
        <w:tc>
          <w:tcPr>
            <w:tcW w:w="2091" w:type="dxa"/>
            <w:tcBorders>
              <w:top w:val="nil"/>
              <w:left w:val="nil"/>
              <w:bottom w:val="nil"/>
              <w:right w:val="nil"/>
            </w:tcBorders>
            <w:vAlign w:val="center"/>
          </w:tcPr>
          <w:p w14:paraId="456C9DFD" w14:textId="58D11AF4"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7F4AD9" w14:paraId="5D193A56" w14:textId="72F5BD50" w:rsidTr="007F4AD9">
        <w:trPr>
          <w:trHeight w:val="136"/>
          <w:jc w:val="center"/>
        </w:trPr>
        <w:tc>
          <w:tcPr>
            <w:tcW w:w="5284" w:type="dxa"/>
            <w:gridSpan w:val="6"/>
            <w:tcBorders>
              <w:top w:val="nil"/>
              <w:left w:val="nil"/>
              <w:bottom w:val="single" w:sz="12" w:space="0" w:color="000000"/>
              <w:right w:val="nil"/>
            </w:tcBorders>
            <w:vAlign w:val="center"/>
          </w:tcPr>
          <w:p w14:paraId="07763699" w14:textId="77777777" w:rsidR="007F4AD9" w:rsidRDefault="007F4AD9" w:rsidP="007F4AD9">
            <w:pPr>
              <w:rPr>
                <w:rFonts w:ascii="Times New Roman" w:eastAsia="Times New Roman" w:hAnsi="Times New Roman" w:cs="Times New Roman"/>
                <w:sz w:val="24"/>
                <w:szCs w:val="24"/>
              </w:rPr>
            </w:pPr>
          </w:p>
        </w:tc>
        <w:tc>
          <w:tcPr>
            <w:tcW w:w="2091" w:type="dxa"/>
            <w:tcBorders>
              <w:top w:val="nil"/>
              <w:left w:val="nil"/>
              <w:bottom w:val="single" w:sz="12" w:space="0" w:color="000000"/>
              <w:right w:val="nil"/>
            </w:tcBorders>
          </w:tcPr>
          <w:p w14:paraId="586C8E10" w14:textId="77777777" w:rsidR="007F4AD9" w:rsidRDefault="007F4AD9" w:rsidP="007F4AD9">
            <w:pPr>
              <w:rPr>
                <w:rFonts w:ascii="Times New Roman" w:eastAsia="Times New Roman" w:hAnsi="Times New Roman" w:cs="Times New Roman"/>
                <w:sz w:val="24"/>
                <w:szCs w:val="24"/>
              </w:rPr>
            </w:pPr>
          </w:p>
        </w:tc>
      </w:tr>
    </w:tbl>
    <w:p w14:paraId="2BDFDC45"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4612138A" w14:textId="77777777" w:rsidR="009E6841" w:rsidRDefault="009E6841">
      <w:pPr>
        <w:jc w:val="both"/>
        <w:rPr>
          <w:strike/>
          <w:color w:val="FF0000"/>
          <w:sz w:val="24"/>
          <w:szCs w:val="24"/>
        </w:rPr>
      </w:pPr>
    </w:p>
    <w:p w14:paraId="3E84721F" w14:textId="77777777" w:rsidR="009E6841" w:rsidRDefault="006B115E">
      <w:pPr>
        <w:pStyle w:val="Ttulo5"/>
        <w:spacing w:before="0" w:after="0"/>
        <w:rPr>
          <w:sz w:val="24"/>
          <w:szCs w:val="24"/>
        </w:rPr>
      </w:pPr>
      <w:r>
        <w:rPr>
          <w:noProof/>
          <w:sz w:val="24"/>
          <w:szCs w:val="24"/>
          <w:lang w:eastAsia="es-MX"/>
        </w:rPr>
        <w:drawing>
          <wp:inline distT="0" distB="0" distL="0" distR="0" wp14:anchorId="20FEDF76" wp14:editId="6CCF7992">
            <wp:extent cx="2725917" cy="2057295"/>
            <wp:effectExtent l="0" t="0" r="0" b="0"/>
            <wp:docPr id="46" name="image109.png" descr="C:\Users\Neli\AppData\Local\JASP\temp\clipboard\resources\1\_158.png"/>
            <wp:cNvGraphicFramePr/>
            <a:graphic xmlns:a="http://schemas.openxmlformats.org/drawingml/2006/main">
              <a:graphicData uri="http://schemas.openxmlformats.org/drawingml/2006/picture">
                <pic:pic xmlns:pic="http://schemas.openxmlformats.org/drawingml/2006/picture">
                  <pic:nvPicPr>
                    <pic:cNvPr id="0" name="image109.png" descr="C:\Users\Neli\AppData\Local\JASP\temp\clipboard\resources\1\_158.png"/>
                    <pic:cNvPicPr preferRelativeResize="0"/>
                  </pic:nvPicPr>
                  <pic:blipFill>
                    <a:blip r:embed="rId18"/>
                    <a:srcRect/>
                    <a:stretch>
                      <a:fillRect/>
                    </a:stretch>
                  </pic:blipFill>
                  <pic:spPr>
                    <a:xfrm>
                      <a:off x="0" y="0"/>
                      <a:ext cx="2725917" cy="2057295"/>
                    </a:xfrm>
                    <a:prstGeom prst="rect">
                      <a:avLst/>
                    </a:prstGeom>
                    <a:ln/>
                  </pic:spPr>
                </pic:pic>
              </a:graphicData>
            </a:graphic>
          </wp:inline>
        </w:drawing>
      </w:r>
      <w:r>
        <w:rPr>
          <w:noProof/>
          <w:sz w:val="24"/>
          <w:szCs w:val="24"/>
          <w:lang w:eastAsia="es-MX"/>
        </w:rPr>
        <w:drawing>
          <wp:inline distT="0" distB="0" distL="0" distR="0" wp14:anchorId="6E77CFB8" wp14:editId="0568C573">
            <wp:extent cx="2737604" cy="2066117"/>
            <wp:effectExtent l="0" t="0" r="0" b="0"/>
            <wp:docPr id="53" name="image116.png" descr="C:\Users\Neli\AppData\Local\JASP\temp\clipboard\resources\1\_160.png"/>
            <wp:cNvGraphicFramePr/>
            <a:graphic xmlns:a="http://schemas.openxmlformats.org/drawingml/2006/main">
              <a:graphicData uri="http://schemas.openxmlformats.org/drawingml/2006/picture">
                <pic:pic xmlns:pic="http://schemas.openxmlformats.org/drawingml/2006/picture">
                  <pic:nvPicPr>
                    <pic:cNvPr id="0" name="image116.png" descr="C:\Users\Neli\AppData\Local\JASP\temp\clipboard\resources\1\_160.png"/>
                    <pic:cNvPicPr preferRelativeResize="0"/>
                  </pic:nvPicPr>
                  <pic:blipFill>
                    <a:blip r:embed="rId19"/>
                    <a:srcRect/>
                    <a:stretch>
                      <a:fillRect/>
                    </a:stretch>
                  </pic:blipFill>
                  <pic:spPr>
                    <a:xfrm>
                      <a:off x="0" y="0"/>
                      <a:ext cx="2737604" cy="2066117"/>
                    </a:xfrm>
                    <a:prstGeom prst="rect">
                      <a:avLst/>
                    </a:prstGeom>
                    <a:ln/>
                  </pic:spPr>
                </pic:pic>
              </a:graphicData>
            </a:graphic>
          </wp:inline>
        </w:drawing>
      </w:r>
    </w:p>
    <w:p w14:paraId="7A1AD2B2" w14:textId="77777777" w:rsidR="009E6841" w:rsidRDefault="006B115E">
      <w:pPr>
        <w:spacing w:after="0"/>
        <w:ind w:left="708" w:firstLine="708"/>
        <w:jc w:val="both"/>
        <w:rPr>
          <w:sz w:val="24"/>
          <w:szCs w:val="24"/>
        </w:rPr>
      </w:pPr>
      <w:r>
        <w:rPr>
          <w:sz w:val="24"/>
          <w:szCs w:val="24"/>
        </w:rPr>
        <w:t>Periodo 1</w:t>
      </w:r>
      <w:r>
        <w:rPr>
          <w:sz w:val="24"/>
          <w:szCs w:val="24"/>
        </w:rPr>
        <w:tab/>
      </w:r>
      <w:r>
        <w:rPr>
          <w:sz w:val="24"/>
          <w:szCs w:val="24"/>
        </w:rPr>
        <w:tab/>
      </w:r>
      <w:r>
        <w:rPr>
          <w:sz w:val="24"/>
          <w:szCs w:val="24"/>
        </w:rPr>
        <w:tab/>
      </w:r>
      <w:r>
        <w:rPr>
          <w:sz w:val="24"/>
          <w:szCs w:val="24"/>
        </w:rPr>
        <w:tab/>
      </w:r>
      <w:r>
        <w:rPr>
          <w:sz w:val="24"/>
          <w:szCs w:val="24"/>
        </w:rPr>
        <w:tab/>
        <w:t>Periodo 2</w:t>
      </w:r>
    </w:p>
    <w:p w14:paraId="7211E2C8" w14:textId="77777777" w:rsidR="009E6841" w:rsidRDefault="006B115E">
      <w:pPr>
        <w:pStyle w:val="Ttulo5"/>
        <w:spacing w:before="0" w:after="0"/>
        <w:rPr>
          <w:sz w:val="24"/>
          <w:szCs w:val="24"/>
        </w:rPr>
      </w:pPr>
      <w:r>
        <w:rPr>
          <w:noProof/>
          <w:sz w:val="24"/>
          <w:szCs w:val="24"/>
          <w:lang w:eastAsia="es-MX"/>
        </w:rPr>
        <w:drawing>
          <wp:inline distT="0" distB="0" distL="0" distR="0" wp14:anchorId="1F6B8D25" wp14:editId="7C12790A">
            <wp:extent cx="2715811" cy="2049669"/>
            <wp:effectExtent l="0" t="0" r="0" b="0"/>
            <wp:docPr id="49" name="image112.png" descr="C:\Users\Neli\AppData\Local\JASP\temp\clipboard\resources\1\_162.png"/>
            <wp:cNvGraphicFramePr/>
            <a:graphic xmlns:a="http://schemas.openxmlformats.org/drawingml/2006/main">
              <a:graphicData uri="http://schemas.openxmlformats.org/drawingml/2006/picture">
                <pic:pic xmlns:pic="http://schemas.openxmlformats.org/drawingml/2006/picture">
                  <pic:nvPicPr>
                    <pic:cNvPr id="0" name="image112.png" descr="C:\Users\Neli\AppData\Local\JASP\temp\clipboard\resources\1\_162.png"/>
                    <pic:cNvPicPr preferRelativeResize="0"/>
                  </pic:nvPicPr>
                  <pic:blipFill>
                    <a:blip r:embed="rId20"/>
                    <a:srcRect/>
                    <a:stretch>
                      <a:fillRect/>
                    </a:stretch>
                  </pic:blipFill>
                  <pic:spPr>
                    <a:xfrm>
                      <a:off x="0" y="0"/>
                      <a:ext cx="2715811" cy="2049669"/>
                    </a:xfrm>
                    <a:prstGeom prst="rect">
                      <a:avLst/>
                    </a:prstGeom>
                    <a:ln/>
                  </pic:spPr>
                </pic:pic>
              </a:graphicData>
            </a:graphic>
          </wp:inline>
        </w:drawing>
      </w:r>
      <w:r>
        <w:rPr>
          <w:noProof/>
          <w:sz w:val="24"/>
          <w:szCs w:val="24"/>
          <w:lang w:eastAsia="es-MX"/>
        </w:rPr>
        <w:drawing>
          <wp:inline distT="0" distB="0" distL="0" distR="0" wp14:anchorId="6BBA621A" wp14:editId="685267D1">
            <wp:extent cx="2741438" cy="2069009"/>
            <wp:effectExtent l="0" t="0" r="0" b="0"/>
            <wp:docPr id="51" name="image114.png" descr="C:\Users\Neli\AppData\Local\JASP\temp\clipboard\resources\1\_164.png"/>
            <wp:cNvGraphicFramePr/>
            <a:graphic xmlns:a="http://schemas.openxmlformats.org/drawingml/2006/main">
              <a:graphicData uri="http://schemas.openxmlformats.org/drawingml/2006/picture">
                <pic:pic xmlns:pic="http://schemas.openxmlformats.org/drawingml/2006/picture">
                  <pic:nvPicPr>
                    <pic:cNvPr id="0" name="image114.png" descr="C:\Users\Neli\AppData\Local\JASP\temp\clipboard\resources\1\_164.png"/>
                    <pic:cNvPicPr preferRelativeResize="0"/>
                  </pic:nvPicPr>
                  <pic:blipFill>
                    <a:blip r:embed="rId21"/>
                    <a:srcRect/>
                    <a:stretch>
                      <a:fillRect/>
                    </a:stretch>
                  </pic:blipFill>
                  <pic:spPr>
                    <a:xfrm>
                      <a:off x="0" y="0"/>
                      <a:ext cx="2741438" cy="2069009"/>
                    </a:xfrm>
                    <a:prstGeom prst="rect">
                      <a:avLst/>
                    </a:prstGeom>
                    <a:ln/>
                  </pic:spPr>
                </pic:pic>
              </a:graphicData>
            </a:graphic>
          </wp:inline>
        </w:drawing>
      </w:r>
    </w:p>
    <w:p w14:paraId="3336170E" w14:textId="77777777" w:rsidR="009E6841" w:rsidRDefault="006B115E">
      <w:pPr>
        <w:spacing w:after="0"/>
        <w:ind w:left="708" w:firstLine="708"/>
        <w:jc w:val="both"/>
        <w:rPr>
          <w:sz w:val="24"/>
          <w:szCs w:val="24"/>
        </w:rPr>
      </w:pPr>
      <w:r>
        <w:rPr>
          <w:sz w:val="24"/>
          <w:szCs w:val="24"/>
        </w:rPr>
        <w:t>Periodo 3</w:t>
      </w:r>
      <w:r>
        <w:rPr>
          <w:sz w:val="24"/>
          <w:szCs w:val="24"/>
        </w:rPr>
        <w:tab/>
      </w:r>
      <w:r>
        <w:rPr>
          <w:sz w:val="24"/>
          <w:szCs w:val="24"/>
        </w:rPr>
        <w:tab/>
      </w:r>
      <w:r>
        <w:rPr>
          <w:sz w:val="24"/>
          <w:szCs w:val="24"/>
        </w:rPr>
        <w:tab/>
      </w:r>
      <w:r>
        <w:rPr>
          <w:sz w:val="24"/>
          <w:szCs w:val="24"/>
        </w:rPr>
        <w:tab/>
      </w:r>
      <w:r>
        <w:rPr>
          <w:sz w:val="24"/>
          <w:szCs w:val="24"/>
        </w:rPr>
        <w:tab/>
        <w:t>Periodo 4</w:t>
      </w:r>
    </w:p>
    <w:p w14:paraId="3D1F4C6D" w14:textId="77777777" w:rsidR="009E6841" w:rsidRDefault="009E6841">
      <w:pPr>
        <w:spacing w:after="0"/>
        <w:ind w:left="708" w:firstLine="708"/>
        <w:jc w:val="both"/>
        <w:rPr>
          <w:sz w:val="24"/>
          <w:szCs w:val="24"/>
        </w:rPr>
      </w:pPr>
    </w:p>
    <w:p w14:paraId="74C3D15A" w14:textId="77777777" w:rsidR="009E6841" w:rsidRDefault="006B115E">
      <w:pPr>
        <w:spacing w:after="0"/>
        <w:jc w:val="center"/>
        <w:rPr>
          <w:sz w:val="24"/>
          <w:szCs w:val="24"/>
        </w:rPr>
      </w:pPr>
      <w:r>
        <w:rPr>
          <w:sz w:val="24"/>
          <w:szCs w:val="24"/>
        </w:rPr>
        <w:t xml:space="preserve">Figura 3. Se presenta la comparación entre las distribuciones prior y las distribuciones posteriores computadas en las pruebas-T bayesianas de una sola muestra, de acuerdo con las diferencias relativas computadas en cada uno de los cuatro periodos contenidos en el primer </w:t>
      </w:r>
      <w:proofErr w:type="spellStart"/>
      <w:r>
        <w:rPr>
          <w:sz w:val="24"/>
          <w:szCs w:val="24"/>
        </w:rPr>
        <w:t>subjuego</w:t>
      </w:r>
      <w:proofErr w:type="spellEnd"/>
      <w:r>
        <w:rPr>
          <w:sz w:val="24"/>
          <w:szCs w:val="24"/>
        </w:rPr>
        <w:t>, entre sus elecciones y creencias.</w:t>
      </w:r>
    </w:p>
    <w:p w14:paraId="17436F25" w14:textId="77777777" w:rsidR="009E6841" w:rsidRDefault="009E6841">
      <w:pPr>
        <w:jc w:val="both"/>
        <w:rPr>
          <w:sz w:val="24"/>
          <w:szCs w:val="24"/>
        </w:rPr>
      </w:pPr>
    </w:p>
    <w:p w14:paraId="110BA540" w14:textId="77777777" w:rsidR="009E6841" w:rsidRDefault="006B115E">
      <w:pPr>
        <w:jc w:val="both"/>
        <w:rPr>
          <w:sz w:val="24"/>
          <w:szCs w:val="24"/>
        </w:rPr>
      </w:pPr>
      <w:r>
        <w:rPr>
          <w:sz w:val="24"/>
          <w:szCs w:val="24"/>
        </w:rPr>
        <w:lastRenderedPageBreak/>
        <w:t>Tal y como se encontró con</w:t>
      </w:r>
      <w:r w:rsidRPr="00C26D80">
        <w:rPr>
          <w:sz w:val="24"/>
          <w:szCs w:val="24"/>
        </w:rPr>
        <w:t xml:space="preserve"> </w:t>
      </w:r>
      <w:r>
        <w:rPr>
          <w:sz w:val="24"/>
          <w:szCs w:val="24"/>
        </w:rPr>
        <w:t xml:space="preserve">el método de Diferencias Normalizadas, todas las diferencias son negativas, indicando que consistentemente las creencias estuvieron por debajo de las elecciones reales. Sin embargo, contrario a lo que se esperaría con base en los resultados hallados con el método de Diferencias Normalizadas donde los participantes reducen la inconsistencia entre sus elecciones y las creencias evocadas conforme adquieren experiencia, con el método de Diferencias Relativas se observan inconsistencias (diferencias estadísticamente significativas) entre creencias y elecciones en el periodo 4, aunque no en el periodo 3. De cualquier forma, de acuerdo con el factor de </w:t>
      </w:r>
      <w:proofErr w:type="spellStart"/>
      <w:r>
        <w:rPr>
          <w:sz w:val="24"/>
          <w:szCs w:val="24"/>
        </w:rPr>
        <w:t>Bayes</w:t>
      </w:r>
      <w:proofErr w:type="spellEnd"/>
      <w:r>
        <w:rPr>
          <w:sz w:val="24"/>
          <w:szCs w:val="24"/>
        </w:rPr>
        <w:t>, la evidencia a favor de la hipótesis alterna</w:t>
      </w:r>
      <w:r w:rsidR="00BF2055">
        <w:rPr>
          <w:sz w:val="24"/>
          <w:szCs w:val="24"/>
        </w:rPr>
        <w:t xml:space="preserve"> en el periodo 4 es anecdótica.</w:t>
      </w:r>
    </w:p>
    <w:p w14:paraId="06CF54AE" w14:textId="77777777" w:rsidR="009E6841" w:rsidRDefault="006B115E">
      <w:pPr>
        <w:jc w:val="both"/>
        <w:rPr>
          <w:strike/>
          <w:sz w:val="24"/>
          <w:szCs w:val="24"/>
        </w:rPr>
      </w:pPr>
      <w:r>
        <w:rPr>
          <w:sz w:val="24"/>
          <w:szCs w:val="24"/>
        </w:rPr>
        <w:t xml:space="preserve">Posteriormente, se computaron las Diferencias Relativas omitiendo la multiplicación por </w:t>
      </w:r>
      <w:r>
        <w:rPr>
          <w:i/>
          <w:sz w:val="24"/>
          <w:szCs w:val="24"/>
        </w:rPr>
        <w:t>p</w:t>
      </w:r>
      <w:r>
        <w:rPr>
          <w:sz w:val="24"/>
          <w:szCs w:val="24"/>
        </w:rPr>
        <w:t>, de la siguiente forma:</w:t>
      </w:r>
    </w:p>
    <w:p w14:paraId="5AF0552D" w14:textId="77777777" w:rsidR="009E6841" w:rsidRDefault="004933FE">
      <w:pPr>
        <w:jc w:val="center"/>
        <w:rPr>
          <w:rFonts w:ascii="Cambria Math" w:eastAsia="Cambria Math" w:hAnsi="Cambria Math" w:cs="Cambria Math"/>
          <w:sz w:val="24"/>
          <w:szCs w:val="24"/>
        </w:rPr>
      </w:pPr>
      <m:oMathPara>
        <m:oMathParaPr>
          <m:jc m:val="left"/>
        </m:oMathParaP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DR</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num>
            <m:den>
              <m:r>
                <w:rPr>
                  <w:rFonts w:ascii="Cambria Math" w:eastAsia="Cambria Math" w:hAnsi="Cambria Math" w:cs="Cambria Math"/>
                  <w:sz w:val="24"/>
                  <w:szCs w:val="24"/>
                </w:rPr>
                <m:t>0.5(</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up>
                  <m:r>
                    <w:rPr>
                      <w:rFonts w:ascii="Cambria Math" w:eastAsia="Cambria Math" w:hAnsi="Cambria Math" w:cs="Cambria Math"/>
                      <w:sz w:val="24"/>
                      <w:szCs w:val="24"/>
                    </w:rPr>
                    <m:t>t</m:t>
                  </m:r>
                </m:sup>
              </m:sSubSup>
              <m:r>
                <w:rPr>
                  <w:rFonts w:ascii="Cambria Math" w:eastAsia="Cambria Math" w:hAnsi="Cambria Math" w:cs="Cambria Math"/>
                  <w:sz w:val="24"/>
                  <w:szCs w:val="24"/>
                </w:rPr>
                <m:t>)</m:t>
              </m:r>
            </m:den>
          </m:f>
        </m:oMath>
      </m:oMathPara>
    </w:p>
    <w:p w14:paraId="51008181" w14:textId="77777777" w:rsidR="009E6841" w:rsidRDefault="009E6841">
      <w:pPr>
        <w:jc w:val="both"/>
        <w:rPr>
          <w:color w:val="FF0000"/>
          <w:sz w:val="24"/>
          <w:szCs w:val="24"/>
        </w:rPr>
      </w:pPr>
    </w:p>
    <w:p w14:paraId="1B7509C2" w14:textId="77777777" w:rsidR="00953CBE" w:rsidRPr="00BF2055" w:rsidRDefault="006B115E" w:rsidP="00BF2055">
      <w:pPr>
        <w:jc w:val="both"/>
        <w:rPr>
          <w:strike/>
          <w:sz w:val="24"/>
          <w:szCs w:val="24"/>
        </w:rPr>
      </w:pPr>
      <w:r>
        <w:rPr>
          <w:sz w:val="24"/>
          <w:szCs w:val="24"/>
        </w:rPr>
        <w:t>Se realizaron pruebas-T de una sola muestra para determinar si las Diferencias Relativas promedio en cada periodo son significativament</w:t>
      </w:r>
      <w:r w:rsidR="00BF2055">
        <w:rPr>
          <w:sz w:val="24"/>
          <w:szCs w:val="24"/>
        </w:rPr>
        <w:t>e diferentes de 0. En la Tabla 4</w:t>
      </w:r>
      <w:r>
        <w:rPr>
          <w:sz w:val="24"/>
          <w:szCs w:val="24"/>
        </w:rPr>
        <w:t xml:space="preserve"> se presentan los resultados obtenidos por la prueba-T bayesiana. A su vez, la Figura 4 presenta la relación entre las distribuciones prior y las posteriores de cada periodo.</w:t>
      </w:r>
    </w:p>
    <w:p w14:paraId="74040D6C" w14:textId="77777777" w:rsidR="009E6841" w:rsidRDefault="00BF2055">
      <w:pPr>
        <w:jc w:val="center"/>
        <w:rPr>
          <w:sz w:val="24"/>
          <w:szCs w:val="24"/>
        </w:rPr>
      </w:pPr>
      <w:r>
        <w:rPr>
          <w:sz w:val="24"/>
          <w:szCs w:val="24"/>
        </w:rPr>
        <w:t>Tabla 4</w:t>
      </w:r>
      <w:r w:rsidR="006B115E">
        <w:rPr>
          <w:sz w:val="24"/>
          <w:szCs w:val="24"/>
        </w:rPr>
        <w:t xml:space="preserve">. </w:t>
      </w:r>
      <w:proofErr w:type="spellStart"/>
      <w:r w:rsidR="006B115E">
        <w:rPr>
          <w:sz w:val="24"/>
          <w:szCs w:val="24"/>
        </w:rPr>
        <w:t>Subjuego</w:t>
      </w:r>
      <w:proofErr w:type="spellEnd"/>
      <w:r w:rsidR="006B115E">
        <w:rPr>
          <w:sz w:val="24"/>
          <w:szCs w:val="24"/>
        </w:rPr>
        <w:t xml:space="preserve"> 1. Diferencias relativas. Se omite la multiplicación por </w:t>
      </w:r>
      <w:r w:rsidR="006B115E">
        <w:rPr>
          <w:i/>
          <w:sz w:val="24"/>
          <w:szCs w:val="24"/>
        </w:rPr>
        <w:t>p</w:t>
      </w:r>
      <w:r w:rsidR="006B115E">
        <w:rPr>
          <w:sz w:val="24"/>
          <w:szCs w:val="24"/>
        </w:rPr>
        <w:t>.</w:t>
      </w:r>
    </w:p>
    <w:tbl>
      <w:tblPr>
        <w:tblStyle w:val="a6"/>
        <w:tblW w:w="6330" w:type="dxa"/>
        <w:jc w:val="center"/>
        <w:tblInd w:w="0" w:type="dxa"/>
        <w:tblLayout w:type="fixed"/>
        <w:tblLook w:val="0400" w:firstRow="0" w:lastRow="0" w:firstColumn="0" w:lastColumn="0" w:noHBand="0" w:noVBand="1"/>
      </w:tblPr>
      <w:tblGrid>
        <w:gridCol w:w="1275"/>
        <w:gridCol w:w="341"/>
        <w:gridCol w:w="795"/>
        <w:gridCol w:w="341"/>
        <w:gridCol w:w="1234"/>
        <w:gridCol w:w="342"/>
        <w:gridCol w:w="2002"/>
      </w:tblGrid>
      <w:tr w:rsidR="007F4AD9" w14:paraId="1036F0EC" w14:textId="59B81E9C" w:rsidTr="007F4AD9">
        <w:trPr>
          <w:trHeight w:val="312"/>
          <w:jc w:val="center"/>
        </w:trPr>
        <w:tc>
          <w:tcPr>
            <w:tcW w:w="4328" w:type="dxa"/>
            <w:gridSpan w:val="6"/>
            <w:tcBorders>
              <w:top w:val="nil"/>
              <w:left w:val="nil"/>
              <w:bottom w:val="single" w:sz="6" w:space="0" w:color="000000"/>
              <w:right w:val="nil"/>
            </w:tcBorders>
            <w:vAlign w:val="center"/>
          </w:tcPr>
          <w:p w14:paraId="5A83E00B" w14:textId="77777777" w:rsidR="007F4AD9" w:rsidRDefault="007F4AD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02" w:type="dxa"/>
            <w:tcBorders>
              <w:top w:val="nil"/>
              <w:left w:val="nil"/>
              <w:bottom w:val="single" w:sz="6" w:space="0" w:color="000000"/>
              <w:right w:val="nil"/>
            </w:tcBorders>
          </w:tcPr>
          <w:p w14:paraId="077B3498" w14:textId="77777777" w:rsidR="007F4AD9" w:rsidRDefault="007F4AD9">
            <w:pPr>
              <w:rPr>
                <w:rFonts w:ascii="Times New Roman" w:eastAsia="Times New Roman" w:hAnsi="Times New Roman" w:cs="Times New Roman"/>
                <w:b/>
                <w:sz w:val="24"/>
                <w:szCs w:val="24"/>
              </w:rPr>
            </w:pPr>
          </w:p>
        </w:tc>
      </w:tr>
      <w:tr w:rsidR="007F4AD9" w14:paraId="4E2FF68A" w14:textId="1C9D709B" w:rsidTr="007F4AD9">
        <w:trPr>
          <w:trHeight w:val="160"/>
          <w:jc w:val="center"/>
        </w:trPr>
        <w:tc>
          <w:tcPr>
            <w:tcW w:w="1616" w:type="dxa"/>
            <w:gridSpan w:val="2"/>
            <w:tcBorders>
              <w:top w:val="nil"/>
              <w:left w:val="nil"/>
              <w:bottom w:val="single" w:sz="6" w:space="0" w:color="000000"/>
              <w:right w:val="nil"/>
            </w:tcBorders>
            <w:vAlign w:val="center"/>
          </w:tcPr>
          <w:p w14:paraId="26C548EE"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36" w:type="dxa"/>
            <w:gridSpan w:val="2"/>
            <w:tcBorders>
              <w:top w:val="nil"/>
              <w:left w:val="nil"/>
              <w:bottom w:val="single" w:sz="6" w:space="0" w:color="000000"/>
              <w:right w:val="nil"/>
            </w:tcBorders>
            <w:vAlign w:val="center"/>
          </w:tcPr>
          <w:p w14:paraId="798B98F7"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6" w:type="dxa"/>
            <w:gridSpan w:val="2"/>
            <w:tcBorders>
              <w:top w:val="nil"/>
              <w:left w:val="nil"/>
              <w:bottom w:val="single" w:sz="6" w:space="0" w:color="000000"/>
              <w:right w:val="nil"/>
            </w:tcBorders>
            <w:vAlign w:val="center"/>
          </w:tcPr>
          <w:p w14:paraId="7B783902" w14:textId="77777777" w:rsidR="007F4AD9" w:rsidRDefault="007F4AD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02" w:type="dxa"/>
            <w:tcBorders>
              <w:top w:val="nil"/>
              <w:left w:val="nil"/>
              <w:bottom w:val="single" w:sz="6" w:space="0" w:color="000000"/>
              <w:right w:val="nil"/>
            </w:tcBorders>
          </w:tcPr>
          <w:p w14:paraId="5EF5A56D" w14:textId="103A2828" w:rsidR="007F4AD9" w:rsidRDefault="007F4AD9">
            <w:pPr>
              <w:jc w:val="center"/>
              <w:rPr>
                <w:rFonts w:ascii="Times New Roman" w:eastAsia="Times New Roman" w:hAnsi="Times New Roman" w:cs="Times New Roman"/>
                <w:b/>
                <w:sz w:val="24"/>
                <w:szCs w:val="24"/>
              </w:rPr>
            </w:pPr>
            <w:r w:rsidRPr="007F4AD9">
              <w:rPr>
                <w:rFonts w:ascii="Times New Roman" w:eastAsia="Times New Roman" w:hAnsi="Times New Roman" w:cs="Times New Roman"/>
                <w:b/>
                <w:sz w:val="24"/>
                <w:szCs w:val="24"/>
              </w:rPr>
              <w:t xml:space="preserve">Mean </w:t>
            </w:r>
            <w:proofErr w:type="spellStart"/>
            <w:r w:rsidRPr="007F4AD9">
              <w:rPr>
                <w:rFonts w:ascii="Times New Roman" w:eastAsia="Times New Roman" w:hAnsi="Times New Roman" w:cs="Times New Roman"/>
                <w:b/>
                <w:sz w:val="24"/>
                <w:szCs w:val="24"/>
              </w:rPr>
              <w:t>Difference</w:t>
            </w:r>
            <w:proofErr w:type="spellEnd"/>
          </w:p>
        </w:tc>
      </w:tr>
      <w:tr w:rsidR="007F4AD9" w14:paraId="133EDBC6" w14:textId="10D82C81" w:rsidTr="00DA4413">
        <w:trPr>
          <w:trHeight w:val="312"/>
          <w:jc w:val="center"/>
        </w:trPr>
        <w:tc>
          <w:tcPr>
            <w:tcW w:w="1275" w:type="dxa"/>
            <w:tcBorders>
              <w:top w:val="nil"/>
              <w:left w:val="nil"/>
              <w:bottom w:val="nil"/>
              <w:right w:val="nil"/>
            </w:tcBorders>
            <w:vAlign w:val="center"/>
          </w:tcPr>
          <w:p w14:paraId="2111ECDE"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41" w:type="dxa"/>
            <w:tcBorders>
              <w:top w:val="nil"/>
              <w:left w:val="nil"/>
              <w:bottom w:val="nil"/>
              <w:right w:val="nil"/>
            </w:tcBorders>
            <w:vAlign w:val="center"/>
          </w:tcPr>
          <w:p w14:paraId="47B8C73B"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6C00052"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0.269 </w:t>
            </w:r>
          </w:p>
        </w:tc>
        <w:tc>
          <w:tcPr>
            <w:tcW w:w="341" w:type="dxa"/>
            <w:tcBorders>
              <w:top w:val="nil"/>
              <w:left w:val="nil"/>
              <w:bottom w:val="nil"/>
              <w:right w:val="nil"/>
            </w:tcBorders>
            <w:vAlign w:val="center"/>
          </w:tcPr>
          <w:p w14:paraId="5ED9141E"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8E5A3EE"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5.246e -4 </w:t>
            </w:r>
          </w:p>
        </w:tc>
        <w:tc>
          <w:tcPr>
            <w:tcW w:w="342" w:type="dxa"/>
            <w:tcBorders>
              <w:top w:val="nil"/>
              <w:left w:val="nil"/>
              <w:bottom w:val="nil"/>
              <w:right w:val="nil"/>
            </w:tcBorders>
            <w:vAlign w:val="center"/>
          </w:tcPr>
          <w:p w14:paraId="2CCEC3EB"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5030058A" w14:textId="594604E8"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-0.101 </w:t>
            </w:r>
          </w:p>
        </w:tc>
      </w:tr>
      <w:tr w:rsidR="007F4AD9" w14:paraId="733899F7" w14:textId="5D514D35" w:rsidTr="00DA4413">
        <w:trPr>
          <w:trHeight w:val="303"/>
          <w:jc w:val="center"/>
        </w:trPr>
        <w:tc>
          <w:tcPr>
            <w:tcW w:w="1275" w:type="dxa"/>
            <w:tcBorders>
              <w:top w:val="nil"/>
              <w:left w:val="nil"/>
              <w:bottom w:val="nil"/>
              <w:right w:val="nil"/>
            </w:tcBorders>
            <w:vAlign w:val="center"/>
          </w:tcPr>
          <w:p w14:paraId="6D8206C1"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41" w:type="dxa"/>
            <w:tcBorders>
              <w:top w:val="nil"/>
              <w:left w:val="nil"/>
              <w:bottom w:val="nil"/>
              <w:right w:val="nil"/>
            </w:tcBorders>
            <w:vAlign w:val="center"/>
          </w:tcPr>
          <w:p w14:paraId="304A136C"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24D7F313"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0.211 </w:t>
            </w:r>
          </w:p>
        </w:tc>
        <w:tc>
          <w:tcPr>
            <w:tcW w:w="341" w:type="dxa"/>
            <w:tcBorders>
              <w:top w:val="nil"/>
              <w:left w:val="nil"/>
              <w:bottom w:val="nil"/>
              <w:right w:val="nil"/>
            </w:tcBorders>
            <w:vAlign w:val="center"/>
          </w:tcPr>
          <w:p w14:paraId="0B94D568"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67CB9E6B"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0.009 </w:t>
            </w:r>
          </w:p>
        </w:tc>
        <w:tc>
          <w:tcPr>
            <w:tcW w:w="342" w:type="dxa"/>
            <w:tcBorders>
              <w:top w:val="nil"/>
              <w:left w:val="nil"/>
              <w:bottom w:val="nil"/>
              <w:right w:val="nil"/>
            </w:tcBorders>
            <w:vAlign w:val="center"/>
          </w:tcPr>
          <w:p w14:paraId="09894C16"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130BCE70" w14:textId="6E37191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r>
      <w:tr w:rsidR="007F4AD9" w14:paraId="6D21F999" w14:textId="46FB4C8B" w:rsidTr="00DA4413">
        <w:trPr>
          <w:trHeight w:val="312"/>
          <w:jc w:val="center"/>
        </w:trPr>
        <w:tc>
          <w:tcPr>
            <w:tcW w:w="1275" w:type="dxa"/>
            <w:tcBorders>
              <w:top w:val="nil"/>
              <w:left w:val="nil"/>
              <w:bottom w:val="nil"/>
              <w:right w:val="nil"/>
            </w:tcBorders>
            <w:vAlign w:val="center"/>
          </w:tcPr>
          <w:p w14:paraId="5D779EDA"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41" w:type="dxa"/>
            <w:tcBorders>
              <w:top w:val="nil"/>
              <w:left w:val="nil"/>
              <w:bottom w:val="nil"/>
              <w:right w:val="nil"/>
            </w:tcBorders>
            <w:vAlign w:val="center"/>
          </w:tcPr>
          <w:p w14:paraId="5115F06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51B580A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8.393 </w:t>
            </w:r>
          </w:p>
        </w:tc>
        <w:tc>
          <w:tcPr>
            <w:tcW w:w="341" w:type="dxa"/>
            <w:tcBorders>
              <w:top w:val="nil"/>
              <w:left w:val="nil"/>
              <w:bottom w:val="nil"/>
              <w:right w:val="nil"/>
            </w:tcBorders>
            <w:vAlign w:val="center"/>
          </w:tcPr>
          <w:p w14:paraId="3B148412"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D1B6961"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2.307e -6 </w:t>
            </w:r>
          </w:p>
        </w:tc>
        <w:tc>
          <w:tcPr>
            <w:tcW w:w="342" w:type="dxa"/>
            <w:tcBorders>
              <w:top w:val="nil"/>
              <w:left w:val="nil"/>
              <w:bottom w:val="nil"/>
              <w:right w:val="nil"/>
            </w:tcBorders>
            <w:vAlign w:val="center"/>
          </w:tcPr>
          <w:p w14:paraId="3FA6629D"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31B450A1" w14:textId="52CA6BE9"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0.315 </w:t>
            </w:r>
          </w:p>
        </w:tc>
      </w:tr>
      <w:tr w:rsidR="007F4AD9" w14:paraId="6680A911" w14:textId="6D860C0C" w:rsidTr="00DA4413">
        <w:trPr>
          <w:trHeight w:val="312"/>
          <w:jc w:val="center"/>
        </w:trPr>
        <w:tc>
          <w:tcPr>
            <w:tcW w:w="1275" w:type="dxa"/>
            <w:tcBorders>
              <w:top w:val="nil"/>
              <w:left w:val="nil"/>
              <w:bottom w:val="nil"/>
              <w:right w:val="nil"/>
            </w:tcBorders>
            <w:vAlign w:val="center"/>
          </w:tcPr>
          <w:p w14:paraId="4B71573F" w14:textId="77777777" w:rsidR="007F4AD9" w:rsidRDefault="007F4AD9" w:rsidP="007F4A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41" w:type="dxa"/>
            <w:tcBorders>
              <w:top w:val="nil"/>
              <w:left w:val="nil"/>
              <w:bottom w:val="nil"/>
              <w:right w:val="nil"/>
            </w:tcBorders>
            <w:vAlign w:val="center"/>
          </w:tcPr>
          <w:p w14:paraId="562CDEAE" w14:textId="77777777" w:rsidR="007F4AD9" w:rsidRDefault="007F4AD9" w:rsidP="007F4AD9">
            <w:pP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267AE67"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0.810 </w:t>
            </w:r>
          </w:p>
        </w:tc>
        <w:tc>
          <w:tcPr>
            <w:tcW w:w="341" w:type="dxa"/>
            <w:tcBorders>
              <w:top w:val="nil"/>
              <w:left w:val="nil"/>
              <w:bottom w:val="nil"/>
              <w:right w:val="nil"/>
            </w:tcBorders>
            <w:vAlign w:val="center"/>
          </w:tcPr>
          <w:p w14:paraId="2E9A5C31" w14:textId="77777777" w:rsidR="007F4AD9" w:rsidRDefault="007F4AD9" w:rsidP="007F4AD9">
            <w:pPr>
              <w:jc w:val="right"/>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72CF952C" w14:textId="77777777"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5.669e -6 </w:t>
            </w:r>
          </w:p>
        </w:tc>
        <w:tc>
          <w:tcPr>
            <w:tcW w:w="342" w:type="dxa"/>
            <w:tcBorders>
              <w:top w:val="nil"/>
              <w:left w:val="nil"/>
              <w:bottom w:val="nil"/>
              <w:right w:val="nil"/>
            </w:tcBorders>
            <w:vAlign w:val="center"/>
          </w:tcPr>
          <w:p w14:paraId="209A9CDE" w14:textId="77777777" w:rsidR="007F4AD9" w:rsidRDefault="007F4AD9" w:rsidP="007F4AD9">
            <w:pPr>
              <w:jc w:val="right"/>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4A892736" w14:textId="3A9A9A7E" w:rsidR="007F4AD9" w:rsidRDefault="007F4AD9" w:rsidP="007F4AD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0.167 </w:t>
            </w:r>
          </w:p>
        </w:tc>
      </w:tr>
      <w:tr w:rsidR="007F4AD9" w14:paraId="4C0856C8" w14:textId="0AB23064" w:rsidTr="007F4AD9">
        <w:trPr>
          <w:trHeight w:val="151"/>
          <w:jc w:val="center"/>
        </w:trPr>
        <w:tc>
          <w:tcPr>
            <w:tcW w:w="4328" w:type="dxa"/>
            <w:gridSpan w:val="6"/>
            <w:tcBorders>
              <w:top w:val="nil"/>
              <w:left w:val="nil"/>
              <w:bottom w:val="single" w:sz="12" w:space="0" w:color="000000"/>
              <w:right w:val="nil"/>
            </w:tcBorders>
            <w:vAlign w:val="center"/>
          </w:tcPr>
          <w:p w14:paraId="70E2E8C2" w14:textId="77777777" w:rsidR="007F4AD9" w:rsidRDefault="007F4AD9" w:rsidP="007F4AD9">
            <w:pPr>
              <w:rPr>
                <w:rFonts w:ascii="Times New Roman" w:eastAsia="Times New Roman" w:hAnsi="Times New Roman" w:cs="Times New Roman"/>
                <w:sz w:val="24"/>
                <w:szCs w:val="24"/>
              </w:rPr>
            </w:pPr>
          </w:p>
        </w:tc>
        <w:tc>
          <w:tcPr>
            <w:tcW w:w="2002" w:type="dxa"/>
            <w:tcBorders>
              <w:top w:val="nil"/>
              <w:left w:val="nil"/>
              <w:bottom w:val="single" w:sz="12" w:space="0" w:color="000000"/>
              <w:right w:val="nil"/>
            </w:tcBorders>
          </w:tcPr>
          <w:p w14:paraId="70F723C6" w14:textId="77777777" w:rsidR="007F4AD9" w:rsidRDefault="007F4AD9" w:rsidP="007F4AD9">
            <w:pPr>
              <w:rPr>
                <w:rFonts w:ascii="Times New Roman" w:eastAsia="Times New Roman" w:hAnsi="Times New Roman" w:cs="Times New Roman"/>
                <w:sz w:val="24"/>
                <w:szCs w:val="24"/>
              </w:rPr>
            </w:pPr>
          </w:p>
        </w:tc>
      </w:tr>
    </w:tbl>
    <w:p w14:paraId="76F61DAE"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5ADD930C" w14:textId="77777777" w:rsidR="009E6841" w:rsidRDefault="009E6841">
      <w:pPr>
        <w:pStyle w:val="Ttulo5"/>
        <w:spacing w:after="0"/>
        <w:jc w:val="center"/>
        <w:rPr>
          <w:sz w:val="24"/>
          <w:szCs w:val="24"/>
        </w:rPr>
      </w:pPr>
    </w:p>
    <w:p w14:paraId="015F1080" w14:textId="77777777" w:rsidR="009E6841" w:rsidRDefault="006B115E">
      <w:pPr>
        <w:pStyle w:val="Ttulo5"/>
        <w:spacing w:after="0"/>
        <w:jc w:val="center"/>
        <w:rPr>
          <w:sz w:val="24"/>
          <w:szCs w:val="24"/>
        </w:rPr>
      </w:pPr>
      <w:r>
        <w:rPr>
          <w:noProof/>
          <w:sz w:val="24"/>
          <w:szCs w:val="24"/>
          <w:lang w:eastAsia="es-MX"/>
        </w:rPr>
        <w:drawing>
          <wp:inline distT="0" distB="0" distL="0" distR="0" wp14:anchorId="3C65BE2D" wp14:editId="263DAADA">
            <wp:extent cx="2309784" cy="1743232"/>
            <wp:effectExtent l="0" t="0" r="0" b="0"/>
            <wp:docPr id="54" name="image117.png" descr="C:\Users\Neli\AppData\Local\JASP\temp\clipboard\resources\1\_218.png"/>
            <wp:cNvGraphicFramePr/>
            <a:graphic xmlns:a="http://schemas.openxmlformats.org/drawingml/2006/main">
              <a:graphicData uri="http://schemas.openxmlformats.org/drawingml/2006/picture">
                <pic:pic xmlns:pic="http://schemas.openxmlformats.org/drawingml/2006/picture">
                  <pic:nvPicPr>
                    <pic:cNvPr id="0" name="image117.png" descr="C:\Users\Neli\AppData\Local\JASP\temp\clipboard\resources\1\_218.png"/>
                    <pic:cNvPicPr preferRelativeResize="0"/>
                  </pic:nvPicPr>
                  <pic:blipFill>
                    <a:blip r:embed="rId22"/>
                    <a:srcRect/>
                    <a:stretch>
                      <a:fillRect/>
                    </a:stretch>
                  </pic:blipFill>
                  <pic:spPr>
                    <a:xfrm>
                      <a:off x="0" y="0"/>
                      <a:ext cx="2309784" cy="1743232"/>
                    </a:xfrm>
                    <a:prstGeom prst="rect">
                      <a:avLst/>
                    </a:prstGeom>
                    <a:ln/>
                  </pic:spPr>
                </pic:pic>
              </a:graphicData>
            </a:graphic>
          </wp:inline>
        </w:drawing>
      </w:r>
      <w:r>
        <w:rPr>
          <w:noProof/>
          <w:sz w:val="24"/>
          <w:szCs w:val="24"/>
          <w:lang w:eastAsia="es-MX"/>
        </w:rPr>
        <w:drawing>
          <wp:inline distT="0" distB="0" distL="0" distR="0" wp14:anchorId="26D03341" wp14:editId="1C4B1816">
            <wp:extent cx="2324507" cy="1754345"/>
            <wp:effectExtent l="0" t="0" r="0" b="0"/>
            <wp:docPr id="56" name="image119.png" descr="C:\Users\Neli\AppData\Local\JASP\temp\clipboard\resources\1\_220.png"/>
            <wp:cNvGraphicFramePr/>
            <a:graphic xmlns:a="http://schemas.openxmlformats.org/drawingml/2006/main">
              <a:graphicData uri="http://schemas.openxmlformats.org/drawingml/2006/picture">
                <pic:pic xmlns:pic="http://schemas.openxmlformats.org/drawingml/2006/picture">
                  <pic:nvPicPr>
                    <pic:cNvPr id="0" name="image119.png" descr="C:\Users\Neli\AppData\Local\JASP\temp\clipboard\resources\1\_220.png"/>
                    <pic:cNvPicPr preferRelativeResize="0"/>
                  </pic:nvPicPr>
                  <pic:blipFill>
                    <a:blip r:embed="rId23"/>
                    <a:srcRect/>
                    <a:stretch>
                      <a:fillRect/>
                    </a:stretch>
                  </pic:blipFill>
                  <pic:spPr>
                    <a:xfrm>
                      <a:off x="0" y="0"/>
                      <a:ext cx="2324507" cy="1754345"/>
                    </a:xfrm>
                    <a:prstGeom prst="rect">
                      <a:avLst/>
                    </a:prstGeom>
                    <a:ln/>
                  </pic:spPr>
                </pic:pic>
              </a:graphicData>
            </a:graphic>
          </wp:inline>
        </w:drawing>
      </w:r>
    </w:p>
    <w:p w14:paraId="3708A982" w14:textId="77777777" w:rsidR="009E6841" w:rsidRDefault="006B115E">
      <w:pPr>
        <w:spacing w:after="0"/>
        <w:ind w:left="708"/>
        <w:jc w:val="center"/>
        <w:rPr>
          <w:sz w:val="24"/>
          <w:szCs w:val="24"/>
        </w:rPr>
      </w:pPr>
      <w:r>
        <w:rPr>
          <w:sz w:val="24"/>
          <w:szCs w:val="24"/>
        </w:rPr>
        <w:lastRenderedPageBreak/>
        <w:t>Periodo 1</w:t>
      </w:r>
      <w:r>
        <w:rPr>
          <w:sz w:val="24"/>
          <w:szCs w:val="24"/>
        </w:rPr>
        <w:tab/>
      </w:r>
      <w:r>
        <w:rPr>
          <w:sz w:val="24"/>
          <w:szCs w:val="24"/>
        </w:rPr>
        <w:tab/>
      </w:r>
      <w:r>
        <w:rPr>
          <w:sz w:val="24"/>
          <w:szCs w:val="24"/>
        </w:rPr>
        <w:tab/>
      </w:r>
      <w:r>
        <w:rPr>
          <w:sz w:val="24"/>
          <w:szCs w:val="24"/>
        </w:rPr>
        <w:tab/>
        <w:t>Periodo 2</w:t>
      </w:r>
    </w:p>
    <w:p w14:paraId="625BC41B" w14:textId="77777777" w:rsidR="009E6841" w:rsidRDefault="006B115E">
      <w:pPr>
        <w:pStyle w:val="Ttulo5"/>
        <w:spacing w:after="0"/>
        <w:jc w:val="center"/>
        <w:rPr>
          <w:sz w:val="24"/>
          <w:szCs w:val="24"/>
        </w:rPr>
      </w:pPr>
      <w:r>
        <w:rPr>
          <w:noProof/>
          <w:sz w:val="24"/>
          <w:szCs w:val="24"/>
          <w:lang w:eastAsia="es-MX"/>
        </w:rPr>
        <w:drawing>
          <wp:inline distT="0" distB="0" distL="0" distR="0" wp14:anchorId="07E7C4CF" wp14:editId="6175F13E">
            <wp:extent cx="2317779" cy="1749267"/>
            <wp:effectExtent l="0" t="0" r="0" b="0"/>
            <wp:docPr id="58" name="image121.png" descr="C:\Users\Neli\AppData\Local\JASP\temp\clipboard\resources\1\_222.png"/>
            <wp:cNvGraphicFramePr/>
            <a:graphic xmlns:a="http://schemas.openxmlformats.org/drawingml/2006/main">
              <a:graphicData uri="http://schemas.openxmlformats.org/drawingml/2006/picture">
                <pic:pic xmlns:pic="http://schemas.openxmlformats.org/drawingml/2006/picture">
                  <pic:nvPicPr>
                    <pic:cNvPr id="0" name="image121.png" descr="C:\Users\Neli\AppData\Local\JASP\temp\clipboard\resources\1\_222.png"/>
                    <pic:cNvPicPr preferRelativeResize="0"/>
                  </pic:nvPicPr>
                  <pic:blipFill>
                    <a:blip r:embed="rId24"/>
                    <a:srcRect/>
                    <a:stretch>
                      <a:fillRect/>
                    </a:stretch>
                  </pic:blipFill>
                  <pic:spPr>
                    <a:xfrm>
                      <a:off x="0" y="0"/>
                      <a:ext cx="2317779" cy="1749267"/>
                    </a:xfrm>
                    <a:prstGeom prst="rect">
                      <a:avLst/>
                    </a:prstGeom>
                    <a:ln/>
                  </pic:spPr>
                </pic:pic>
              </a:graphicData>
            </a:graphic>
          </wp:inline>
        </w:drawing>
      </w:r>
      <w:r>
        <w:rPr>
          <w:noProof/>
          <w:sz w:val="24"/>
          <w:szCs w:val="24"/>
          <w:lang w:eastAsia="es-MX"/>
        </w:rPr>
        <w:drawing>
          <wp:inline distT="0" distB="0" distL="0" distR="0" wp14:anchorId="04B4D2A2" wp14:editId="2801550A">
            <wp:extent cx="2304231" cy="1739042"/>
            <wp:effectExtent l="0" t="0" r="0" b="0"/>
            <wp:docPr id="60" name="image125.png" descr="C:\Users\Neli\AppData\Local\JASP\temp\clipboard\resources\1\_224.png"/>
            <wp:cNvGraphicFramePr/>
            <a:graphic xmlns:a="http://schemas.openxmlformats.org/drawingml/2006/main">
              <a:graphicData uri="http://schemas.openxmlformats.org/drawingml/2006/picture">
                <pic:pic xmlns:pic="http://schemas.openxmlformats.org/drawingml/2006/picture">
                  <pic:nvPicPr>
                    <pic:cNvPr id="0" name="image125.png" descr="C:\Users\Neli\AppData\Local\JASP\temp\clipboard\resources\1\_224.png"/>
                    <pic:cNvPicPr preferRelativeResize="0"/>
                  </pic:nvPicPr>
                  <pic:blipFill>
                    <a:blip r:embed="rId25"/>
                    <a:srcRect/>
                    <a:stretch>
                      <a:fillRect/>
                    </a:stretch>
                  </pic:blipFill>
                  <pic:spPr>
                    <a:xfrm>
                      <a:off x="0" y="0"/>
                      <a:ext cx="2304231" cy="1739042"/>
                    </a:xfrm>
                    <a:prstGeom prst="rect">
                      <a:avLst/>
                    </a:prstGeom>
                    <a:ln/>
                  </pic:spPr>
                </pic:pic>
              </a:graphicData>
            </a:graphic>
          </wp:inline>
        </w:drawing>
      </w:r>
    </w:p>
    <w:p w14:paraId="757F29FB" w14:textId="77777777" w:rsidR="009E6841" w:rsidRDefault="006B115E">
      <w:pPr>
        <w:spacing w:after="0"/>
        <w:ind w:left="708"/>
        <w:jc w:val="center"/>
        <w:rPr>
          <w:sz w:val="24"/>
          <w:szCs w:val="24"/>
        </w:rPr>
      </w:pPr>
      <w:r>
        <w:rPr>
          <w:sz w:val="24"/>
          <w:szCs w:val="24"/>
        </w:rPr>
        <w:t>Periodo 3</w:t>
      </w:r>
      <w:r>
        <w:rPr>
          <w:sz w:val="24"/>
          <w:szCs w:val="24"/>
        </w:rPr>
        <w:tab/>
      </w:r>
      <w:r>
        <w:rPr>
          <w:sz w:val="24"/>
          <w:szCs w:val="24"/>
        </w:rPr>
        <w:tab/>
      </w:r>
      <w:r>
        <w:rPr>
          <w:sz w:val="24"/>
          <w:szCs w:val="24"/>
        </w:rPr>
        <w:tab/>
      </w:r>
      <w:r>
        <w:rPr>
          <w:sz w:val="24"/>
          <w:szCs w:val="24"/>
        </w:rPr>
        <w:tab/>
        <w:t>Periodo 4</w:t>
      </w:r>
    </w:p>
    <w:p w14:paraId="2A7A6AC9" w14:textId="77777777" w:rsidR="009E6841" w:rsidRDefault="006B115E">
      <w:pPr>
        <w:spacing w:after="0"/>
        <w:jc w:val="center"/>
        <w:rPr>
          <w:sz w:val="24"/>
          <w:szCs w:val="24"/>
        </w:rPr>
      </w:pPr>
      <w:r>
        <w:rPr>
          <w:sz w:val="24"/>
          <w:szCs w:val="24"/>
        </w:rPr>
        <w:t xml:space="preserve">Figura 4. Se presenta la comparación entre las distribuciones prior y las distribuciones posteriores computadas en las pruebas-T bayesianas de una sola muestra, de acuerdo con las diferencias relativas computadas en cada uno de los cuatro periodos contenidos en el primer </w:t>
      </w:r>
      <w:proofErr w:type="spellStart"/>
      <w:r>
        <w:rPr>
          <w:sz w:val="24"/>
          <w:szCs w:val="24"/>
        </w:rPr>
        <w:t>subjuego</w:t>
      </w:r>
      <w:proofErr w:type="spellEnd"/>
      <w:r>
        <w:rPr>
          <w:sz w:val="24"/>
          <w:szCs w:val="24"/>
        </w:rPr>
        <w:t>, entre sus elecciones y creencias, sin tomar en cuenta la multiplicación por p.</w:t>
      </w:r>
    </w:p>
    <w:p w14:paraId="355F6A60" w14:textId="77777777" w:rsidR="009E6841" w:rsidRDefault="009E6841">
      <w:pPr>
        <w:spacing w:after="0"/>
        <w:ind w:left="708"/>
        <w:jc w:val="center"/>
        <w:rPr>
          <w:sz w:val="24"/>
          <w:szCs w:val="24"/>
        </w:rPr>
      </w:pPr>
    </w:p>
    <w:p w14:paraId="2880B80C" w14:textId="77777777" w:rsidR="009E6841" w:rsidRDefault="006B115E">
      <w:pPr>
        <w:jc w:val="both"/>
        <w:rPr>
          <w:sz w:val="24"/>
          <w:szCs w:val="24"/>
        </w:rPr>
      </w:pPr>
      <w:r>
        <w:rPr>
          <w:sz w:val="24"/>
          <w:szCs w:val="24"/>
        </w:rPr>
        <w:t xml:space="preserve">Similar a lo observado cuando se omitió la multiplicación por </w:t>
      </w:r>
      <w:r>
        <w:rPr>
          <w:i/>
          <w:sz w:val="24"/>
          <w:szCs w:val="24"/>
        </w:rPr>
        <w:t>p</w:t>
      </w:r>
      <w:r>
        <w:rPr>
          <w:sz w:val="24"/>
          <w:szCs w:val="24"/>
        </w:rPr>
        <w:t xml:space="preserve"> en el método de Diferencias Normalizadas propuesto por </w:t>
      </w:r>
      <w:proofErr w:type="spellStart"/>
      <w:r>
        <w:rPr>
          <w:sz w:val="24"/>
          <w:szCs w:val="24"/>
        </w:rPr>
        <w:t>Lahav</w:t>
      </w:r>
      <w:proofErr w:type="spellEnd"/>
      <w:r>
        <w:rPr>
          <w:sz w:val="24"/>
          <w:szCs w:val="24"/>
        </w:rPr>
        <w:t xml:space="preserve"> (2015), se encontró una reversión en la significancia reportada en todos los periodos, aunque nuevamente, la evidencia en el periodo 4 es anecdótica. En tres de los cuatro periodos se observaron diferencias positivas. Esto indica que con el uso del método de </w:t>
      </w:r>
      <w:r w:rsidRPr="00BF2055">
        <w:rPr>
          <w:sz w:val="24"/>
          <w:szCs w:val="24"/>
        </w:rPr>
        <w:t>D</w:t>
      </w:r>
      <w:r>
        <w:rPr>
          <w:sz w:val="24"/>
          <w:szCs w:val="24"/>
        </w:rPr>
        <w:t xml:space="preserve">iferencias Relativas, en promedio, las creencias están más cercanas y ligeramente por arriba de las elecciones reales de los participantes, cuando no se toma en cuenta la multiplicación por </w:t>
      </w:r>
      <w:r>
        <w:rPr>
          <w:i/>
          <w:sz w:val="24"/>
          <w:szCs w:val="24"/>
        </w:rPr>
        <w:t>p</w:t>
      </w:r>
      <w:r>
        <w:rPr>
          <w:sz w:val="24"/>
          <w:szCs w:val="24"/>
        </w:rPr>
        <w:t>.</w:t>
      </w:r>
    </w:p>
    <w:p w14:paraId="6D216FA9" w14:textId="77777777" w:rsidR="009E6841" w:rsidRDefault="006B115E">
      <w:pPr>
        <w:jc w:val="both"/>
        <w:rPr>
          <w:sz w:val="24"/>
          <w:szCs w:val="24"/>
        </w:rPr>
      </w:pPr>
      <w:r>
        <w:rPr>
          <w:sz w:val="24"/>
          <w:szCs w:val="24"/>
        </w:rPr>
        <w:t xml:space="preserve">Aunque cada uno de los métodos empleados para la evaluación de la consistencia entre las creencias y las elecciones de los participantes compensa la tendencia hacia el equilibrio de forma diferente (y el problema de suelo resultante), los dos mostraron resultados muy similares: en los primeros periodos las diferencias entre creencias y elecciones son grandes, pero se reducen en los periodos posteriores, sugiriendo que los jugadores se vuelven consistentes conforme adquieren experiencia y aprenden también que para acercarse al número objetivo necesitan elegir números por debajo del número promedio. </w:t>
      </w:r>
    </w:p>
    <w:p w14:paraId="36C5954A" w14:textId="77777777" w:rsidR="009E6841" w:rsidRDefault="006B115E">
      <w:pPr>
        <w:numPr>
          <w:ilvl w:val="1"/>
          <w:numId w:val="2"/>
        </w:numPr>
        <w:spacing w:after="0"/>
        <w:contextualSpacing/>
        <w:jc w:val="both"/>
        <w:rPr>
          <w:sz w:val="24"/>
          <w:szCs w:val="24"/>
        </w:rPr>
      </w:pPr>
      <w:r>
        <w:rPr>
          <w:sz w:val="24"/>
          <w:szCs w:val="24"/>
        </w:rPr>
        <w:t xml:space="preserve">Efecto de </w:t>
      </w:r>
      <w:proofErr w:type="spellStart"/>
      <w:r>
        <w:rPr>
          <w:sz w:val="24"/>
          <w:szCs w:val="24"/>
        </w:rPr>
        <w:t>reset</w:t>
      </w:r>
      <w:proofErr w:type="spellEnd"/>
    </w:p>
    <w:p w14:paraId="54FD0B21" w14:textId="77777777" w:rsidR="009E6841" w:rsidRDefault="006B115E">
      <w:pPr>
        <w:jc w:val="both"/>
        <w:rPr>
          <w:sz w:val="24"/>
          <w:szCs w:val="24"/>
        </w:rPr>
      </w:pPr>
      <w:r>
        <w:rPr>
          <w:sz w:val="24"/>
          <w:szCs w:val="24"/>
        </w:rPr>
        <w:t xml:space="preserve">De acuerdo con los resultados reportados por </w:t>
      </w:r>
      <w:proofErr w:type="spellStart"/>
      <w:r>
        <w:rPr>
          <w:sz w:val="24"/>
          <w:szCs w:val="24"/>
        </w:rPr>
        <w:t>Slonim</w:t>
      </w:r>
      <w:proofErr w:type="spellEnd"/>
      <w:r>
        <w:rPr>
          <w:sz w:val="24"/>
          <w:szCs w:val="24"/>
        </w:rPr>
        <w:t xml:space="preserve"> (2005), los jugadores presentan un efecto de “</w:t>
      </w:r>
      <w:proofErr w:type="spellStart"/>
      <w:r>
        <w:rPr>
          <w:sz w:val="24"/>
          <w:szCs w:val="24"/>
        </w:rPr>
        <w:t>reset</w:t>
      </w:r>
      <w:proofErr w:type="spellEnd"/>
      <w:r>
        <w:rPr>
          <w:sz w:val="24"/>
          <w:szCs w:val="24"/>
        </w:rPr>
        <w:t xml:space="preserve">” en la tendencia a elegir números cada vez más pequeños cuando los otros jugadores son reemplazados por nuevos jugadores que no tienen experiencia en el juego. Tomando estos hallazgos en cuenta, el presente estudio incorporó un </w:t>
      </w:r>
      <w:proofErr w:type="spellStart"/>
      <w:r>
        <w:rPr>
          <w:sz w:val="24"/>
          <w:szCs w:val="24"/>
        </w:rPr>
        <w:t>Subjuego</w:t>
      </w:r>
      <w:proofErr w:type="spellEnd"/>
      <w:r>
        <w:rPr>
          <w:sz w:val="24"/>
          <w:szCs w:val="24"/>
        </w:rPr>
        <w:t xml:space="preserve"> 2, donde sólo uno de los jugadores del </w:t>
      </w:r>
      <w:proofErr w:type="spellStart"/>
      <w:r>
        <w:rPr>
          <w:sz w:val="24"/>
          <w:szCs w:val="24"/>
        </w:rPr>
        <w:t>Subjuego</w:t>
      </w:r>
      <w:proofErr w:type="spellEnd"/>
      <w:r>
        <w:rPr>
          <w:sz w:val="24"/>
          <w:szCs w:val="24"/>
        </w:rPr>
        <w:t xml:space="preserve"> 1 permaneció jugando por otros cuatro periodos mientras el resto fue reemplazado por jugadores nuevos. Esta manipulación se hizo para evaluar la tendencia que en el estudio de </w:t>
      </w:r>
      <w:proofErr w:type="spellStart"/>
      <w:r>
        <w:rPr>
          <w:sz w:val="24"/>
          <w:szCs w:val="24"/>
        </w:rPr>
        <w:t>Lahav</w:t>
      </w:r>
      <w:proofErr w:type="spellEnd"/>
      <w:r>
        <w:rPr>
          <w:sz w:val="24"/>
          <w:szCs w:val="24"/>
        </w:rPr>
        <w:t xml:space="preserve"> (2015) lleva a asumir que los jugadores se vuelven más consistentes conforme adquieren experiencia. En otras palabras, agregar un </w:t>
      </w:r>
      <w:r>
        <w:rPr>
          <w:sz w:val="24"/>
          <w:szCs w:val="24"/>
        </w:rPr>
        <w:lastRenderedPageBreak/>
        <w:t xml:space="preserve">segundo </w:t>
      </w:r>
      <w:proofErr w:type="spellStart"/>
      <w:r>
        <w:rPr>
          <w:sz w:val="24"/>
          <w:szCs w:val="24"/>
        </w:rPr>
        <w:t>Subjuego</w:t>
      </w:r>
      <w:proofErr w:type="spellEnd"/>
      <w:r>
        <w:rPr>
          <w:sz w:val="24"/>
          <w:szCs w:val="24"/>
        </w:rPr>
        <w:t xml:space="preserve"> permite evaluar, con base en las respuestas del participante con experiencia, si la consistencia entre las elecciones y las creencias es algo que se adquiere con la experiencia o si es sólo el resultado del efecto de suelo asociado a la tendencia típicamente reportada en cualquier serie de juegos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repetido a elegir números cada vez más pequeños.</w:t>
      </w:r>
    </w:p>
    <w:p w14:paraId="0AA0C343" w14:textId="77777777" w:rsidR="009E6841" w:rsidRDefault="006B115E">
      <w:pPr>
        <w:jc w:val="both"/>
        <w:rPr>
          <w:sz w:val="24"/>
          <w:szCs w:val="24"/>
        </w:rPr>
      </w:pPr>
      <w:r>
        <w:rPr>
          <w:sz w:val="24"/>
          <w:szCs w:val="24"/>
        </w:rPr>
        <w:t xml:space="preserve">Para poder comparar los resultados del </w:t>
      </w:r>
      <w:proofErr w:type="spellStart"/>
      <w:r>
        <w:rPr>
          <w:sz w:val="24"/>
          <w:szCs w:val="24"/>
        </w:rPr>
        <w:t>subjuego</w:t>
      </w:r>
      <w:proofErr w:type="spellEnd"/>
      <w:r>
        <w:rPr>
          <w:sz w:val="24"/>
          <w:szCs w:val="24"/>
        </w:rPr>
        <w:t xml:space="preserve"> 1 con el </w:t>
      </w:r>
      <w:proofErr w:type="spellStart"/>
      <w:r>
        <w:rPr>
          <w:sz w:val="24"/>
          <w:szCs w:val="24"/>
        </w:rPr>
        <w:t>subjuego</w:t>
      </w:r>
      <w:proofErr w:type="spellEnd"/>
      <w:r>
        <w:rPr>
          <w:sz w:val="24"/>
          <w:szCs w:val="24"/>
        </w:rPr>
        <w:t xml:space="preserve"> 2, fue necesario determinar si la incorporación de nuevos jugadores al inicio del </w:t>
      </w:r>
      <w:proofErr w:type="spellStart"/>
      <w:r>
        <w:rPr>
          <w:sz w:val="24"/>
          <w:szCs w:val="24"/>
        </w:rPr>
        <w:t>subjuego</w:t>
      </w:r>
      <w:proofErr w:type="spellEnd"/>
      <w:r>
        <w:rPr>
          <w:sz w:val="24"/>
          <w:szCs w:val="24"/>
        </w:rPr>
        <w:t xml:space="preserve"> 2 interrumpió la tendencia a elegir números cada vez más pequeños en el jugador que se mantuvo en el juego (participante A). Es decir, para corroborar que el diseño experimental propuesto permite responder a la cuestión de si las diferencias entre creencias y elecciones se reducen como reflejo de una consistencia adquirida o como producto del efecto de suelo, es necesario evaluar la presencia del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w:t>
      </w:r>
    </w:p>
    <w:p w14:paraId="546FA5C0" w14:textId="77777777" w:rsidR="009E6841" w:rsidRDefault="006B115E">
      <w:pPr>
        <w:jc w:val="both"/>
        <w:rPr>
          <w:sz w:val="24"/>
          <w:szCs w:val="24"/>
        </w:rPr>
      </w:pPr>
      <w:r>
        <w:rPr>
          <w:sz w:val="24"/>
          <w:szCs w:val="24"/>
        </w:rPr>
        <w:t xml:space="preserve">En la Figura 5 se muestran los cambios en las elecciones de los participantes A entre periodos consecutivos. Los primeros tres cuadros muestran los cambios dentro del </w:t>
      </w:r>
      <w:proofErr w:type="spellStart"/>
      <w:r>
        <w:rPr>
          <w:sz w:val="24"/>
          <w:szCs w:val="24"/>
        </w:rPr>
        <w:t>subjuego</w:t>
      </w:r>
      <w:proofErr w:type="spellEnd"/>
      <w:r>
        <w:rPr>
          <w:sz w:val="24"/>
          <w:szCs w:val="24"/>
        </w:rPr>
        <w:t xml:space="preserve"> 1.  El cuarto cuadro  evalúa directamente el Efecto de </w:t>
      </w:r>
      <w:proofErr w:type="spellStart"/>
      <w:r>
        <w:rPr>
          <w:sz w:val="24"/>
          <w:szCs w:val="24"/>
        </w:rPr>
        <w:t>Reset</w:t>
      </w:r>
      <w:proofErr w:type="spellEnd"/>
      <w:r>
        <w:rPr>
          <w:sz w:val="24"/>
          <w:szCs w:val="24"/>
        </w:rPr>
        <w:t xml:space="preserve"> al presentar el cambio entre el último periodo del </w:t>
      </w:r>
      <w:proofErr w:type="spellStart"/>
      <w:r>
        <w:rPr>
          <w:sz w:val="24"/>
          <w:szCs w:val="24"/>
        </w:rPr>
        <w:t>subjuego</w:t>
      </w:r>
      <w:proofErr w:type="spellEnd"/>
      <w:r>
        <w:rPr>
          <w:sz w:val="24"/>
          <w:szCs w:val="24"/>
        </w:rPr>
        <w:t xml:space="preserve"> 1 y el primer periodo del </w:t>
      </w:r>
      <w:proofErr w:type="spellStart"/>
      <w:r>
        <w:rPr>
          <w:sz w:val="24"/>
          <w:szCs w:val="24"/>
        </w:rPr>
        <w:t>subjuego</w:t>
      </w:r>
      <w:proofErr w:type="spellEnd"/>
      <w:r>
        <w:rPr>
          <w:sz w:val="24"/>
          <w:szCs w:val="24"/>
        </w:rPr>
        <w:t xml:space="preserve"> 2. En estos cuadros, los puntos que caen por debajo de la línea de identidad indican que se eligieron números más pequeños de un periodo a otro, con lo que se observa que más participantes A eligen números más pequeños entre los periodos del primer </w:t>
      </w:r>
      <w:proofErr w:type="spellStart"/>
      <w:r>
        <w:rPr>
          <w:sz w:val="24"/>
          <w:szCs w:val="24"/>
        </w:rPr>
        <w:t>subjuego</w:t>
      </w:r>
      <w:proofErr w:type="spellEnd"/>
      <w:r>
        <w:rPr>
          <w:sz w:val="24"/>
          <w:szCs w:val="24"/>
        </w:rPr>
        <w:t xml:space="preserve"> (por ejemplo, el 80% reduce su elección entre el periodo 3 y el periodo 4), y que esta tendencia se revierte al iniciar el </w:t>
      </w:r>
      <w:proofErr w:type="spellStart"/>
      <w:r>
        <w:rPr>
          <w:sz w:val="24"/>
          <w:szCs w:val="24"/>
        </w:rPr>
        <w:t>subjuego</w:t>
      </w:r>
      <w:proofErr w:type="spellEnd"/>
      <w:r>
        <w:rPr>
          <w:sz w:val="24"/>
          <w:szCs w:val="24"/>
        </w:rPr>
        <w:t xml:space="preserve"> 2 (el 70% incrementa su número).</w:t>
      </w:r>
    </w:p>
    <w:p w14:paraId="5A368A5E" w14:textId="77777777" w:rsidR="009E6841" w:rsidRDefault="009E6841">
      <w:pPr>
        <w:jc w:val="both"/>
        <w:rPr>
          <w:sz w:val="24"/>
          <w:szCs w:val="24"/>
        </w:rPr>
      </w:pPr>
    </w:p>
    <w:p w14:paraId="79672D42" w14:textId="77777777" w:rsidR="009E6841" w:rsidRDefault="006B115E">
      <w:pPr>
        <w:spacing w:after="0"/>
        <w:jc w:val="both"/>
        <w:rPr>
          <w:sz w:val="24"/>
          <w:szCs w:val="24"/>
        </w:rPr>
      </w:pPr>
      <w:r>
        <w:rPr>
          <w:noProof/>
          <w:sz w:val="24"/>
          <w:szCs w:val="24"/>
          <w:lang w:eastAsia="es-MX"/>
        </w:rPr>
        <w:drawing>
          <wp:inline distT="0" distB="0" distL="0" distR="0" wp14:anchorId="56281F59" wp14:editId="5C477472">
            <wp:extent cx="2619497" cy="2513426"/>
            <wp:effectExtent l="0" t="0" r="0" b="0"/>
            <wp:docPr id="62" name="image127.png"/>
            <wp:cNvGraphicFramePr/>
            <a:graphic xmlns:a="http://schemas.openxmlformats.org/drawingml/2006/main">
              <a:graphicData uri="http://schemas.openxmlformats.org/drawingml/2006/picture">
                <pic:pic xmlns:pic="http://schemas.openxmlformats.org/drawingml/2006/picture">
                  <pic:nvPicPr>
                    <pic:cNvPr id="0" name="image127.png"/>
                    <pic:cNvPicPr preferRelativeResize="0"/>
                  </pic:nvPicPr>
                  <pic:blipFill>
                    <a:blip r:embed="rId26"/>
                    <a:srcRect/>
                    <a:stretch>
                      <a:fillRect/>
                    </a:stretch>
                  </pic:blipFill>
                  <pic:spPr>
                    <a:xfrm>
                      <a:off x="0" y="0"/>
                      <a:ext cx="2619497" cy="2513426"/>
                    </a:xfrm>
                    <a:prstGeom prst="rect">
                      <a:avLst/>
                    </a:prstGeom>
                    <a:ln/>
                  </pic:spPr>
                </pic:pic>
              </a:graphicData>
            </a:graphic>
          </wp:inline>
        </w:drawing>
      </w:r>
      <w:r>
        <w:rPr>
          <w:noProof/>
          <w:sz w:val="24"/>
          <w:szCs w:val="24"/>
          <w:lang w:eastAsia="es-MX"/>
        </w:rPr>
        <w:drawing>
          <wp:inline distT="0" distB="0" distL="0" distR="0" wp14:anchorId="3C4B0E75" wp14:editId="26767E90">
            <wp:extent cx="2639876" cy="2532979"/>
            <wp:effectExtent l="0" t="0" r="0" b="0"/>
            <wp:docPr id="63"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27"/>
                    <a:srcRect/>
                    <a:stretch>
                      <a:fillRect/>
                    </a:stretch>
                  </pic:blipFill>
                  <pic:spPr>
                    <a:xfrm>
                      <a:off x="0" y="0"/>
                      <a:ext cx="2639876" cy="2532979"/>
                    </a:xfrm>
                    <a:prstGeom prst="rect">
                      <a:avLst/>
                    </a:prstGeom>
                    <a:ln/>
                  </pic:spPr>
                </pic:pic>
              </a:graphicData>
            </a:graphic>
          </wp:inline>
        </w:drawing>
      </w:r>
    </w:p>
    <w:p w14:paraId="06403983" w14:textId="77777777" w:rsidR="009E6841" w:rsidRDefault="006B115E">
      <w:pPr>
        <w:spacing w:after="0"/>
        <w:ind w:left="708" w:firstLine="708"/>
        <w:jc w:val="both"/>
        <w:rPr>
          <w:sz w:val="24"/>
          <w:szCs w:val="24"/>
        </w:rPr>
      </w:pPr>
      <w:r>
        <w:rPr>
          <w:sz w:val="24"/>
          <w:szCs w:val="24"/>
        </w:rPr>
        <w:t>Periodo 1 a Periodo 2</w:t>
      </w:r>
      <w:r>
        <w:rPr>
          <w:sz w:val="24"/>
          <w:szCs w:val="24"/>
        </w:rPr>
        <w:tab/>
      </w:r>
      <w:r>
        <w:rPr>
          <w:sz w:val="24"/>
          <w:szCs w:val="24"/>
        </w:rPr>
        <w:tab/>
      </w:r>
      <w:r>
        <w:rPr>
          <w:sz w:val="24"/>
          <w:szCs w:val="24"/>
        </w:rPr>
        <w:tab/>
      </w:r>
      <w:r>
        <w:rPr>
          <w:sz w:val="24"/>
          <w:szCs w:val="24"/>
        </w:rPr>
        <w:tab/>
        <w:t>Periodo 2 a Periodo 3</w:t>
      </w:r>
    </w:p>
    <w:p w14:paraId="68EB05DE" w14:textId="77777777" w:rsidR="009E6841" w:rsidRDefault="006B115E">
      <w:pPr>
        <w:spacing w:after="0"/>
        <w:jc w:val="both"/>
        <w:rPr>
          <w:sz w:val="24"/>
          <w:szCs w:val="24"/>
        </w:rPr>
      </w:pPr>
      <w:r>
        <w:rPr>
          <w:noProof/>
          <w:sz w:val="24"/>
          <w:szCs w:val="24"/>
          <w:lang w:eastAsia="es-MX"/>
        </w:rPr>
        <w:lastRenderedPageBreak/>
        <w:drawing>
          <wp:inline distT="0" distB="0" distL="0" distR="0" wp14:anchorId="2AE22EE8" wp14:editId="422E56E5">
            <wp:extent cx="2618552" cy="2512519"/>
            <wp:effectExtent l="0" t="0" r="0" b="0"/>
            <wp:docPr id="64" name="image129.png"/>
            <wp:cNvGraphicFramePr/>
            <a:graphic xmlns:a="http://schemas.openxmlformats.org/drawingml/2006/main">
              <a:graphicData uri="http://schemas.openxmlformats.org/drawingml/2006/picture">
                <pic:pic xmlns:pic="http://schemas.openxmlformats.org/drawingml/2006/picture">
                  <pic:nvPicPr>
                    <pic:cNvPr id="0" name="image129.png"/>
                    <pic:cNvPicPr preferRelativeResize="0"/>
                  </pic:nvPicPr>
                  <pic:blipFill>
                    <a:blip r:embed="rId28"/>
                    <a:srcRect/>
                    <a:stretch>
                      <a:fillRect/>
                    </a:stretch>
                  </pic:blipFill>
                  <pic:spPr>
                    <a:xfrm>
                      <a:off x="0" y="0"/>
                      <a:ext cx="2618552" cy="2512519"/>
                    </a:xfrm>
                    <a:prstGeom prst="rect">
                      <a:avLst/>
                    </a:prstGeom>
                    <a:ln/>
                  </pic:spPr>
                </pic:pic>
              </a:graphicData>
            </a:graphic>
          </wp:inline>
        </w:drawing>
      </w:r>
      <w:r>
        <w:rPr>
          <w:noProof/>
          <w:sz w:val="24"/>
          <w:szCs w:val="24"/>
          <w:lang w:eastAsia="es-MX"/>
        </w:rPr>
        <w:drawing>
          <wp:inline distT="0" distB="0" distL="0" distR="0" wp14:anchorId="06C85627" wp14:editId="4E9DCA2B">
            <wp:extent cx="2623424" cy="2517193"/>
            <wp:effectExtent l="0" t="0" r="0" b="0"/>
            <wp:docPr id="65"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29"/>
                    <a:srcRect/>
                    <a:stretch>
                      <a:fillRect/>
                    </a:stretch>
                  </pic:blipFill>
                  <pic:spPr>
                    <a:xfrm>
                      <a:off x="0" y="0"/>
                      <a:ext cx="2623424" cy="2517193"/>
                    </a:xfrm>
                    <a:prstGeom prst="rect">
                      <a:avLst/>
                    </a:prstGeom>
                    <a:ln/>
                  </pic:spPr>
                </pic:pic>
              </a:graphicData>
            </a:graphic>
          </wp:inline>
        </w:drawing>
      </w:r>
    </w:p>
    <w:p w14:paraId="1B4D0718" w14:textId="77777777" w:rsidR="009E6841" w:rsidRDefault="006B115E">
      <w:pPr>
        <w:spacing w:after="0"/>
        <w:ind w:left="708" w:firstLine="708"/>
        <w:jc w:val="both"/>
        <w:rPr>
          <w:sz w:val="24"/>
          <w:szCs w:val="24"/>
        </w:rPr>
      </w:pPr>
      <w:r>
        <w:rPr>
          <w:sz w:val="24"/>
          <w:szCs w:val="24"/>
        </w:rPr>
        <w:t>Periodo 3 a Periodo 4</w:t>
      </w:r>
      <w:r>
        <w:rPr>
          <w:sz w:val="24"/>
          <w:szCs w:val="24"/>
        </w:rPr>
        <w:tab/>
      </w:r>
      <w:r>
        <w:rPr>
          <w:sz w:val="24"/>
          <w:szCs w:val="24"/>
        </w:rPr>
        <w:tab/>
      </w:r>
      <w:r>
        <w:rPr>
          <w:sz w:val="24"/>
          <w:szCs w:val="24"/>
        </w:rPr>
        <w:tab/>
        <w:t>Periodo 4 a Periodo 5 (</w:t>
      </w:r>
      <w:proofErr w:type="spellStart"/>
      <w:r>
        <w:rPr>
          <w:sz w:val="24"/>
          <w:szCs w:val="24"/>
        </w:rPr>
        <w:t>subjuego</w:t>
      </w:r>
      <w:proofErr w:type="spellEnd"/>
      <w:r>
        <w:rPr>
          <w:sz w:val="24"/>
          <w:szCs w:val="24"/>
        </w:rPr>
        <w:t xml:space="preserve"> 2)</w:t>
      </w:r>
    </w:p>
    <w:p w14:paraId="7515D757" w14:textId="77777777" w:rsidR="009E6841" w:rsidRDefault="009E6841">
      <w:pPr>
        <w:spacing w:after="0"/>
        <w:ind w:left="708" w:firstLine="708"/>
        <w:jc w:val="both"/>
        <w:rPr>
          <w:sz w:val="24"/>
          <w:szCs w:val="24"/>
        </w:rPr>
      </w:pPr>
    </w:p>
    <w:p w14:paraId="61F32A93" w14:textId="77777777" w:rsidR="009E6841" w:rsidRDefault="006B115E">
      <w:pPr>
        <w:spacing w:after="0"/>
        <w:jc w:val="center"/>
        <w:rPr>
          <w:sz w:val="24"/>
          <w:szCs w:val="24"/>
        </w:rPr>
      </w:pPr>
      <w:r>
        <w:rPr>
          <w:sz w:val="24"/>
          <w:szCs w:val="24"/>
        </w:rPr>
        <w:t>Figura 5. Cambio en el número elegido periodo a periodo.</w:t>
      </w:r>
    </w:p>
    <w:p w14:paraId="48B540EA" w14:textId="77777777" w:rsidR="00554726" w:rsidRDefault="006B115E">
      <w:pPr>
        <w:jc w:val="both"/>
        <w:rPr>
          <w:sz w:val="24"/>
          <w:szCs w:val="24"/>
        </w:rPr>
      </w:pPr>
      <w:r>
        <w:rPr>
          <w:sz w:val="24"/>
          <w:szCs w:val="24"/>
        </w:rPr>
        <w:br/>
      </w:r>
      <w:r w:rsidR="00554726">
        <w:rPr>
          <w:sz w:val="24"/>
          <w:szCs w:val="24"/>
        </w:rPr>
        <w:t>De</w:t>
      </w:r>
      <w:r>
        <w:rPr>
          <w:sz w:val="24"/>
          <w:szCs w:val="24"/>
        </w:rPr>
        <w:t xml:space="preserve"> acuerdo con una prueba binomial</w:t>
      </w:r>
      <w:r w:rsidR="00554726">
        <w:rPr>
          <w:sz w:val="24"/>
          <w:szCs w:val="24"/>
        </w:rPr>
        <w:t xml:space="preserve"> bayesiana de una cola, los datos presentan evidencia anecdótica en favor de la hipótesis alterna que establece que los participantes eligen números más pequeños entre cada periodo del </w:t>
      </w:r>
      <w:proofErr w:type="spellStart"/>
      <w:r w:rsidR="00554726">
        <w:rPr>
          <w:sz w:val="24"/>
          <w:szCs w:val="24"/>
        </w:rPr>
        <w:t>subjuego</w:t>
      </w:r>
      <w:proofErr w:type="spellEnd"/>
      <w:r w:rsidR="00554726">
        <w:rPr>
          <w:sz w:val="24"/>
          <w:szCs w:val="24"/>
        </w:rPr>
        <w:t xml:space="preserve"> 1 y números más grandes al iniciar el </w:t>
      </w:r>
      <w:proofErr w:type="spellStart"/>
      <w:r w:rsidR="00554726">
        <w:rPr>
          <w:sz w:val="24"/>
          <w:szCs w:val="24"/>
        </w:rPr>
        <w:t>subjuego</w:t>
      </w:r>
      <w:proofErr w:type="spellEnd"/>
      <w:r w:rsidR="00554726">
        <w:rPr>
          <w:sz w:val="24"/>
          <w:szCs w:val="24"/>
        </w:rPr>
        <w:t xml:space="preserve"> 2 (ver Tabla 5). La falta de robustez en la evidencia puede deberse a que solamente se realizaron 10 sesiones experimentales.</w:t>
      </w:r>
    </w:p>
    <w:p w14:paraId="6C881FFB" w14:textId="77777777" w:rsidR="009E6841" w:rsidRDefault="006B115E" w:rsidP="00554726">
      <w:pPr>
        <w:jc w:val="center"/>
        <w:rPr>
          <w:sz w:val="24"/>
          <w:szCs w:val="24"/>
        </w:rPr>
      </w:pPr>
      <w:r>
        <w:rPr>
          <w:sz w:val="24"/>
          <w:szCs w:val="24"/>
        </w:rPr>
        <w:t xml:space="preserve">Tabla 9. Cambio en el número elegido periodo a periodo. Periodo 5 pertenece al </w:t>
      </w:r>
      <w:proofErr w:type="spellStart"/>
      <w:r>
        <w:rPr>
          <w:sz w:val="24"/>
          <w:szCs w:val="24"/>
        </w:rPr>
        <w:t>subjuego</w:t>
      </w:r>
      <w:proofErr w:type="spellEnd"/>
      <w:r>
        <w:rPr>
          <w:sz w:val="24"/>
          <w:szCs w:val="24"/>
        </w:rPr>
        <w:t xml:space="preserve"> 2.</w:t>
      </w:r>
    </w:p>
    <w:tbl>
      <w:tblPr>
        <w:tblStyle w:val="a7"/>
        <w:tblW w:w="7124" w:type="dxa"/>
        <w:jc w:val="center"/>
        <w:tblInd w:w="0" w:type="dxa"/>
        <w:tblLayout w:type="fixed"/>
        <w:tblLook w:val="0400" w:firstRow="0" w:lastRow="0" w:firstColumn="0" w:lastColumn="0" w:noHBand="0" w:noVBand="1"/>
      </w:tblPr>
      <w:tblGrid>
        <w:gridCol w:w="814"/>
        <w:gridCol w:w="284"/>
        <w:gridCol w:w="865"/>
        <w:gridCol w:w="284"/>
        <w:gridCol w:w="830"/>
        <w:gridCol w:w="284"/>
        <w:gridCol w:w="696"/>
        <w:gridCol w:w="284"/>
        <w:gridCol w:w="1429"/>
        <w:gridCol w:w="284"/>
        <w:gridCol w:w="771"/>
        <w:gridCol w:w="283"/>
        <w:gridCol w:w="16"/>
      </w:tblGrid>
      <w:tr w:rsidR="009E6841" w14:paraId="53656C2E" w14:textId="77777777" w:rsidTr="008E419C">
        <w:trPr>
          <w:trHeight w:val="90"/>
          <w:jc w:val="center"/>
        </w:trPr>
        <w:tc>
          <w:tcPr>
            <w:tcW w:w="7124" w:type="dxa"/>
            <w:gridSpan w:val="13"/>
            <w:tcBorders>
              <w:top w:val="nil"/>
              <w:left w:val="nil"/>
              <w:bottom w:val="single" w:sz="6" w:space="0" w:color="000000"/>
              <w:right w:val="nil"/>
            </w:tcBorders>
            <w:vAlign w:val="center"/>
          </w:tcPr>
          <w:p w14:paraId="3D3FCB42"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Binomial Test</w:t>
            </w:r>
          </w:p>
        </w:tc>
      </w:tr>
      <w:tr w:rsidR="009E6841" w14:paraId="5350CBFD" w14:textId="77777777" w:rsidTr="008E419C">
        <w:trPr>
          <w:trHeight w:val="181"/>
          <w:jc w:val="center"/>
        </w:trPr>
        <w:tc>
          <w:tcPr>
            <w:tcW w:w="1098" w:type="dxa"/>
            <w:gridSpan w:val="2"/>
            <w:tcBorders>
              <w:top w:val="nil"/>
              <w:left w:val="nil"/>
              <w:bottom w:val="single" w:sz="6" w:space="0" w:color="000000"/>
              <w:right w:val="nil"/>
            </w:tcBorders>
            <w:vAlign w:val="center"/>
          </w:tcPr>
          <w:p w14:paraId="74F40C4E"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50" w:type="dxa"/>
            <w:gridSpan w:val="2"/>
            <w:tcBorders>
              <w:top w:val="nil"/>
              <w:left w:val="nil"/>
              <w:bottom w:val="single" w:sz="6" w:space="0" w:color="000000"/>
              <w:right w:val="nil"/>
            </w:tcBorders>
            <w:vAlign w:val="center"/>
          </w:tcPr>
          <w:p w14:paraId="5189063E"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Level</w:t>
            </w:r>
            <w:proofErr w:type="spellEnd"/>
            <w:r>
              <w:rPr>
                <w:rFonts w:ascii="Times New Roman" w:eastAsia="Times New Roman" w:hAnsi="Times New Roman" w:cs="Times New Roman"/>
                <w:b/>
                <w:sz w:val="24"/>
                <w:szCs w:val="24"/>
              </w:rPr>
              <w:t xml:space="preserve"> </w:t>
            </w:r>
          </w:p>
        </w:tc>
        <w:tc>
          <w:tcPr>
            <w:tcW w:w="1115" w:type="dxa"/>
            <w:gridSpan w:val="2"/>
            <w:tcBorders>
              <w:top w:val="nil"/>
              <w:left w:val="nil"/>
              <w:bottom w:val="single" w:sz="6" w:space="0" w:color="000000"/>
              <w:right w:val="nil"/>
            </w:tcBorders>
            <w:vAlign w:val="center"/>
          </w:tcPr>
          <w:p w14:paraId="10C166BF"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Counts</w:t>
            </w:r>
            <w:proofErr w:type="spellEnd"/>
            <w:r>
              <w:rPr>
                <w:rFonts w:ascii="Times New Roman" w:eastAsia="Times New Roman" w:hAnsi="Times New Roman" w:cs="Times New Roman"/>
                <w:b/>
                <w:sz w:val="24"/>
                <w:szCs w:val="24"/>
              </w:rPr>
              <w:t xml:space="preserve"> </w:t>
            </w:r>
          </w:p>
        </w:tc>
        <w:tc>
          <w:tcPr>
            <w:tcW w:w="981" w:type="dxa"/>
            <w:gridSpan w:val="2"/>
            <w:tcBorders>
              <w:top w:val="nil"/>
              <w:left w:val="nil"/>
              <w:bottom w:val="single" w:sz="6" w:space="0" w:color="000000"/>
              <w:right w:val="nil"/>
            </w:tcBorders>
            <w:vAlign w:val="center"/>
          </w:tcPr>
          <w:p w14:paraId="668F6847"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w:t>
            </w:r>
          </w:p>
        </w:tc>
        <w:tc>
          <w:tcPr>
            <w:tcW w:w="1714" w:type="dxa"/>
            <w:gridSpan w:val="2"/>
            <w:tcBorders>
              <w:top w:val="nil"/>
              <w:left w:val="nil"/>
              <w:bottom w:val="single" w:sz="6" w:space="0" w:color="000000"/>
              <w:right w:val="nil"/>
            </w:tcBorders>
            <w:vAlign w:val="center"/>
          </w:tcPr>
          <w:p w14:paraId="26A06328" w14:textId="77777777" w:rsidR="009E6841" w:rsidRDefault="006B115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Proportion</w:t>
            </w:r>
            <w:proofErr w:type="spellEnd"/>
            <w:r>
              <w:rPr>
                <w:rFonts w:ascii="Times New Roman" w:eastAsia="Times New Roman" w:hAnsi="Times New Roman" w:cs="Times New Roman"/>
                <w:b/>
                <w:sz w:val="24"/>
                <w:szCs w:val="24"/>
              </w:rPr>
              <w:t xml:space="preserve"> </w:t>
            </w:r>
          </w:p>
        </w:tc>
        <w:tc>
          <w:tcPr>
            <w:tcW w:w="1064" w:type="dxa"/>
            <w:gridSpan w:val="3"/>
            <w:tcBorders>
              <w:top w:val="nil"/>
              <w:left w:val="nil"/>
              <w:bottom w:val="single" w:sz="6" w:space="0" w:color="000000"/>
              <w:right w:val="nil"/>
            </w:tcBorders>
            <w:vAlign w:val="center"/>
          </w:tcPr>
          <w:p w14:paraId="7208B691" w14:textId="77777777" w:rsidR="009E6841" w:rsidRDefault="006B11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w:t>
            </w:r>
            <w:r>
              <w:rPr>
                <w:rFonts w:ascii="Times New Roman" w:eastAsia="Times New Roman" w:hAnsi="Times New Roman" w:cs="Times New Roman"/>
                <w:b/>
                <w:sz w:val="24"/>
                <w:szCs w:val="24"/>
              </w:rPr>
              <w:t xml:space="preserve"> </w:t>
            </w:r>
          </w:p>
        </w:tc>
      </w:tr>
      <w:tr w:rsidR="009E6841" w14:paraId="7A323952" w14:textId="77777777" w:rsidTr="008E419C">
        <w:trPr>
          <w:gridAfter w:val="1"/>
          <w:wAfter w:w="16" w:type="dxa"/>
          <w:trHeight w:val="90"/>
          <w:jc w:val="center"/>
        </w:trPr>
        <w:tc>
          <w:tcPr>
            <w:tcW w:w="814" w:type="dxa"/>
            <w:tcBorders>
              <w:top w:val="nil"/>
              <w:left w:val="nil"/>
              <w:bottom w:val="nil"/>
              <w:right w:val="nil"/>
            </w:tcBorders>
            <w:vAlign w:val="center"/>
          </w:tcPr>
          <w:p w14:paraId="5DAE97BA"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vs 2 </w:t>
            </w:r>
          </w:p>
        </w:tc>
        <w:tc>
          <w:tcPr>
            <w:tcW w:w="283" w:type="dxa"/>
            <w:tcBorders>
              <w:top w:val="nil"/>
              <w:left w:val="nil"/>
              <w:bottom w:val="nil"/>
              <w:right w:val="nil"/>
            </w:tcBorders>
            <w:vAlign w:val="center"/>
          </w:tcPr>
          <w:p w14:paraId="0DFFAD37"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4A4C703"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60738220"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4A53DCC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283" w:type="dxa"/>
            <w:tcBorders>
              <w:top w:val="nil"/>
              <w:left w:val="nil"/>
              <w:bottom w:val="nil"/>
              <w:right w:val="nil"/>
            </w:tcBorders>
            <w:vAlign w:val="center"/>
          </w:tcPr>
          <w:p w14:paraId="0E492E90"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288BF83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1CBF49A1"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178569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0.300 </w:t>
            </w:r>
          </w:p>
        </w:tc>
        <w:tc>
          <w:tcPr>
            <w:tcW w:w="283" w:type="dxa"/>
            <w:tcBorders>
              <w:top w:val="nil"/>
              <w:left w:val="nil"/>
              <w:bottom w:val="nil"/>
              <w:right w:val="nil"/>
            </w:tcBorders>
            <w:vAlign w:val="center"/>
          </w:tcPr>
          <w:p w14:paraId="309DD18B"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317C8575"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0.176 </w:t>
            </w:r>
          </w:p>
        </w:tc>
        <w:tc>
          <w:tcPr>
            <w:tcW w:w="283" w:type="dxa"/>
            <w:tcBorders>
              <w:top w:val="nil"/>
              <w:left w:val="nil"/>
              <w:bottom w:val="nil"/>
              <w:right w:val="nil"/>
            </w:tcBorders>
            <w:vAlign w:val="center"/>
          </w:tcPr>
          <w:p w14:paraId="1118A9AE" w14:textId="77777777" w:rsidR="009E6841" w:rsidRDefault="009E6841">
            <w:pPr>
              <w:jc w:val="right"/>
              <w:rPr>
                <w:rFonts w:ascii="Times New Roman" w:eastAsia="Times New Roman" w:hAnsi="Times New Roman" w:cs="Times New Roman"/>
                <w:sz w:val="24"/>
                <w:szCs w:val="24"/>
              </w:rPr>
            </w:pPr>
          </w:p>
        </w:tc>
      </w:tr>
      <w:tr w:rsidR="009E6841" w14:paraId="4960A972" w14:textId="77777777" w:rsidTr="008E419C">
        <w:trPr>
          <w:gridAfter w:val="1"/>
          <w:wAfter w:w="16" w:type="dxa"/>
          <w:trHeight w:val="181"/>
          <w:jc w:val="center"/>
        </w:trPr>
        <w:tc>
          <w:tcPr>
            <w:tcW w:w="814" w:type="dxa"/>
            <w:tcBorders>
              <w:top w:val="nil"/>
              <w:left w:val="nil"/>
              <w:bottom w:val="nil"/>
              <w:right w:val="nil"/>
            </w:tcBorders>
            <w:vAlign w:val="center"/>
          </w:tcPr>
          <w:p w14:paraId="73CDF912"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3FD9122A"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059A9B0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1739C66B"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1E7DA1C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283" w:type="dxa"/>
            <w:tcBorders>
              <w:top w:val="nil"/>
              <w:left w:val="nil"/>
              <w:bottom w:val="nil"/>
              <w:right w:val="nil"/>
            </w:tcBorders>
            <w:vAlign w:val="center"/>
          </w:tcPr>
          <w:p w14:paraId="54B538BF"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474EDA3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37166039"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076484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0.700 </w:t>
            </w:r>
          </w:p>
        </w:tc>
        <w:tc>
          <w:tcPr>
            <w:tcW w:w="283" w:type="dxa"/>
            <w:tcBorders>
              <w:top w:val="nil"/>
              <w:left w:val="nil"/>
              <w:bottom w:val="nil"/>
              <w:right w:val="nil"/>
            </w:tcBorders>
            <w:vAlign w:val="center"/>
          </w:tcPr>
          <w:p w14:paraId="04C03A12"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5D80695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1.376 </w:t>
            </w:r>
          </w:p>
        </w:tc>
        <w:tc>
          <w:tcPr>
            <w:tcW w:w="283" w:type="dxa"/>
            <w:tcBorders>
              <w:top w:val="nil"/>
              <w:left w:val="nil"/>
              <w:bottom w:val="nil"/>
              <w:right w:val="nil"/>
            </w:tcBorders>
            <w:vAlign w:val="center"/>
          </w:tcPr>
          <w:p w14:paraId="22559C7A" w14:textId="77777777" w:rsidR="009E6841" w:rsidRDefault="009E6841">
            <w:pPr>
              <w:jc w:val="right"/>
              <w:rPr>
                <w:rFonts w:ascii="Times New Roman" w:eastAsia="Times New Roman" w:hAnsi="Times New Roman" w:cs="Times New Roman"/>
                <w:sz w:val="24"/>
                <w:szCs w:val="24"/>
              </w:rPr>
            </w:pPr>
          </w:p>
        </w:tc>
      </w:tr>
      <w:tr w:rsidR="009E6841" w14:paraId="0D29681F" w14:textId="77777777" w:rsidTr="008E419C">
        <w:trPr>
          <w:gridAfter w:val="1"/>
          <w:wAfter w:w="16" w:type="dxa"/>
          <w:trHeight w:val="181"/>
          <w:jc w:val="center"/>
        </w:trPr>
        <w:tc>
          <w:tcPr>
            <w:tcW w:w="814" w:type="dxa"/>
            <w:tcBorders>
              <w:top w:val="nil"/>
              <w:left w:val="nil"/>
              <w:bottom w:val="nil"/>
              <w:right w:val="nil"/>
            </w:tcBorders>
            <w:vAlign w:val="center"/>
          </w:tcPr>
          <w:p w14:paraId="1C514BF0"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vs 3 </w:t>
            </w:r>
          </w:p>
        </w:tc>
        <w:tc>
          <w:tcPr>
            <w:tcW w:w="283" w:type="dxa"/>
            <w:tcBorders>
              <w:top w:val="nil"/>
              <w:left w:val="nil"/>
              <w:bottom w:val="nil"/>
              <w:right w:val="nil"/>
            </w:tcBorders>
            <w:vAlign w:val="center"/>
          </w:tcPr>
          <w:p w14:paraId="75DB01A3"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6DDAC70B"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7D12E282"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58889C9F"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283" w:type="dxa"/>
            <w:tcBorders>
              <w:top w:val="nil"/>
              <w:left w:val="nil"/>
              <w:bottom w:val="nil"/>
              <w:right w:val="nil"/>
            </w:tcBorders>
            <w:vAlign w:val="center"/>
          </w:tcPr>
          <w:p w14:paraId="0BED624C"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2CE0AB9E"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4224941B"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1052A322"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0.400 </w:t>
            </w:r>
          </w:p>
        </w:tc>
        <w:tc>
          <w:tcPr>
            <w:tcW w:w="283" w:type="dxa"/>
            <w:tcBorders>
              <w:top w:val="nil"/>
              <w:left w:val="nil"/>
              <w:bottom w:val="nil"/>
              <w:right w:val="nil"/>
            </w:tcBorders>
            <w:vAlign w:val="center"/>
          </w:tcPr>
          <w:p w14:paraId="4D49023A"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04E751B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c>
          <w:tcPr>
            <w:tcW w:w="283" w:type="dxa"/>
            <w:tcBorders>
              <w:top w:val="nil"/>
              <w:left w:val="nil"/>
              <w:bottom w:val="nil"/>
              <w:right w:val="nil"/>
            </w:tcBorders>
            <w:vAlign w:val="center"/>
          </w:tcPr>
          <w:p w14:paraId="3936FA34" w14:textId="77777777" w:rsidR="009E6841" w:rsidRDefault="009E6841">
            <w:pPr>
              <w:jc w:val="right"/>
              <w:rPr>
                <w:rFonts w:ascii="Times New Roman" w:eastAsia="Times New Roman" w:hAnsi="Times New Roman" w:cs="Times New Roman"/>
                <w:sz w:val="24"/>
                <w:szCs w:val="24"/>
              </w:rPr>
            </w:pPr>
          </w:p>
        </w:tc>
      </w:tr>
      <w:tr w:rsidR="009E6841" w14:paraId="0C5D29F7" w14:textId="77777777" w:rsidTr="008E419C">
        <w:trPr>
          <w:gridAfter w:val="1"/>
          <w:wAfter w:w="16" w:type="dxa"/>
          <w:trHeight w:val="181"/>
          <w:jc w:val="center"/>
        </w:trPr>
        <w:tc>
          <w:tcPr>
            <w:tcW w:w="814" w:type="dxa"/>
            <w:tcBorders>
              <w:top w:val="nil"/>
              <w:left w:val="nil"/>
              <w:bottom w:val="nil"/>
              <w:right w:val="nil"/>
            </w:tcBorders>
            <w:vAlign w:val="center"/>
          </w:tcPr>
          <w:p w14:paraId="088C2ED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04ED2C06"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19BE8DB7"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3E4F6D69"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08253D6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283" w:type="dxa"/>
            <w:tcBorders>
              <w:top w:val="nil"/>
              <w:left w:val="nil"/>
              <w:bottom w:val="nil"/>
              <w:right w:val="nil"/>
            </w:tcBorders>
            <w:vAlign w:val="center"/>
          </w:tcPr>
          <w:p w14:paraId="17B03264"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5D89E7BD"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0E8C2D7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32B8954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0.600 </w:t>
            </w:r>
          </w:p>
        </w:tc>
        <w:tc>
          <w:tcPr>
            <w:tcW w:w="283" w:type="dxa"/>
            <w:tcBorders>
              <w:top w:val="nil"/>
              <w:left w:val="nil"/>
              <w:bottom w:val="nil"/>
              <w:right w:val="nil"/>
            </w:tcBorders>
            <w:vAlign w:val="center"/>
          </w:tcPr>
          <w:p w14:paraId="6E43B256"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361D7C83"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0.643 </w:t>
            </w:r>
          </w:p>
        </w:tc>
        <w:tc>
          <w:tcPr>
            <w:tcW w:w="283" w:type="dxa"/>
            <w:tcBorders>
              <w:top w:val="nil"/>
              <w:left w:val="nil"/>
              <w:bottom w:val="nil"/>
              <w:right w:val="nil"/>
            </w:tcBorders>
            <w:vAlign w:val="center"/>
          </w:tcPr>
          <w:p w14:paraId="243E7D64" w14:textId="77777777" w:rsidR="009E6841" w:rsidRDefault="009E6841">
            <w:pPr>
              <w:jc w:val="right"/>
              <w:rPr>
                <w:rFonts w:ascii="Times New Roman" w:eastAsia="Times New Roman" w:hAnsi="Times New Roman" w:cs="Times New Roman"/>
                <w:sz w:val="24"/>
                <w:szCs w:val="24"/>
              </w:rPr>
            </w:pPr>
          </w:p>
        </w:tc>
      </w:tr>
      <w:tr w:rsidR="009E6841" w14:paraId="577DF98F" w14:textId="77777777" w:rsidTr="008E419C">
        <w:trPr>
          <w:gridAfter w:val="1"/>
          <w:wAfter w:w="16" w:type="dxa"/>
          <w:trHeight w:val="181"/>
          <w:jc w:val="center"/>
        </w:trPr>
        <w:tc>
          <w:tcPr>
            <w:tcW w:w="814" w:type="dxa"/>
            <w:tcBorders>
              <w:top w:val="nil"/>
              <w:left w:val="nil"/>
              <w:bottom w:val="nil"/>
              <w:right w:val="nil"/>
            </w:tcBorders>
            <w:vAlign w:val="center"/>
          </w:tcPr>
          <w:p w14:paraId="6D1FAAE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vs 4 </w:t>
            </w:r>
          </w:p>
        </w:tc>
        <w:tc>
          <w:tcPr>
            <w:tcW w:w="283" w:type="dxa"/>
            <w:tcBorders>
              <w:top w:val="nil"/>
              <w:left w:val="nil"/>
              <w:bottom w:val="nil"/>
              <w:right w:val="nil"/>
            </w:tcBorders>
            <w:vAlign w:val="center"/>
          </w:tcPr>
          <w:p w14:paraId="72EBD593"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C6D663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6BF6D831"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77D0C0F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283" w:type="dxa"/>
            <w:tcBorders>
              <w:top w:val="nil"/>
              <w:left w:val="nil"/>
              <w:bottom w:val="nil"/>
              <w:right w:val="nil"/>
            </w:tcBorders>
            <w:vAlign w:val="center"/>
          </w:tcPr>
          <w:p w14:paraId="1E86C22F"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32D4367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1239CE8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4EB477A4"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0.200 </w:t>
            </w:r>
          </w:p>
        </w:tc>
        <w:tc>
          <w:tcPr>
            <w:tcW w:w="283" w:type="dxa"/>
            <w:tcBorders>
              <w:top w:val="nil"/>
              <w:left w:val="nil"/>
              <w:bottom w:val="nil"/>
              <w:right w:val="nil"/>
            </w:tcBorders>
            <w:vAlign w:val="center"/>
          </w:tcPr>
          <w:p w14:paraId="7C5EB8AC"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58DFA67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0.135 </w:t>
            </w:r>
          </w:p>
        </w:tc>
        <w:tc>
          <w:tcPr>
            <w:tcW w:w="283" w:type="dxa"/>
            <w:tcBorders>
              <w:top w:val="nil"/>
              <w:left w:val="nil"/>
              <w:bottom w:val="nil"/>
              <w:right w:val="nil"/>
            </w:tcBorders>
            <w:vAlign w:val="center"/>
          </w:tcPr>
          <w:p w14:paraId="17028A3D" w14:textId="77777777" w:rsidR="009E6841" w:rsidRDefault="009E6841">
            <w:pPr>
              <w:jc w:val="right"/>
              <w:rPr>
                <w:rFonts w:ascii="Times New Roman" w:eastAsia="Times New Roman" w:hAnsi="Times New Roman" w:cs="Times New Roman"/>
                <w:sz w:val="24"/>
                <w:szCs w:val="24"/>
              </w:rPr>
            </w:pPr>
          </w:p>
        </w:tc>
      </w:tr>
      <w:tr w:rsidR="009E6841" w14:paraId="3E85C2BD" w14:textId="77777777" w:rsidTr="008E419C">
        <w:trPr>
          <w:gridAfter w:val="1"/>
          <w:wAfter w:w="16" w:type="dxa"/>
          <w:trHeight w:val="181"/>
          <w:jc w:val="center"/>
        </w:trPr>
        <w:tc>
          <w:tcPr>
            <w:tcW w:w="814" w:type="dxa"/>
            <w:tcBorders>
              <w:top w:val="nil"/>
              <w:left w:val="nil"/>
              <w:bottom w:val="nil"/>
              <w:right w:val="nil"/>
            </w:tcBorders>
            <w:vAlign w:val="center"/>
          </w:tcPr>
          <w:p w14:paraId="16DBD40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0A617AF8"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8B72394"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04DCDA68"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27B38201"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283" w:type="dxa"/>
            <w:tcBorders>
              <w:top w:val="nil"/>
              <w:left w:val="nil"/>
              <w:bottom w:val="nil"/>
              <w:right w:val="nil"/>
            </w:tcBorders>
            <w:vAlign w:val="center"/>
          </w:tcPr>
          <w:p w14:paraId="2C8F1903"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08BF47D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2D346624"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4E3F34C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0.800 </w:t>
            </w:r>
          </w:p>
        </w:tc>
        <w:tc>
          <w:tcPr>
            <w:tcW w:w="283" w:type="dxa"/>
            <w:tcBorders>
              <w:top w:val="nil"/>
              <w:left w:val="nil"/>
              <w:bottom w:val="nil"/>
              <w:right w:val="nil"/>
            </w:tcBorders>
            <w:vAlign w:val="center"/>
          </w:tcPr>
          <w:p w14:paraId="69D90EAF"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47153F98"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4.002 </w:t>
            </w:r>
          </w:p>
        </w:tc>
        <w:tc>
          <w:tcPr>
            <w:tcW w:w="283" w:type="dxa"/>
            <w:tcBorders>
              <w:top w:val="nil"/>
              <w:left w:val="nil"/>
              <w:bottom w:val="nil"/>
              <w:right w:val="nil"/>
            </w:tcBorders>
            <w:vAlign w:val="center"/>
          </w:tcPr>
          <w:p w14:paraId="153572E7" w14:textId="77777777" w:rsidR="009E6841" w:rsidRDefault="009E6841">
            <w:pPr>
              <w:jc w:val="right"/>
              <w:rPr>
                <w:rFonts w:ascii="Times New Roman" w:eastAsia="Times New Roman" w:hAnsi="Times New Roman" w:cs="Times New Roman"/>
                <w:sz w:val="24"/>
                <w:szCs w:val="24"/>
              </w:rPr>
            </w:pPr>
          </w:p>
        </w:tc>
      </w:tr>
      <w:tr w:rsidR="009E6841" w14:paraId="19CA94CA" w14:textId="77777777" w:rsidTr="008E419C">
        <w:trPr>
          <w:gridAfter w:val="1"/>
          <w:wAfter w:w="16" w:type="dxa"/>
          <w:trHeight w:val="181"/>
          <w:jc w:val="center"/>
        </w:trPr>
        <w:tc>
          <w:tcPr>
            <w:tcW w:w="814" w:type="dxa"/>
            <w:tcBorders>
              <w:top w:val="nil"/>
              <w:left w:val="nil"/>
              <w:bottom w:val="nil"/>
              <w:right w:val="nil"/>
            </w:tcBorders>
            <w:vAlign w:val="center"/>
          </w:tcPr>
          <w:p w14:paraId="2C8C96B1"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vs 5 </w:t>
            </w:r>
          </w:p>
        </w:tc>
        <w:tc>
          <w:tcPr>
            <w:tcW w:w="283" w:type="dxa"/>
            <w:tcBorders>
              <w:top w:val="nil"/>
              <w:left w:val="nil"/>
              <w:bottom w:val="nil"/>
              <w:right w:val="nil"/>
            </w:tcBorders>
            <w:vAlign w:val="center"/>
          </w:tcPr>
          <w:p w14:paraId="287DC976"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CA68071"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283" w:type="dxa"/>
            <w:tcBorders>
              <w:top w:val="nil"/>
              <w:left w:val="nil"/>
              <w:bottom w:val="nil"/>
              <w:right w:val="nil"/>
            </w:tcBorders>
            <w:vAlign w:val="center"/>
          </w:tcPr>
          <w:p w14:paraId="1A9A6152"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2F943A6A"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283" w:type="dxa"/>
            <w:tcBorders>
              <w:top w:val="nil"/>
              <w:left w:val="nil"/>
              <w:bottom w:val="nil"/>
              <w:right w:val="nil"/>
            </w:tcBorders>
            <w:vAlign w:val="center"/>
          </w:tcPr>
          <w:p w14:paraId="6491D41D"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4983540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4E3C1F5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738AEAF3"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0.700 </w:t>
            </w:r>
          </w:p>
        </w:tc>
        <w:tc>
          <w:tcPr>
            <w:tcW w:w="283" w:type="dxa"/>
            <w:tcBorders>
              <w:top w:val="nil"/>
              <w:left w:val="nil"/>
              <w:bottom w:val="nil"/>
              <w:right w:val="nil"/>
            </w:tcBorders>
            <w:vAlign w:val="center"/>
          </w:tcPr>
          <w:p w14:paraId="33645BC6"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2C217932"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1.376 </w:t>
            </w:r>
          </w:p>
        </w:tc>
        <w:tc>
          <w:tcPr>
            <w:tcW w:w="283" w:type="dxa"/>
            <w:tcBorders>
              <w:top w:val="nil"/>
              <w:left w:val="nil"/>
              <w:bottom w:val="nil"/>
              <w:right w:val="nil"/>
            </w:tcBorders>
            <w:vAlign w:val="center"/>
          </w:tcPr>
          <w:p w14:paraId="1B334AD5" w14:textId="77777777" w:rsidR="009E6841" w:rsidRDefault="009E6841">
            <w:pPr>
              <w:jc w:val="right"/>
              <w:rPr>
                <w:rFonts w:ascii="Times New Roman" w:eastAsia="Times New Roman" w:hAnsi="Times New Roman" w:cs="Times New Roman"/>
                <w:sz w:val="24"/>
                <w:szCs w:val="24"/>
              </w:rPr>
            </w:pPr>
          </w:p>
        </w:tc>
      </w:tr>
      <w:tr w:rsidR="009E6841" w14:paraId="03D85737" w14:textId="77777777" w:rsidTr="008E419C">
        <w:trPr>
          <w:gridAfter w:val="1"/>
          <w:wAfter w:w="16" w:type="dxa"/>
          <w:trHeight w:val="181"/>
          <w:jc w:val="center"/>
        </w:trPr>
        <w:tc>
          <w:tcPr>
            <w:tcW w:w="814" w:type="dxa"/>
            <w:tcBorders>
              <w:top w:val="nil"/>
              <w:left w:val="nil"/>
              <w:bottom w:val="nil"/>
              <w:right w:val="nil"/>
            </w:tcBorders>
            <w:vAlign w:val="center"/>
          </w:tcPr>
          <w:p w14:paraId="0BBAC0D5"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3" w:type="dxa"/>
            <w:tcBorders>
              <w:top w:val="nil"/>
              <w:left w:val="nil"/>
              <w:bottom w:val="nil"/>
              <w:right w:val="nil"/>
            </w:tcBorders>
            <w:vAlign w:val="center"/>
          </w:tcPr>
          <w:p w14:paraId="16846EBE" w14:textId="77777777" w:rsidR="009E6841" w:rsidRDefault="009E6841">
            <w:pPr>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1992DD0" w14:textId="77777777" w:rsidR="009E6841" w:rsidRDefault="006B11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283" w:type="dxa"/>
            <w:tcBorders>
              <w:top w:val="nil"/>
              <w:left w:val="nil"/>
              <w:bottom w:val="nil"/>
              <w:right w:val="nil"/>
            </w:tcBorders>
            <w:vAlign w:val="center"/>
          </w:tcPr>
          <w:p w14:paraId="1C7F66A5" w14:textId="77777777" w:rsidR="009E6841" w:rsidRDefault="009E6841">
            <w:pPr>
              <w:rPr>
                <w:rFonts w:ascii="Times New Roman" w:eastAsia="Times New Roman" w:hAnsi="Times New Roman" w:cs="Times New Roman"/>
                <w:sz w:val="24"/>
                <w:szCs w:val="24"/>
              </w:rPr>
            </w:pPr>
          </w:p>
        </w:tc>
        <w:tc>
          <w:tcPr>
            <w:tcW w:w="831" w:type="dxa"/>
            <w:tcBorders>
              <w:top w:val="nil"/>
              <w:left w:val="nil"/>
              <w:bottom w:val="nil"/>
              <w:right w:val="nil"/>
            </w:tcBorders>
            <w:vAlign w:val="center"/>
          </w:tcPr>
          <w:p w14:paraId="5E9198F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283" w:type="dxa"/>
            <w:tcBorders>
              <w:top w:val="nil"/>
              <w:left w:val="nil"/>
              <w:bottom w:val="nil"/>
              <w:right w:val="nil"/>
            </w:tcBorders>
            <w:vAlign w:val="center"/>
          </w:tcPr>
          <w:p w14:paraId="12A51697" w14:textId="77777777" w:rsidR="009E6841" w:rsidRDefault="009E6841">
            <w:pPr>
              <w:jc w:val="right"/>
              <w:rPr>
                <w:rFonts w:ascii="Times New Roman" w:eastAsia="Times New Roman" w:hAnsi="Times New Roman" w:cs="Times New Roman"/>
                <w:sz w:val="24"/>
                <w:szCs w:val="24"/>
              </w:rPr>
            </w:pPr>
          </w:p>
        </w:tc>
        <w:tc>
          <w:tcPr>
            <w:tcW w:w="697" w:type="dxa"/>
            <w:tcBorders>
              <w:top w:val="nil"/>
              <w:left w:val="nil"/>
              <w:bottom w:val="nil"/>
              <w:right w:val="nil"/>
            </w:tcBorders>
            <w:vAlign w:val="center"/>
          </w:tcPr>
          <w:p w14:paraId="62606BCE"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283" w:type="dxa"/>
            <w:tcBorders>
              <w:top w:val="nil"/>
              <w:left w:val="nil"/>
              <w:bottom w:val="nil"/>
              <w:right w:val="nil"/>
            </w:tcBorders>
            <w:vAlign w:val="center"/>
          </w:tcPr>
          <w:p w14:paraId="2814AC95" w14:textId="77777777" w:rsidR="009E6841" w:rsidRDefault="009E6841">
            <w:pPr>
              <w:jc w:val="right"/>
              <w:rPr>
                <w:rFonts w:ascii="Times New Roman" w:eastAsia="Times New Roman" w:hAnsi="Times New Roman" w:cs="Times New Roman"/>
                <w:sz w:val="24"/>
                <w:szCs w:val="24"/>
              </w:rPr>
            </w:pPr>
          </w:p>
        </w:tc>
        <w:tc>
          <w:tcPr>
            <w:tcW w:w="1430" w:type="dxa"/>
            <w:tcBorders>
              <w:top w:val="nil"/>
              <w:left w:val="nil"/>
              <w:bottom w:val="nil"/>
              <w:right w:val="nil"/>
            </w:tcBorders>
            <w:vAlign w:val="center"/>
          </w:tcPr>
          <w:p w14:paraId="3C2D9570"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0.300 </w:t>
            </w:r>
          </w:p>
        </w:tc>
        <w:tc>
          <w:tcPr>
            <w:tcW w:w="283" w:type="dxa"/>
            <w:tcBorders>
              <w:top w:val="nil"/>
              <w:left w:val="nil"/>
              <w:bottom w:val="nil"/>
              <w:right w:val="nil"/>
            </w:tcBorders>
            <w:vAlign w:val="center"/>
          </w:tcPr>
          <w:p w14:paraId="3BCAC434" w14:textId="77777777" w:rsidR="009E6841" w:rsidRDefault="009E6841">
            <w:pPr>
              <w:jc w:val="right"/>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14:paraId="6CD5C28C" w14:textId="77777777" w:rsidR="009E6841" w:rsidRDefault="006B115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0.176 </w:t>
            </w:r>
          </w:p>
        </w:tc>
        <w:tc>
          <w:tcPr>
            <w:tcW w:w="283" w:type="dxa"/>
            <w:tcBorders>
              <w:top w:val="nil"/>
              <w:left w:val="nil"/>
              <w:bottom w:val="nil"/>
              <w:right w:val="nil"/>
            </w:tcBorders>
            <w:vAlign w:val="center"/>
          </w:tcPr>
          <w:p w14:paraId="5F9575E2" w14:textId="77777777" w:rsidR="009E6841" w:rsidRDefault="009E6841">
            <w:pPr>
              <w:jc w:val="right"/>
              <w:rPr>
                <w:rFonts w:ascii="Times New Roman" w:eastAsia="Times New Roman" w:hAnsi="Times New Roman" w:cs="Times New Roman"/>
                <w:sz w:val="24"/>
                <w:szCs w:val="24"/>
              </w:rPr>
            </w:pPr>
          </w:p>
        </w:tc>
      </w:tr>
      <w:tr w:rsidR="009E6841" w14:paraId="34914AED" w14:textId="77777777" w:rsidTr="008E419C">
        <w:trPr>
          <w:trHeight w:val="77"/>
          <w:jc w:val="center"/>
        </w:trPr>
        <w:tc>
          <w:tcPr>
            <w:tcW w:w="7124" w:type="dxa"/>
            <w:gridSpan w:val="13"/>
            <w:tcBorders>
              <w:top w:val="nil"/>
              <w:left w:val="nil"/>
              <w:bottom w:val="single" w:sz="12" w:space="0" w:color="000000"/>
              <w:right w:val="nil"/>
            </w:tcBorders>
            <w:vAlign w:val="center"/>
          </w:tcPr>
          <w:p w14:paraId="1D9692FA" w14:textId="77777777" w:rsidR="009E6841" w:rsidRDefault="009E6841">
            <w:pPr>
              <w:rPr>
                <w:rFonts w:ascii="Times New Roman" w:eastAsia="Times New Roman" w:hAnsi="Times New Roman" w:cs="Times New Roman"/>
                <w:sz w:val="24"/>
                <w:szCs w:val="24"/>
              </w:rPr>
            </w:pPr>
          </w:p>
        </w:tc>
      </w:tr>
    </w:tbl>
    <w:p w14:paraId="44F4323A" w14:textId="77777777" w:rsidR="009E6841" w:rsidRDefault="006B115E">
      <w:pPr>
        <w:jc w:val="center"/>
        <w:rPr>
          <w:sz w:val="24"/>
          <w:szCs w:val="24"/>
        </w:rPr>
      </w:pPr>
      <w:r>
        <w:rPr>
          <w:sz w:val="24"/>
          <w:szCs w:val="24"/>
        </w:rPr>
        <w:t>Prueba binomial bayesiana de los casos en los que los jugadores eligen un número más grande que en el periodo anterior.</w:t>
      </w:r>
    </w:p>
    <w:p w14:paraId="6737A386" w14:textId="77777777" w:rsidR="009E6841" w:rsidRDefault="006B115E">
      <w:pPr>
        <w:jc w:val="both"/>
        <w:rPr>
          <w:sz w:val="24"/>
          <w:szCs w:val="24"/>
        </w:rPr>
      </w:pPr>
      <w:r>
        <w:rPr>
          <w:sz w:val="24"/>
          <w:szCs w:val="24"/>
        </w:rPr>
        <w:t xml:space="preserve">Para determinar si, en promedio, el número elegido por el participante A en el último periodo del </w:t>
      </w:r>
      <w:proofErr w:type="spellStart"/>
      <w:r>
        <w:rPr>
          <w:sz w:val="24"/>
          <w:szCs w:val="24"/>
        </w:rPr>
        <w:t>subjuego</w:t>
      </w:r>
      <w:proofErr w:type="spellEnd"/>
      <w:r>
        <w:rPr>
          <w:sz w:val="24"/>
          <w:szCs w:val="24"/>
        </w:rPr>
        <w:t xml:space="preserve"> 1 es menor que su número elegido en el primer periodo del </w:t>
      </w:r>
      <w:proofErr w:type="spellStart"/>
      <w:r>
        <w:rPr>
          <w:sz w:val="24"/>
          <w:szCs w:val="24"/>
        </w:rPr>
        <w:t>subjuego</w:t>
      </w:r>
      <w:proofErr w:type="spellEnd"/>
      <w:r>
        <w:rPr>
          <w:sz w:val="24"/>
          <w:szCs w:val="24"/>
        </w:rPr>
        <w:t xml:space="preserve"> 2, se realizó una prueba-T de una cola, donde se encontró que si bien el promedio de los </w:t>
      </w:r>
      <w:r>
        <w:rPr>
          <w:sz w:val="24"/>
          <w:szCs w:val="24"/>
        </w:rPr>
        <w:lastRenderedPageBreak/>
        <w:t xml:space="preserve">números elegidos en el primer periodo del </w:t>
      </w:r>
      <w:proofErr w:type="spellStart"/>
      <w:r>
        <w:rPr>
          <w:sz w:val="24"/>
          <w:szCs w:val="24"/>
        </w:rPr>
        <w:t>subjuego</w:t>
      </w:r>
      <w:proofErr w:type="spellEnd"/>
      <w:r>
        <w:rPr>
          <w:sz w:val="24"/>
          <w:szCs w:val="24"/>
        </w:rPr>
        <w:t xml:space="preserve"> 2 es mayor que en el </w:t>
      </w:r>
      <w:proofErr w:type="spellStart"/>
      <w:r>
        <w:rPr>
          <w:sz w:val="24"/>
          <w:szCs w:val="24"/>
        </w:rPr>
        <w:t>subjuego</w:t>
      </w:r>
      <w:proofErr w:type="spellEnd"/>
      <w:r>
        <w:rPr>
          <w:sz w:val="24"/>
          <w:szCs w:val="24"/>
        </w:rPr>
        <w:t xml:space="preserve"> 1, la diferencia parece ser pequeña y no significativa.</w:t>
      </w:r>
    </w:p>
    <w:p w14:paraId="5C893E52" w14:textId="77777777" w:rsidR="009E6841" w:rsidRDefault="006B115E">
      <w:pPr>
        <w:jc w:val="both"/>
        <w:rPr>
          <w:sz w:val="24"/>
          <w:szCs w:val="24"/>
        </w:rPr>
      </w:pPr>
      <w:r>
        <w:rPr>
          <w:sz w:val="24"/>
          <w:szCs w:val="24"/>
        </w:rPr>
        <w:t>No obstante, al revisar los datos de cada sesión experimental se encontraron anomalías en la ejecución del participante A de la sesión 3, cuyo comportamiento difiere considerablemente de lo que se reporta en la literatura y de lo observado en el resto de las sesiones.</w:t>
      </w:r>
    </w:p>
    <w:p w14:paraId="1828A62F" w14:textId="77777777" w:rsidR="009E6841" w:rsidRDefault="006B115E">
      <w:pPr>
        <w:jc w:val="both"/>
        <w:rPr>
          <w:sz w:val="24"/>
          <w:szCs w:val="24"/>
        </w:rPr>
      </w:pPr>
      <w:r>
        <w:rPr>
          <w:sz w:val="24"/>
          <w:szCs w:val="24"/>
        </w:rPr>
        <w:t>En la Figura 6 se presentan</w:t>
      </w:r>
      <w:r w:rsidRPr="007E16AB">
        <w:rPr>
          <w:sz w:val="24"/>
          <w:szCs w:val="24"/>
        </w:rPr>
        <w:t xml:space="preserve"> </w:t>
      </w:r>
      <w:r>
        <w:rPr>
          <w:sz w:val="24"/>
          <w:szCs w:val="24"/>
        </w:rPr>
        <w:t xml:space="preserve">las elecciones de todos los participantes en cada periodo de los dos </w:t>
      </w:r>
      <w:proofErr w:type="spellStart"/>
      <w:r>
        <w:rPr>
          <w:sz w:val="24"/>
          <w:szCs w:val="24"/>
        </w:rPr>
        <w:t>subjuegos</w:t>
      </w:r>
      <w:proofErr w:type="spellEnd"/>
      <w:r>
        <w:rPr>
          <w:sz w:val="24"/>
          <w:szCs w:val="24"/>
        </w:rPr>
        <w:t xml:space="preserve">, por cada sesión experimental. Se puede apreciar que el participante A de la sesión 3 no presenta la tendencia a elegir números más pequeños periodo a periodo y por el contrario, elige números muy grandes en el último periodo de cada </w:t>
      </w:r>
      <w:proofErr w:type="spellStart"/>
      <w:r>
        <w:rPr>
          <w:sz w:val="24"/>
          <w:szCs w:val="24"/>
        </w:rPr>
        <w:t>subjuego</w:t>
      </w:r>
      <w:proofErr w:type="spellEnd"/>
      <w:r>
        <w:rPr>
          <w:sz w:val="24"/>
          <w:szCs w:val="24"/>
        </w:rPr>
        <w:t>, una estrategia que no aporta ningún tipo de ventaja en el juego. Este patrón de respuesta sugiere</w:t>
      </w:r>
      <w:r w:rsidRPr="007E16AB">
        <w:rPr>
          <w:sz w:val="24"/>
          <w:szCs w:val="24"/>
        </w:rPr>
        <w:t xml:space="preserve"> </w:t>
      </w:r>
      <w:r>
        <w:rPr>
          <w:sz w:val="24"/>
          <w:szCs w:val="24"/>
        </w:rPr>
        <w:t>que el participante A de la sesión 3 pudo no haber entendido la dinámica del juego.</w:t>
      </w:r>
    </w:p>
    <w:p w14:paraId="6A7C1D1B" w14:textId="77777777" w:rsidR="009E6841" w:rsidRDefault="009E6841">
      <w:pPr>
        <w:jc w:val="both"/>
        <w:rPr>
          <w:sz w:val="24"/>
          <w:szCs w:val="24"/>
        </w:rPr>
      </w:pPr>
    </w:p>
    <w:p w14:paraId="36759250" w14:textId="77777777" w:rsidR="009E6841" w:rsidRDefault="006B115E">
      <w:pPr>
        <w:jc w:val="center"/>
        <w:rPr>
          <w:sz w:val="24"/>
          <w:szCs w:val="24"/>
        </w:rPr>
      </w:pPr>
      <w:r>
        <w:rPr>
          <w:noProof/>
          <w:sz w:val="24"/>
          <w:szCs w:val="24"/>
          <w:lang w:eastAsia="es-MX"/>
        </w:rPr>
        <w:drawing>
          <wp:inline distT="0" distB="0" distL="0" distR="0" wp14:anchorId="1661AFB6" wp14:editId="3C9E95A9">
            <wp:extent cx="2724852" cy="2614515"/>
            <wp:effectExtent l="0" t="0" r="0" b="0"/>
            <wp:docPr id="24"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0"/>
                    <a:srcRect/>
                    <a:stretch>
                      <a:fillRect/>
                    </a:stretch>
                  </pic:blipFill>
                  <pic:spPr>
                    <a:xfrm>
                      <a:off x="0" y="0"/>
                      <a:ext cx="2724852" cy="2614515"/>
                    </a:xfrm>
                    <a:prstGeom prst="rect">
                      <a:avLst/>
                    </a:prstGeom>
                    <a:ln/>
                  </pic:spPr>
                </pic:pic>
              </a:graphicData>
            </a:graphic>
          </wp:inline>
        </w:drawing>
      </w:r>
      <w:r>
        <w:rPr>
          <w:noProof/>
          <w:sz w:val="24"/>
          <w:szCs w:val="24"/>
          <w:lang w:eastAsia="es-MX"/>
        </w:rPr>
        <w:drawing>
          <wp:inline distT="0" distB="0" distL="0" distR="0" wp14:anchorId="2AE0453E" wp14:editId="78CD34FC">
            <wp:extent cx="2734756" cy="2624017"/>
            <wp:effectExtent l="0" t="0" r="0" b="0"/>
            <wp:docPr id="26"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1"/>
                    <a:srcRect/>
                    <a:stretch>
                      <a:fillRect/>
                    </a:stretch>
                  </pic:blipFill>
                  <pic:spPr>
                    <a:xfrm>
                      <a:off x="0" y="0"/>
                      <a:ext cx="2734756" cy="2624017"/>
                    </a:xfrm>
                    <a:prstGeom prst="rect">
                      <a:avLst/>
                    </a:prstGeom>
                    <a:ln/>
                  </pic:spPr>
                </pic:pic>
              </a:graphicData>
            </a:graphic>
          </wp:inline>
        </w:drawing>
      </w:r>
    </w:p>
    <w:p w14:paraId="577AEA6B" w14:textId="77777777" w:rsidR="009E6841" w:rsidRDefault="006B115E">
      <w:pPr>
        <w:jc w:val="center"/>
        <w:rPr>
          <w:sz w:val="24"/>
          <w:szCs w:val="24"/>
        </w:rPr>
      </w:pPr>
      <w:r>
        <w:rPr>
          <w:noProof/>
          <w:sz w:val="24"/>
          <w:szCs w:val="24"/>
          <w:lang w:eastAsia="es-MX"/>
        </w:rPr>
        <w:lastRenderedPageBreak/>
        <w:drawing>
          <wp:inline distT="0" distB="0" distL="0" distR="0" wp14:anchorId="7376A31A" wp14:editId="295C0A84">
            <wp:extent cx="2702006" cy="2592594"/>
            <wp:effectExtent l="0" t="0" r="0" b="0"/>
            <wp:docPr id="27"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2"/>
                    <a:srcRect/>
                    <a:stretch>
                      <a:fillRect/>
                    </a:stretch>
                  </pic:blipFill>
                  <pic:spPr>
                    <a:xfrm>
                      <a:off x="0" y="0"/>
                      <a:ext cx="2702006" cy="2592594"/>
                    </a:xfrm>
                    <a:prstGeom prst="rect">
                      <a:avLst/>
                    </a:prstGeom>
                    <a:ln/>
                  </pic:spPr>
                </pic:pic>
              </a:graphicData>
            </a:graphic>
          </wp:inline>
        </w:drawing>
      </w:r>
      <w:r>
        <w:rPr>
          <w:noProof/>
          <w:sz w:val="24"/>
          <w:szCs w:val="24"/>
          <w:lang w:eastAsia="es-MX"/>
        </w:rPr>
        <w:drawing>
          <wp:inline distT="0" distB="0" distL="0" distR="0" wp14:anchorId="4B0C3D59" wp14:editId="2F9A5F8B">
            <wp:extent cx="2716863" cy="2606850"/>
            <wp:effectExtent l="0" t="0" r="0" b="0"/>
            <wp:docPr id="28"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33"/>
                    <a:srcRect/>
                    <a:stretch>
                      <a:fillRect/>
                    </a:stretch>
                  </pic:blipFill>
                  <pic:spPr>
                    <a:xfrm>
                      <a:off x="0" y="0"/>
                      <a:ext cx="2716863" cy="2606850"/>
                    </a:xfrm>
                    <a:prstGeom prst="rect">
                      <a:avLst/>
                    </a:prstGeom>
                    <a:ln/>
                  </pic:spPr>
                </pic:pic>
              </a:graphicData>
            </a:graphic>
          </wp:inline>
        </w:drawing>
      </w:r>
    </w:p>
    <w:p w14:paraId="217FDF2B" w14:textId="77777777" w:rsidR="009E6841" w:rsidRDefault="006B115E">
      <w:pPr>
        <w:jc w:val="center"/>
        <w:rPr>
          <w:sz w:val="24"/>
          <w:szCs w:val="24"/>
        </w:rPr>
      </w:pPr>
      <w:r>
        <w:rPr>
          <w:noProof/>
          <w:sz w:val="24"/>
          <w:szCs w:val="24"/>
          <w:lang w:eastAsia="es-MX"/>
        </w:rPr>
        <w:drawing>
          <wp:inline distT="0" distB="0" distL="0" distR="0" wp14:anchorId="505013AA" wp14:editId="2B0F3521">
            <wp:extent cx="2691127" cy="2582157"/>
            <wp:effectExtent l="0" t="0" r="0" b="0"/>
            <wp:docPr id="29"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34"/>
                    <a:srcRect/>
                    <a:stretch>
                      <a:fillRect/>
                    </a:stretch>
                  </pic:blipFill>
                  <pic:spPr>
                    <a:xfrm>
                      <a:off x="0" y="0"/>
                      <a:ext cx="2691127" cy="2582157"/>
                    </a:xfrm>
                    <a:prstGeom prst="rect">
                      <a:avLst/>
                    </a:prstGeom>
                    <a:ln/>
                  </pic:spPr>
                </pic:pic>
              </a:graphicData>
            </a:graphic>
          </wp:inline>
        </w:drawing>
      </w:r>
      <w:r>
        <w:rPr>
          <w:noProof/>
          <w:sz w:val="24"/>
          <w:szCs w:val="24"/>
          <w:lang w:eastAsia="es-MX"/>
        </w:rPr>
        <w:drawing>
          <wp:inline distT="0" distB="0" distL="0" distR="0" wp14:anchorId="0175FAB3" wp14:editId="261F51FC">
            <wp:extent cx="2692337" cy="2583316"/>
            <wp:effectExtent l="0" t="0" r="0" b="0"/>
            <wp:docPr id="30"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35"/>
                    <a:srcRect/>
                    <a:stretch>
                      <a:fillRect/>
                    </a:stretch>
                  </pic:blipFill>
                  <pic:spPr>
                    <a:xfrm>
                      <a:off x="0" y="0"/>
                      <a:ext cx="2692337" cy="2583316"/>
                    </a:xfrm>
                    <a:prstGeom prst="rect">
                      <a:avLst/>
                    </a:prstGeom>
                    <a:ln/>
                  </pic:spPr>
                </pic:pic>
              </a:graphicData>
            </a:graphic>
          </wp:inline>
        </w:drawing>
      </w:r>
    </w:p>
    <w:p w14:paraId="41A1355C" w14:textId="77777777" w:rsidR="009E6841" w:rsidRDefault="006B115E">
      <w:pPr>
        <w:jc w:val="center"/>
        <w:rPr>
          <w:sz w:val="24"/>
          <w:szCs w:val="24"/>
        </w:rPr>
      </w:pPr>
      <w:r>
        <w:rPr>
          <w:noProof/>
          <w:sz w:val="24"/>
          <w:szCs w:val="24"/>
          <w:lang w:eastAsia="es-MX"/>
        </w:rPr>
        <w:drawing>
          <wp:inline distT="0" distB="0" distL="0" distR="0" wp14:anchorId="1A9909CA" wp14:editId="7C19562B">
            <wp:extent cx="2694411" cy="2585306"/>
            <wp:effectExtent l="0" t="0" r="0" b="0"/>
            <wp:docPr id="31"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36"/>
                    <a:srcRect/>
                    <a:stretch>
                      <a:fillRect/>
                    </a:stretch>
                  </pic:blipFill>
                  <pic:spPr>
                    <a:xfrm>
                      <a:off x="0" y="0"/>
                      <a:ext cx="2694411" cy="2585306"/>
                    </a:xfrm>
                    <a:prstGeom prst="rect">
                      <a:avLst/>
                    </a:prstGeom>
                    <a:ln/>
                  </pic:spPr>
                </pic:pic>
              </a:graphicData>
            </a:graphic>
          </wp:inline>
        </w:drawing>
      </w:r>
      <w:r>
        <w:rPr>
          <w:noProof/>
          <w:sz w:val="24"/>
          <w:szCs w:val="24"/>
          <w:lang w:eastAsia="es-MX"/>
        </w:rPr>
        <w:drawing>
          <wp:inline distT="0" distB="0" distL="0" distR="0" wp14:anchorId="730BB8A0" wp14:editId="23B6C43E">
            <wp:extent cx="2696694" cy="2587497"/>
            <wp:effectExtent l="0" t="0" r="0" b="0"/>
            <wp:docPr id="32"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37"/>
                    <a:srcRect/>
                    <a:stretch>
                      <a:fillRect/>
                    </a:stretch>
                  </pic:blipFill>
                  <pic:spPr>
                    <a:xfrm>
                      <a:off x="0" y="0"/>
                      <a:ext cx="2696694" cy="2587497"/>
                    </a:xfrm>
                    <a:prstGeom prst="rect">
                      <a:avLst/>
                    </a:prstGeom>
                    <a:ln/>
                  </pic:spPr>
                </pic:pic>
              </a:graphicData>
            </a:graphic>
          </wp:inline>
        </w:drawing>
      </w:r>
    </w:p>
    <w:p w14:paraId="6088E1DD" w14:textId="77777777" w:rsidR="009E6841" w:rsidRDefault="006B115E">
      <w:pPr>
        <w:jc w:val="center"/>
        <w:rPr>
          <w:sz w:val="24"/>
          <w:szCs w:val="24"/>
        </w:rPr>
      </w:pPr>
      <w:r>
        <w:rPr>
          <w:noProof/>
          <w:sz w:val="24"/>
          <w:szCs w:val="24"/>
          <w:lang w:eastAsia="es-MX"/>
        </w:rPr>
        <w:lastRenderedPageBreak/>
        <w:drawing>
          <wp:inline distT="0" distB="0" distL="0" distR="0" wp14:anchorId="35934A94" wp14:editId="6EA0D140">
            <wp:extent cx="2672082" cy="2563882"/>
            <wp:effectExtent l="0" t="0" r="0" b="0"/>
            <wp:docPr id="33"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38"/>
                    <a:srcRect/>
                    <a:stretch>
                      <a:fillRect/>
                    </a:stretch>
                  </pic:blipFill>
                  <pic:spPr>
                    <a:xfrm>
                      <a:off x="0" y="0"/>
                      <a:ext cx="2672082" cy="2563882"/>
                    </a:xfrm>
                    <a:prstGeom prst="rect">
                      <a:avLst/>
                    </a:prstGeom>
                    <a:ln/>
                  </pic:spPr>
                </pic:pic>
              </a:graphicData>
            </a:graphic>
          </wp:inline>
        </w:drawing>
      </w:r>
      <w:r>
        <w:rPr>
          <w:noProof/>
          <w:sz w:val="24"/>
          <w:szCs w:val="24"/>
          <w:lang w:eastAsia="es-MX"/>
        </w:rPr>
        <w:drawing>
          <wp:inline distT="0" distB="0" distL="0" distR="0" wp14:anchorId="2A887B03" wp14:editId="50E3F82F">
            <wp:extent cx="2686330" cy="2577552"/>
            <wp:effectExtent l="0" t="0" r="0" b="0"/>
            <wp:docPr id="34"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39"/>
                    <a:srcRect/>
                    <a:stretch>
                      <a:fillRect/>
                    </a:stretch>
                  </pic:blipFill>
                  <pic:spPr>
                    <a:xfrm>
                      <a:off x="0" y="0"/>
                      <a:ext cx="2686330" cy="2577552"/>
                    </a:xfrm>
                    <a:prstGeom prst="rect">
                      <a:avLst/>
                    </a:prstGeom>
                    <a:ln/>
                  </pic:spPr>
                </pic:pic>
              </a:graphicData>
            </a:graphic>
          </wp:inline>
        </w:drawing>
      </w:r>
    </w:p>
    <w:p w14:paraId="7E4DB426" w14:textId="77777777" w:rsidR="009E6841" w:rsidRDefault="006B115E">
      <w:pPr>
        <w:jc w:val="center"/>
        <w:rPr>
          <w:sz w:val="24"/>
          <w:szCs w:val="24"/>
        </w:rPr>
      </w:pPr>
      <w:r>
        <w:rPr>
          <w:sz w:val="24"/>
          <w:szCs w:val="24"/>
        </w:rPr>
        <w:t xml:space="preserve">Figura 6. Números elegidos por cada uno de los cinco participantes incluidos en cada sesión experimental, a lo largo de los cuatro periodos que conformaron cada  </w:t>
      </w:r>
      <w:proofErr w:type="spellStart"/>
      <w:r>
        <w:rPr>
          <w:sz w:val="24"/>
          <w:szCs w:val="24"/>
        </w:rPr>
        <w:t>subjuego</w:t>
      </w:r>
      <w:proofErr w:type="spellEnd"/>
      <w:r>
        <w:rPr>
          <w:sz w:val="24"/>
          <w:szCs w:val="24"/>
        </w:rPr>
        <w:t xml:space="preserve">. El participante A, que jugó tanto en el </w:t>
      </w:r>
      <w:proofErr w:type="spellStart"/>
      <w:r>
        <w:rPr>
          <w:sz w:val="24"/>
          <w:szCs w:val="24"/>
        </w:rPr>
        <w:t>Subjuego</w:t>
      </w:r>
      <w:proofErr w:type="spellEnd"/>
      <w:r>
        <w:rPr>
          <w:sz w:val="24"/>
          <w:szCs w:val="24"/>
        </w:rPr>
        <w:t xml:space="preserve"> 1 como en el </w:t>
      </w:r>
      <w:proofErr w:type="spellStart"/>
      <w:r>
        <w:rPr>
          <w:sz w:val="24"/>
          <w:szCs w:val="24"/>
        </w:rPr>
        <w:t>Subjuego</w:t>
      </w:r>
      <w:proofErr w:type="spellEnd"/>
      <w:r>
        <w:rPr>
          <w:sz w:val="24"/>
          <w:szCs w:val="24"/>
        </w:rPr>
        <w:t xml:space="preserve"> 2 contra participantes sin experiencia, se señala en rojo.</w:t>
      </w:r>
    </w:p>
    <w:p w14:paraId="0604FFFB" w14:textId="77777777" w:rsidR="009E6841" w:rsidRDefault="006B115E">
      <w:pPr>
        <w:jc w:val="both"/>
        <w:rPr>
          <w:sz w:val="24"/>
          <w:szCs w:val="24"/>
        </w:rPr>
      </w:pPr>
      <w:r>
        <w:rPr>
          <w:sz w:val="24"/>
          <w:szCs w:val="24"/>
        </w:rPr>
        <w:t xml:space="preserve">Para evaluar qué tan saliente es la tirada del jugador A de la sesión 3 en el primer periodo del segundo </w:t>
      </w:r>
      <w:proofErr w:type="spellStart"/>
      <w:r>
        <w:rPr>
          <w:sz w:val="24"/>
          <w:szCs w:val="24"/>
        </w:rPr>
        <w:t>subjuego</w:t>
      </w:r>
      <w:proofErr w:type="spellEnd"/>
      <w:r>
        <w:rPr>
          <w:sz w:val="24"/>
          <w:szCs w:val="24"/>
        </w:rPr>
        <w:t xml:space="preserve">, en la Figura 7 se presenta un diagrama de caja y bigotes donde se muestra que la elección realizada se encuentra por arriba del rango </w:t>
      </w:r>
      <w:proofErr w:type="spellStart"/>
      <w:r>
        <w:rPr>
          <w:sz w:val="24"/>
          <w:szCs w:val="24"/>
        </w:rPr>
        <w:t>intercuadrático</w:t>
      </w:r>
      <w:proofErr w:type="spellEnd"/>
      <w:r>
        <w:rPr>
          <w:sz w:val="24"/>
          <w:szCs w:val="24"/>
        </w:rPr>
        <w:t xml:space="preserve"> multiplicado por 1.5, lo que permite clasificarla como un valor atípico.</w:t>
      </w:r>
    </w:p>
    <w:p w14:paraId="08DD0280" w14:textId="77777777" w:rsidR="009E6841" w:rsidRDefault="009E6841">
      <w:pPr>
        <w:jc w:val="both"/>
        <w:rPr>
          <w:sz w:val="24"/>
          <w:szCs w:val="24"/>
        </w:rPr>
      </w:pPr>
    </w:p>
    <w:p w14:paraId="21B59276" w14:textId="77777777" w:rsidR="009E6841" w:rsidRDefault="006B115E">
      <w:pPr>
        <w:spacing w:after="0"/>
        <w:jc w:val="center"/>
        <w:rPr>
          <w:sz w:val="24"/>
          <w:szCs w:val="24"/>
        </w:rPr>
      </w:pPr>
      <w:r>
        <w:rPr>
          <w:noProof/>
          <w:sz w:val="24"/>
          <w:szCs w:val="24"/>
          <w:lang w:eastAsia="es-MX"/>
        </w:rPr>
        <w:drawing>
          <wp:inline distT="0" distB="0" distL="0" distR="0" wp14:anchorId="54B4F199" wp14:editId="3CA56235">
            <wp:extent cx="3391278" cy="3253955"/>
            <wp:effectExtent l="0" t="0" r="0" b="0"/>
            <wp:docPr id="1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0"/>
                    <a:srcRect/>
                    <a:stretch>
                      <a:fillRect/>
                    </a:stretch>
                  </pic:blipFill>
                  <pic:spPr>
                    <a:xfrm>
                      <a:off x="0" y="0"/>
                      <a:ext cx="3391278" cy="3253955"/>
                    </a:xfrm>
                    <a:prstGeom prst="rect">
                      <a:avLst/>
                    </a:prstGeom>
                    <a:ln/>
                  </pic:spPr>
                </pic:pic>
              </a:graphicData>
            </a:graphic>
          </wp:inline>
        </w:drawing>
      </w:r>
    </w:p>
    <w:p w14:paraId="4DC087EB" w14:textId="77777777" w:rsidR="009E6841" w:rsidRDefault="006B115E">
      <w:pPr>
        <w:spacing w:after="0"/>
        <w:jc w:val="center"/>
        <w:rPr>
          <w:sz w:val="24"/>
          <w:szCs w:val="24"/>
        </w:rPr>
      </w:pPr>
      <w:r>
        <w:rPr>
          <w:sz w:val="24"/>
          <w:szCs w:val="24"/>
        </w:rPr>
        <w:lastRenderedPageBreak/>
        <w:t>Figura 7. Periodo 4. Número elegido del participante A.</w:t>
      </w:r>
    </w:p>
    <w:p w14:paraId="6E2B0E0C" w14:textId="77777777" w:rsidR="009E6841" w:rsidRDefault="009E6841">
      <w:pPr>
        <w:spacing w:after="0"/>
        <w:jc w:val="center"/>
        <w:rPr>
          <w:sz w:val="24"/>
          <w:szCs w:val="24"/>
        </w:rPr>
      </w:pPr>
    </w:p>
    <w:p w14:paraId="04C6CDBC" w14:textId="77777777" w:rsidR="009E6841" w:rsidRDefault="006B115E">
      <w:pPr>
        <w:jc w:val="both"/>
        <w:rPr>
          <w:sz w:val="24"/>
          <w:szCs w:val="24"/>
        </w:rPr>
      </w:pPr>
      <w:r>
        <w:rPr>
          <w:sz w:val="24"/>
          <w:szCs w:val="24"/>
        </w:rPr>
        <w:t xml:space="preserve">Tomando en cuenta dicho resultado, se repitieron las pruebas-T de una cola para determinar si el número elegido por el participante A en el último periodo del </w:t>
      </w:r>
      <w:proofErr w:type="spellStart"/>
      <w:r>
        <w:rPr>
          <w:sz w:val="24"/>
          <w:szCs w:val="24"/>
        </w:rPr>
        <w:t>subjuego</w:t>
      </w:r>
      <w:proofErr w:type="spellEnd"/>
      <w:r>
        <w:rPr>
          <w:sz w:val="24"/>
          <w:szCs w:val="24"/>
        </w:rPr>
        <w:t xml:space="preserve"> 1 es menor que el número elegido en el primer periodo del </w:t>
      </w:r>
      <w:proofErr w:type="spellStart"/>
      <w:r>
        <w:rPr>
          <w:sz w:val="24"/>
          <w:szCs w:val="24"/>
        </w:rPr>
        <w:t>subjuego</w:t>
      </w:r>
      <w:proofErr w:type="spellEnd"/>
      <w:r>
        <w:rPr>
          <w:sz w:val="24"/>
          <w:szCs w:val="24"/>
        </w:rPr>
        <w:t xml:space="preserve"> 2, omitiendo las tiradas del participante A de la sesión 3. Al realizar dicho análisis, el número elegido en promedio por los participantes A en el último periodo del </w:t>
      </w:r>
      <w:proofErr w:type="spellStart"/>
      <w:r>
        <w:rPr>
          <w:sz w:val="24"/>
          <w:szCs w:val="24"/>
        </w:rPr>
        <w:t>subjuego</w:t>
      </w:r>
      <w:proofErr w:type="spellEnd"/>
      <w:r>
        <w:rPr>
          <w:sz w:val="24"/>
          <w:szCs w:val="24"/>
        </w:rPr>
        <w:t xml:space="preserve"> 1 fue significativamente menor que la elección promedio registrada en el primer periodo del </w:t>
      </w:r>
      <w:proofErr w:type="spellStart"/>
      <w:r>
        <w:rPr>
          <w:sz w:val="24"/>
          <w:szCs w:val="24"/>
        </w:rPr>
        <w:t>subjuego</w:t>
      </w:r>
      <w:proofErr w:type="spellEnd"/>
      <w:r>
        <w:rPr>
          <w:sz w:val="24"/>
          <w:szCs w:val="24"/>
        </w:rPr>
        <w:t xml:space="preserve"> 2</w:t>
      </w:r>
      <w:r w:rsidR="007E16AB">
        <w:rPr>
          <w:sz w:val="24"/>
          <w:szCs w:val="24"/>
        </w:rPr>
        <w:t xml:space="preserve">, encontrando evidencia del efecto de </w:t>
      </w:r>
      <w:proofErr w:type="spellStart"/>
      <w:r w:rsidR="007E16AB">
        <w:rPr>
          <w:sz w:val="24"/>
          <w:szCs w:val="24"/>
        </w:rPr>
        <w:t>reset</w:t>
      </w:r>
      <w:proofErr w:type="spellEnd"/>
      <w:r>
        <w:rPr>
          <w:sz w:val="24"/>
          <w:szCs w:val="24"/>
        </w:rPr>
        <w:t xml:space="preserve"> (</w:t>
      </w:r>
      <w:r w:rsidR="0067663D">
        <w:rPr>
          <w:sz w:val="24"/>
          <w:szCs w:val="24"/>
        </w:rPr>
        <w:t xml:space="preserve">prueba clásica </w:t>
      </w:r>
      <w:r>
        <w:rPr>
          <w:i/>
          <w:sz w:val="24"/>
          <w:szCs w:val="24"/>
        </w:rPr>
        <w:t>t</w:t>
      </w:r>
      <w:r>
        <w:rPr>
          <w:sz w:val="24"/>
          <w:szCs w:val="24"/>
        </w:rPr>
        <w:t xml:space="preserve"> = -2.317, </w:t>
      </w:r>
      <w:r>
        <w:rPr>
          <w:i/>
          <w:sz w:val="24"/>
          <w:szCs w:val="24"/>
        </w:rPr>
        <w:t>p</w:t>
      </w:r>
      <w:r>
        <w:rPr>
          <w:sz w:val="24"/>
          <w:szCs w:val="24"/>
        </w:rPr>
        <w:t xml:space="preserve"> = .025</w:t>
      </w:r>
      <w:r w:rsidR="00355393">
        <w:rPr>
          <w:sz w:val="24"/>
          <w:szCs w:val="24"/>
        </w:rPr>
        <w:t xml:space="preserve"> &lt; 0.5</w:t>
      </w:r>
      <w:r w:rsidR="0067663D">
        <w:rPr>
          <w:sz w:val="24"/>
          <w:szCs w:val="24"/>
        </w:rPr>
        <w:t xml:space="preserve">, prueba bayesiana </w:t>
      </w:r>
      <w:r w:rsidR="005A3F4F" w:rsidRPr="005A3F4F">
        <w:rPr>
          <w:i/>
          <w:sz w:val="24"/>
          <w:szCs w:val="24"/>
        </w:rPr>
        <w:t>BF</w:t>
      </w:r>
      <w:r w:rsidR="005A3F4F" w:rsidRPr="005A3F4F">
        <w:rPr>
          <w:i/>
          <w:sz w:val="24"/>
          <w:szCs w:val="24"/>
          <w:vertAlign w:val="subscript"/>
        </w:rPr>
        <w:t>10</w:t>
      </w:r>
      <w:r w:rsidR="005A3F4F">
        <w:rPr>
          <w:sz w:val="24"/>
          <w:szCs w:val="24"/>
        </w:rPr>
        <w:t xml:space="preserve"> = 3.57, </w:t>
      </w:r>
      <w:r w:rsidR="005A3F4F" w:rsidRPr="005A3F4F">
        <w:rPr>
          <w:i/>
          <w:sz w:val="24"/>
          <w:szCs w:val="24"/>
        </w:rPr>
        <w:t>error</w:t>
      </w:r>
      <w:r w:rsidR="005A3F4F">
        <w:rPr>
          <w:sz w:val="24"/>
          <w:szCs w:val="24"/>
        </w:rPr>
        <w:t xml:space="preserve"> = 1.377e-4</w:t>
      </w:r>
      <w:r w:rsidR="007E16AB">
        <w:rPr>
          <w:sz w:val="24"/>
          <w:szCs w:val="24"/>
        </w:rPr>
        <w:t>).</w:t>
      </w:r>
    </w:p>
    <w:p w14:paraId="59CF6403" w14:textId="77777777" w:rsidR="009E6841" w:rsidRDefault="006B115E">
      <w:pPr>
        <w:jc w:val="both"/>
        <w:rPr>
          <w:strike/>
          <w:color w:val="FF0000"/>
          <w:sz w:val="24"/>
          <w:szCs w:val="24"/>
        </w:rPr>
      </w:pPr>
      <w:r>
        <w:rPr>
          <w:sz w:val="24"/>
          <w:szCs w:val="24"/>
        </w:rPr>
        <w:t xml:space="preserve"> En la Figura 8 se presentan las elecciones promedio de los participan</w:t>
      </w:r>
      <w:r w:rsidR="006C0B68">
        <w:rPr>
          <w:sz w:val="24"/>
          <w:szCs w:val="24"/>
        </w:rPr>
        <w:t>tes A y de los participantes no-</w:t>
      </w:r>
      <w:r>
        <w:rPr>
          <w:sz w:val="24"/>
          <w:szCs w:val="24"/>
        </w:rPr>
        <w:t>A (participantes B al E) en cada periodo jugado. La figura presenta en gráficos diferentes las elecciones promedio computadas cuando se consideran los datos de la sesión 3 (panel izquierdo) y cuando no (panel derecho).</w:t>
      </w:r>
    </w:p>
    <w:p w14:paraId="043CA235" w14:textId="77777777" w:rsidR="009E6841" w:rsidRDefault="006B115E">
      <w:pPr>
        <w:jc w:val="both"/>
        <w:rPr>
          <w:sz w:val="24"/>
          <w:szCs w:val="24"/>
        </w:rPr>
      </w:pPr>
      <w:r>
        <w:rPr>
          <w:noProof/>
          <w:sz w:val="24"/>
          <w:szCs w:val="24"/>
          <w:lang w:eastAsia="es-MX"/>
        </w:rPr>
        <w:drawing>
          <wp:inline distT="0" distB="0" distL="0" distR="0" wp14:anchorId="2FB56D1D" wp14:editId="5E27AD8D">
            <wp:extent cx="2674143" cy="2565858"/>
            <wp:effectExtent l="0" t="0" r="0" b="0"/>
            <wp:docPr id="1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1"/>
                    <a:srcRect/>
                    <a:stretch>
                      <a:fillRect/>
                    </a:stretch>
                  </pic:blipFill>
                  <pic:spPr>
                    <a:xfrm>
                      <a:off x="0" y="0"/>
                      <a:ext cx="2674143" cy="2565858"/>
                    </a:xfrm>
                    <a:prstGeom prst="rect">
                      <a:avLst/>
                    </a:prstGeom>
                    <a:ln/>
                  </pic:spPr>
                </pic:pic>
              </a:graphicData>
            </a:graphic>
          </wp:inline>
        </w:drawing>
      </w:r>
      <w:r>
        <w:rPr>
          <w:noProof/>
          <w:sz w:val="24"/>
          <w:szCs w:val="24"/>
          <w:lang w:eastAsia="es-MX"/>
        </w:rPr>
        <w:drawing>
          <wp:inline distT="0" distB="0" distL="0" distR="0" wp14:anchorId="3339E705" wp14:editId="4F607AC4">
            <wp:extent cx="2695242" cy="2586104"/>
            <wp:effectExtent l="0" t="0" r="0" b="0"/>
            <wp:docPr id="1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2"/>
                    <a:srcRect/>
                    <a:stretch>
                      <a:fillRect/>
                    </a:stretch>
                  </pic:blipFill>
                  <pic:spPr>
                    <a:xfrm>
                      <a:off x="0" y="0"/>
                      <a:ext cx="2695242" cy="2586104"/>
                    </a:xfrm>
                    <a:prstGeom prst="rect">
                      <a:avLst/>
                    </a:prstGeom>
                    <a:ln/>
                  </pic:spPr>
                </pic:pic>
              </a:graphicData>
            </a:graphic>
          </wp:inline>
        </w:drawing>
      </w:r>
      <w:r>
        <w:rPr>
          <w:sz w:val="24"/>
          <w:szCs w:val="24"/>
        </w:rPr>
        <w:br/>
      </w:r>
      <w:r>
        <w:rPr>
          <w:sz w:val="24"/>
          <w:szCs w:val="24"/>
        </w:rPr>
        <w:tab/>
      </w:r>
      <w:r>
        <w:rPr>
          <w:sz w:val="24"/>
          <w:szCs w:val="24"/>
        </w:rPr>
        <w:tab/>
        <w:t>Con la sesión 3                                                        Sin la sesión 3</w:t>
      </w:r>
    </w:p>
    <w:p w14:paraId="252779F0" w14:textId="77777777" w:rsidR="009E6841" w:rsidRDefault="009E6841">
      <w:pPr>
        <w:spacing w:after="0"/>
        <w:jc w:val="both"/>
        <w:rPr>
          <w:sz w:val="24"/>
          <w:szCs w:val="24"/>
        </w:rPr>
      </w:pPr>
    </w:p>
    <w:p w14:paraId="767DA5E1" w14:textId="77777777" w:rsidR="009E6841" w:rsidRDefault="006B115E" w:rsidP="006C0B68">
      <w:pPr>
        <w:spacing w:after="0"/>
        <w:jc w:val="center"/>
        <w:rPr>
          <w:sz w:val="24"/>
          <w:szCs w:val="24"/>
        </w:rPr>
      </w:pPr>
      <w:r>
        <w:rPr>
          <w:sz w:val="24"/>
          <w:szCs w:val="24"/>
        </w:rPr>
        <w:t>Figura 8. Número elegido promedio. Con y sin la sesión 3.</w:t>
      </w:r>
    </w:p>
    <w:p w14:paraId="4D51A3B2" w14:textId="77777777" w:rsidR="006C0B68" w:rsidRDefault="006C0B68" w:rsidP="006C0B68">
      <w:pPr>
        <w:spacing w:after="0"/>
        <w:jc w:val="center"/>
        <w:rPr>
          <w:sz w:val="24"/>
          <w:szCs w:val="24"/>
        </w:rPr>
      </w:pPr>
    </w:p>
    <w:p w14:paraId="5001C05A" w14:textId="77777777" w:rsidR="009E6841" w:rsidRDefault="006B115E">
      <w:pPr>
        <w:jc w:val="both"/>
        <w:rPr>
          <w:sz w:val="24"/>
          <w:szCs w:val="24"/>
        </w:rPr>
      </w:pPr>
      <w:r>
        <w:rPr>
          <w:sz w:val="24"/>
          <w:szCs w:val="24"/>
        </w:rPr>
        <w:t xml:space="preserve">Con base en estos resultados, se puede afirmar que se logró replicar 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 Con ello, se comprueba la validez en la comparación de la consistencia entre las creencias y elecciones de los participantes A en cada periodo, a lo largo de los dos </w:t>
      </w:r>
      <w:proofErr w:type="spellStart"/>
      <w:r>
        <w:rPr>
          <w:sz w:val="24"/>
          <w:szCs w:val="24"/>
        </w:rPr>
        <w:t>subjuegos</w:t>
      </w:r>
      <w:proofErr w:type="spellEnd"/>
      <w:r>
        <w:rPr>
          <w:sz w:val="24"/>
          <w:szCs w:val="24"/>
        </w:rPr>
        <w:t>.</w:t>
      </w:r>
    </w:p>
    <w:p w14:paraId="6E3D0A9E" w14:textId="77777777" w:rsidR="009E6841" w:rsidRDefault="006B115E">
      <w:pPr>
        <w:numPr>
          <w:ilvl w:val="1"/>
          <w:numId w:val="2"/>
        </w:numPr>
        <w:spacing w:after="0"/>
        <w:contextualSpacing/>
        <w:jc w:val="both"/>
        <w:rPr>
          <w:sz w:val="24"/>
          <w:szCs w:val="24"/>
        </w:rPr>
      </w:pPr>
      <w:r>
        <w:rPr>
          <w:sz w:val="24"/>
          <w:szCs w:val="24"/>
        </w:rPr>
        <w:t xml:space="preserve">Consistencia entre creencias y elecciones entre </w:t>
      </w:r>
      <w:proofErr w:type="spellStart"/>
      <w:r>
        <w:rPr>
          <w:sz w:val="24"/>
          <w:szCs w:val="24"/>
        </w:rPr>
        <w:t>subjuegos</w:t>
      </w:r>
      <w:proofErr w:type="spellEnd"/>
    </w:p>
    <w:p w14:paraId="36CD4C01" w14:textId="77777777" w:rsidR="009E6841" w:rsidRDefault="006B115E">
      <w:pPr>
        <w:jc w:val="both"/>
        <w:rPr>
          <w:sz w:val="24"/>
          <w:szCs w:val="24"/>
        </w:rPr>
      </w:pPr>
      <w:r>
        <w:rPr>
          <w:sz w:val="24"/>
          <w:szCs w:val="24"/>
        </w:rPr>
        <w:t xml:space="preserve">Las creencias y elecciones de los participantes en el </w:t>
      </w:r>
      <w:proofErr w:type="spellStart"/>
      <w:r>
        <w:rPr>
          <w:sz w:val="24"/>
          <w:szCs w:val="24"/>
        </w:rPr>
        <w:t>subjuego</w:t>
      </w:r>
      <w:proofErr w:type="spellEnd"/>
      <w:r>
        <w:rPr>
          <w:sz w:val="24"/>
          <w:szCs w:val="24"/>
        </w:rPr>
        <w:t xml:space="preserve"> 2 fueron sometidos a los mismos análisis reportados para el </w:t>
      </w:r>
      <w:proofErr w:type="spellStart"/>
      <w:r>
        <w:rPr>
          <w:sz w:val="24"/>
          <w:szCs w:val="24"/>
        </w:rPr>
        <w:t>subjuego</w:t>
      </w:r>
      <w:proofErr w:type="spellEnd"/>
      <w:r>
        <w:rPr>
          <w:sz w:val="24"/>
          <w:szCs w:val="24"/>
        </w:rPr>
        <w:t xml:space="preserve"> 1 en la sección 3.1: se computaron las diferencias normalizadas y las diferencias relativas, incluyendo y excluyendo la </w:t>
      </w:r>
      <w:r>
        <w:rPr>
          <w:sz w:val="24"/>
          <w:szCs w:val="24"/>
        </w:rPr>
        <w:lastRenderedPageBreak/>
        <w:t xml:space="preserve">multiplicación por </w:t>
      </w:r>
      <w:r>
        <w:rPr>
          <w:i/>
          <w:sz w:val="24"/>
          <w:szCs w:val="24"/>
        </w:rPr>
        <w:t>p</w:t>
      </w:r>
      <w:r>
        <w:rPr>
          <w:sz w:val="24"/>
          <w:szCs w:val="24"/>
        </w:rPr>
        <w:t xml:space="preserve">. Sin embargo, al analizar las respuestas registradas en el </w:t>
      </w:r>
      <w:proofErr w:type="spellStart"/>
      <w:r>
        <w:rPr>
          <w:sz w:val="24"/>
          <w:szCs w:val="24"/>
        </w:rPr>
        <w:t>subjuego</w:t>
      </w:r>
      <w:proofErr w:type="spellEnd"/>
      <w:r>
        <w:rPr>
          <w:sz w:val="24"/>
          <w:szCs w:val="24"/>
        </w:rPr>
        <w:t xml:space="preserve"> 2 se hizo una distinción entre la ejecución de los jugadores con experiencia (participantes A) y los jugadores que participaban en el juego por primera vez (participantes D y E).</w:t>
      </w:r>
    </w:p>
    <w:p w14:paraId="7CE99EE5" w14:textId="77777777" w:rsidR="009E6841" w:rsidRDefault="006B115E">
      <w:pPr>
        <w:jc w:val="both"/>
        <w:rPr>
          <w:sz w:val="24"/>
          <w:szCs w:val="24"/>
        </w:rPr>
      </w:pPr>
      <w:r>
        <w:rPr>
          <w:sz w:val="24"/>
          <w:szCs w:val="24"/>
        </w:rPr>
        <w:t xml:space="preserve">Se calculó la diferencia normalizada entre las creencias y elecciones en cada periodo del </w:t>
      </w:r>
      <w:proofErr w:type="spellStart"/>
      <w:r>
        <w:rPr>
          <w:sz w:val="24"/>
          <w:szCs w:val="24"/>
        </w:rPr>
        <w:t>subjuego</w:t>
      </w:r>
      <w:proofErr w:type="spellEnd"/>
      <w:r>
        <w:rPr>
          <w:sz w:val="24"/>
          <w:szCs w:val="24"/>
        </w:rPr>
        <w:t xml:space="preserve"> 2, para el participante A y los participantes D y E. Posteriormente,  se realizaron pruebas-T </w:t>
      </w:r>
      <w:r w:rsidR="00C7275B">
        <w:rPr>
          <w:sz w:val="24"/>
          <w:szCs w:val="24"/>
        </w:rPr>
        <w:t xml:space="preserve">bayesianas </w:t>
      </w:r>
      <w:r>
        <w:rPr>
          <w:sz w:val="24"/>
          <w:szCs w:val="24"/>
        </w:rPr>
        <w:t xml:space="preserve">para determinar si estas diferencias fueron estadísticamente diferentes de </w:t>
      </w:r>
      <w:r w:rsidR="005D0A1E">
        <w:rPr>
          <w:sz w:val="24"/>
          <w:szCs w:val="24"/>
        </w:rPr>
        <w:t>0</w:t>
      </w:r>
      <w:r>
        <w:rPr>
          <w:sz w:val="24"/>
          <w:szCs w:val="24"/>
        </w:rPr>
        <w:t>.</w:t>
      </w:r>
    </w:p>
    <w:p w14:paraId="2981C3E9" w14:textId="77777777" w:rsidR="000C0435" w:rsidRDefault="00C7275B">
      <w:pPr>
        <w:jc w:val="both"/>
        <w:rPr>
          <w:sz w:val="24"/>
          <w:szCs w:val="24"/>
        </w:rPr>
      </w:pPr>
      <w:r>
        <w:rPr>
          <w:sz w:val="24"/>
          <w:szCs w:val="24"/>
        </w:rPr>
        <w:t>En la Tabla 6 y 7</w:t>
      </w:r>
      <w:r w:rsidR="006B115E">
        <w:rPr>
          <w:sz w:val="24"/>
          <w:szCs w:val="24"/>
        </w:rPr>
        <w:t xml:space="preserve"> se presentan los resultados obtenidos en las pruebas-T </w:t>
      </w:r>
      <w:r>
        <w:rPr>
          <w:sz w:val="24"/>
          <w:szCs w:val="24"/>
        </w:rPr>
        <w:t>bayesianas</w:t>
      </w:r>
      <w:r w:rsidR="006B115E">
        <w:rPr>
          <w:sz w:val="24"/>
          <w:szCs w:val="24"/>
        </w:rPr>
        <w:t xml:space="preserve"> de una sola muestra que evalúan el promedio de las diferencias normalizadas entre creencias y elecciones cont</w:t>
      </w:r>
      <w:r w:rsidR="004B6175">
        <w:rPr>
          <w:sz w:val="24"/>
          <w:szCs w:val="24"/>
        </w:rPr>
        <w:t>ra 0. De acuerdo con la Tabla 6</w:t>
      </w:r>
      <w:r w:rsidR="006B115E">
        <w:rPr>
          <w:sz w:val="24"/>
          <w:szCs w:val="24"/>
        </w:rPr>
        <w:t>, los participantes A no mostraron diferencias significativas</w:t>
      </w:r>
      <w:r w:rsidR="004B6175">
        <w:rPr>
          <w:sz w:val="24"/>
          <w:szCs w:val="24"/>
        </w:rPr>
        <w:t xml:space="preserve"> (el factor de </w:t>
      </w:r>
      <w:proofErr w:type="spellStart"/>
      <w:r w:rsidR="004B6175">
        <w:rPr>
          <w:sz w:val="24"/>
          <w:szCs w:val="24"/>
        </w:rPr>
        <w:t>Bayes</w:t>
      </w:r>
      <w:proofErr w:type="spellEnd"/>
      <w:r w:rsidR="004B6175">
        <w:rPr>
          <w:sz w:val="24"/>
          <w:szCs w:val="24"/>
        </w:rPr>
        <w:t xml:space="preserve"> en este caso indica qué tantas veces es más probable la hipótesis nula de que no haya diferencias)</w:t>
      </w:r>
      <w:r w:rsidR="006B115E">
        <w:rPr>
          <w:sz w:val="24"/>
          <w:szCs w:val="24"/>
        </w:rPr>
        <w:t xml:space="preserve">, lo que indica que hubo una mayor consistencia entre sus creencias y elecciones en todos los periodos del </w:t>
      </w:r>
      <w:proofErr w:type="spellStart"/>
      <w:r w:rsidR="006B115E">
        <w:rPr>
          <w:sz w:val="24"/>
          <w:szCs w:val="24"/>
        </w:rPr>
        <w:t>subjuego</w:t>
      </w:r>
      <w:proofErr w:type="spellEnd"/>
      <w:r w:rsidR="004B6175">
        <w:rPr>
          <w:sz w:val="24"/>
          <w:szCs w:val="24"/>
        </w:rPr>
        <w:t xml:space="preserve"> 2. En contraste, en la Tabla 7</w:t>
      </w:r>
      <w:r w:rsidR="006B115E">
        <w:rPr>
          <w:sz w:val="24"/>
          <w:szCs w:val="24"/>
        </w:rPr>
        <w:t xml:space="preserve"> se puede observar que los participantes D y E mostraron diferencias significativas en los primeros tres periodos del </w:t>
      </w:r>
      <w:proofErr w:type="spellStart"/>
      <w:r w:rsidR="006B115E">
        <w:rPr>
          <w:sz w:val="24"/>
          <w:szCs w:val="24"/>
        </w:rPr>
        <w:t>subjuego</w:t>
      </w:r>
      <w:proofErr w:type="spellEnd"/>
      <w:r w:rsidR="006B115E">
        <w:rPr>
          <w:sz w:val="24"/>
          <w:szCs w:val="24"/>
        </w:rPr>
        <w:t xml:space="preserve">, y sólo parecieron  adquirir consistencia entre sus creencias y elecciones en el último periodo. Este último resultado es muy similar a lo reportado en todos los participantes en el </w:t>
      </w:r>
      <w:proofErr w:type="spellStart"/>
      <w:r w:rsidR="006B115E">
        <w:rPr>
          <w:sz w:val="24"/>
          <w:szCs w:val="24"/>
        </w:rPr>
        <w:t>subjuego</w:t>
      </w:r>
      <w:proofErr w:type="spellEnd"/>
      <w:r w:rsidR="006B115E">
        <w:rPr>
          <w:sz w:val="24"/>
          <w:szCs w:val="24"/>
        </w:rPr>
        <w:t xml:space="preserve"> 1, donde todos los jugadores compartían el mismo nivel de experiencia. Además, en todos los casos, las creencias estuvieron por debajo de las elecciones reales. En las Figura 9 y 10 se incluyen las distribuciones prior y posterior de las diferencias normalizadas por periodo para los participantes A y los participantes D y E, respectivamente.</w:t>
      </w:r>
    </w:p>
    <w:p w14:paraId="724579EA" w14:textId="77777777" w:rsidR="009E6841" w:rsidRDefault="004B6175">
      <w:pPr>
        <w:spacing w:after="0"/>
        <w:jc w:val="center"/>
        <w:rPr>
          <w:sz w:val="24"/>
          <w:szCs w:val="24"/>
        </w:rPr>
      </w:pPr>
      <w:r>
        <w:rPr>
          <w:sz w:val="24"/>
          <w:szCs w:val="24"/>
        </w:rPr>
        <w:t xml:space="preserve">Tabla </w:t>
      </w:r>
      <w:proofErr w:type="gramStart"/>
      <w:r>
        <w:rPr>
          <w:sz w:val="24"/>
          <w:szCs w:val="24"/>
        </w:rPr>
        <w:t>6</w:t>
      </w:r>
      <w:r w:rsidR="006B115E">
        <w:rPr>
          <w:sz w:val="24"/>
          <w:szCs w:val="24"/>
        </w:rPr>
        <w:t xml:space="preserve"> .</w:t>
      </w:r>
      <w:proofErr w:type="gramEnd"/>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Participante A.</w:t>
      </w:r>
    </w:p>
    <w:tbl>
      <w:tblPr>
        <w:tblStyle w:val="aa"/>
        <w:tblW w:w="6411" w:type="dxa"/>
        <w:jc w:val="center"/>
        <w:tblInd w:w="0" w:type="dxa"/>
        <w:tblLayout w:type="fixed"/>
        <w:tblLook w:val="0400" w:firstRow="0" w:lastRow="0" w:firstColumn="0" w:lastColumn="0" w:noHBand="0" w:noVBand="1"/>
      </w:tblPr>
      <w:tblGrid>
        <w:gridCol w:w="1504"/>
        <w:gridCol w:w="344"/>
        <w:gridCol w:w="930"/>
        <w:gridCol w:w="344"/>
        <w:gridCol w:w="985"/>
        <w:gridCol w:w="346"/>
        <w:gridCol w:w="1958"/>
      </w:tblGrid>
      <w:tr w:rsidR="00E258DC" w14:paraId="6490DE5D" w14:textId="7BD35EC2" w:rsidTr="00E258DC">
        <w:trPr>
          <w:trHeight w:val="281"/>
          <w:jc w:val="center"/>
        </w:trPr>
        <w:tc>
          <w:tcPr>
            <w:tcW w:w="4453" w:type="dxa"/>
            <w:gridSpan w:val="6"/>
            <w:tcBorders>
              <w:top w:val="nil"/>
              <w:left w:val="nil"/>
              <w:bottom w:val="single" w:sz="6" w:space="0" w:color="000000"/>
              <w:right w:val="nil"/>
            </w:tcBorders>
            <w:vAlign w:val="center"/>
          </w:tcPr>
          <w:p w14:paraId="6E62EFA7" w14:textId="77777777" w:rsidR="00E258DC" w:rsidRDefault="00E258D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1958" w:type="dxa"/>
            <w:tcBorders>
              <w:top w:val="nil"/>
              <w:left w:val="nil"/>
              <w:bottom w:val="single" w:sz="6" w:space="0" w:color="000000"/>
              <w:right w:val="nil"/>
            </w:tcBorders>
          </w:tcPr>
          <w:p w14:paraId="76E727AB" w14:textId="77777777" w:rsidR="00E258DC" w:rsidRDefault="00E258DC">
            <w:pPr>
              <w:jc w:val="center"/>
              <w:rPr>
                <w:rFonts w:ascii="Times New Roman" w:eastAsia="Times New Roman" w:hAnsi="Times New Roman" w:cs="Times New Roman"/>
                <w:b/>
                <w:sz w:val="24"/>
                <w:szCs w:val="24"/>
              </w:rPr>
            </w:pPr>
          </w:p>
        </w:tc>
      </w:tr>
      <w:tr w:rsidR="00E258DC" w14:paraId="269DB12D" w14:textId="1CE9BA3E" w:rsidTr="00E258DC">
        <w:trPr>
          <w:trHeight w:val="288"/>
          <w:jc w:val="center"/>
        </w:trPr>
        <w:tc>
          <w:tcPr>
            <w:tcW w:w="1848" w:type="dxa"/>
            <w:gridSpan w:val="2"/>
            <w:tcBorders>
              <w:top w:val="nil"/>
              <w:left w:val="nil"/>
              <w:bottom w:val="single" w:sz="6" w:space="0" w:color="000000"/>
              <w:right w:val="nil"/>
            </w:tcBorders>
            <w:vAlign w:val="center"/>
          </w:tcPr>
          <w:p w14:paraId="24AF8A00" w14:textId="77777777" w:rsidR="00E258DC" w:rsidRDefault="00E258DC">
            <w:pPr>
              <w:jc w:val="center"/>
              <w:rPr>
                <w:rFonts w:ascii="Times New Roman" w:eastAsia="Times New Roman" w:hAnsi="Times New Roman" w:cs="Times New Roman"/>
                <w:b/>
                <w:sz w:val="24"/>
                <w:szCs w:val="24"/>
              </w:rPr>
            </w:pPr>
          </w:p>
        </w:tc>
        <w:tc>
          <w:tcPr>
            <w:tcW w:w="1274" w:type="dxa"/>
            <w:gridSpan w:val="2"/>
            <w:tcBorders>
              <w:top w:val="nil"/>
              <w:left w:val="nil"/>
              <w:bottom w:val="single" w:sz="6" w:space="0" w:color="000000"/>
              <w:right w:val="nil"/>
            </w:tcBorders>
            <w:vAlign w:val="center"/>
          </w:tcPr>
          <w:p w14:paraId="7D4DF145"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331" w:type="dxa"/>
            <w:gridSpan w:val="2"/>
            <w:tcBorders>
              <w:top w:val="nil"/>
              <w:left w:val="nil"/>
              <w:bottom w:val="single" w:sz="6" w:space="0" w:color="000000"/>
              <w:right w:val="nil"/>
            </w:tcBorders>
            <w:vAlign w:val="center"/>
          </w:tcPr>
          <w:p w14:paraId="322DEB03"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1958" w:type="dxa"/>
            <w:tcBorders>
              <w:top w:val="nil"/>
              <w:left w:val="nil"/>
              <w:bottom w:val="single" w:sz="6" w:space="0" w:color="000000"/>
              <w:right w:val="nil"/>
            </w:tcBorders>
          </w:tcPr>
          <w:p w14:paraId="4D9A9E63" w14:textId="4CB46015"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4837029F" w14:textId="3FBB08D7" w:rsidTr="00DA4413">
        <w:trPr>
          <w:trHeight w:val="288"/>
          <w:jc w:val="center"/>
        </w:trPr>
        <w:tc>
          <w:tcPr>
            <w:tcW w:w="1504" w:type="dxa"/>
            <w:tcBorders>
              <w:top w:val="nil"/>
              <w:left w:val="nil"/>
              <w:bottom w:val="nil"/>
              <w:right w:val="nil"/>
            </w:tcBorders>
            <w:vAlign w:val="center"/>
          </w:tcPr>
          <w:p w14:paraId="0AA2D21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44" w:type="dxa"/>
            <w:tcBorders>
              <w:top w:val="nil"/>
              <w:left w:val="nil"/>
              <w:bottom w:val="nil"/>
              <w:right w:val="nil"/>
            </w:tcBorders>
            <w:vAlign w:val="center"/>
          </w:tcPr>
          <w:p w14:paraId="23623517"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099B7572"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3.010</w:t>
            </w:r>
          </w:p>
        </w:tc>
        <w:tc>
          <w:tcPr>
            <w:tcW w:w="344" w:type="dxa"/>
            <w:tcBorders>
              <w:top w:val="nil"/>
              <w:left w:val="nil"/>
              <w:bottom w:val="nil"/>
              <w:right w:val="nil"/>
            </w:tcBorders>
            <w:vAlign w:val="center"/>
          </w:tcPr>
          <w:p w14:paraId="2BF551D5"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7D5133CA"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346" w:type="dxa"/>
            <w:tcBorders>
              <w:top w:val="nil"/>
              <w:left w:val="nil"/>
              <w:bottom w:val="nil"/>
              <w:right w:val="nil"/>
            </w:tcBorders>
            <w:vAlign w:val="center"/>
          </w:tcPr>
          <w:p w14:paraId="2F3CBD4D"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054F07E3" w14:textId="796DAD9A"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r>
      <w:tr w:rsidR="00DC0D28" w14:paraId="13B07BF4" w14:textId="43EE3288" w:rsidTr="00DA4413">
        <w:trPr>
          <w:trHeight w:val="288"/>
          <w:jc w:val="center"/>
        </w:trPr>
        <w:tc>
          <w:tcPr>
            <w:tcW w:w="1504" w:type="dxa"/>
            <w:tcBorders>
              <w:top w:val="nil"/>
              <w:left w:val="nil"/>
              <w:bottom w:val="nil"/>
              <w:right w:val="nil"/>
            </w:tcBorders>
            <w:vAlign w:val="center"/>
          </w:tcPr>
          <w:p w14:paraId="016C6AD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44" w:type="dxa"/>
            <w:tcBorders>
              <w:top w:val="nil"/>
              <w:left w:val="nil"/>
              <w:bottom w:val="nil"/>
              <w:right w:val="nil"/>
            </w:tcBorders>
            <w:vAlign w:val="center"/>
          </w:tcPr>
          <w:p w14:paraId="374AEB0F"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5028601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3.212</w:t>
            </w:r>
          </w:p>
        </w:tc>
        <w:tc>
          <w:tcPr>
            <w:tcW w:w="344" w:type="dxa"/>
            <w:tcBorders>
              <w:top w:val="nil"/>
              <w:left w:val="nil"/>
              <w:bottom w:val="nil"/>
              <w:right w:val="nil"/>
            </w:tcBorders>
            <w:vAlign w:val="center"/>
          </w:tcPr>
          <w:p w14:paraId="37FB15CB"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367FD28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346" w:type="dxa"/>
            <w:tcBorders>
              <w:top w:val="nil"/>
              <w:left w:val="nil"/>
              <w:bottom w:val="nil"/>
              <w:right w:val="nil"/>
            </w:tcBorders>
            <w:vAlign w:val="center"/>
          </w:tcPr>
          <w:p w14:paraId="60BB7CD2"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2415658C" w14:textId="7FA9E700"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-0.011 </w:t>
            </w:r>
          </w:p>
        </w:tc>
      </w:tr>
      <w:tr w:rsidR="00DC0D28" w14:paraId="76F3C3E0" w14:textId="63E5730A" w:rsidTr="00DA4413">
        <w:trPr>
          <w:trHeight w:val="288"/>
          <w:jc w:val="center"/>
        </w:trPr>
        <w:tc>
          <w:tcPr>
            <w:tcW w:w="1504" w:type="dxa"/>
            <w:tcBorders>
              <w:top w:val="nil"/>
              <w:left w:val="nil"/>
              <w:bottom w:val="nil"/>
              <w:right w:val="nil"/>
            </w:tcBorders>
            <w:vAlign w:val="center"/>
          </w:tcPr>
          <w:p w14:paraId="748FF62F"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44" w:type="dxa"/>
            <w:tcBorders>
              <w:top w:val="nil"/>
              <w:left w:val="nil"/>
              <w:bottom w:val="nil"/>
              <w:right w:val="nil"/>
            </w:tcBorders>
            <w:vAlign w:val="center"/>
          </w:tcPr>
          <w:p w14:paraId="51E47244"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44008B0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344" w:type="dxa"/>
            <w:tcBorders>
              <w:top w:val="nil"/>
              <w:left w:val="nil"/>
              <w:bottom w:val="nil"/>
              <w:right w:val="nil"/>
            </w:tcBorders>
            <w:vAlign w:val="center"/>
          </w:tcPr>
          <w:p w14:paraId="63E2235E"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7573C43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46" w:type="dxa"/>
            <w:tcBorders>
              <w:top w:val="nil"/>
              <w:left w:val="nil"/>
              <w:bottom w:val="nil"/>
              <w:right w:val="nil"/>
            </w:tcBorders>
            <w:vAlign w:val="center"/>
          </w:tcPr>
          <w:p w14:paraId="753B1724"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747B35E6" w14:textId="340FE728"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-0.133 </w:t>
            </w:r>
          </w:p>
        </w:tc>
      </w:tr>
      <w:tr w:rsidR="00DC0D28" w14:paraId="2BDC3D5C" w14:textId="35CFAEA5" w:rsidTr="00DA4413">
        <w:trPr>
          <w:trHeight w:val="281"/>
          <w:jc w:val="center"/>
        </w:trPr>
        <w:tc>
          <w:tcPr>
            <w:tcW w:w="1504" w:type="dxa"/>
            <w:tcBorders>
              <w:top w:val="nil"/>
              <w:left w:val="nil"/>
              <w:bottom w:val="nil"/>
              <w:right w:val="nil"/>
            </w:tcBorders>
            <w:vAlign w:val="center"/>
          </w:tcPr>
          <w:p w14:paraId="00AE55B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344" w:type="dxa"/>
            <w:tcBorders>
              <w:top w:val="nil"/>
              <w:left w:val="nil"/>
              <w:bottom w:val="nil"/>
              <w:right w:val="nil"/>
            </w:tcBorders>
            <w:vAlign w:val="center"/>
          </w:tcPr>
          <w:p w14:paraId="3B1A681A" w14:textId="77777777" w:rsidR="00DC0D28" w:rsidRDefault="00DC0D28" w:rsidP="00DC0D28">
            <w:pPr>
              <w:jc w:val="center"/>
              <w:rPr>
                <w:rFonts w:ascii="Times New Roman" w:eastAsia="Times New Roman" w:hAnsi="Times New Roman" w:cs="Times New Roman"/>
                <w:sz w:val="24"/>
                <w:szCs w:val="24"/>
              </w:rPr>
            </w:pPr>
          </w:p>
        </w:tc>
        <w:tc>
          <w:tcPr>
            <w:tcW w:w="930" w:type="dxa"/>
            <w:tcBorders>
              <w:top w:val="nil"/>
              <w:left w:val="nil"/>
              <w:bottom w:val="nil"/>
              <w:right w:val="nil"/>
            </w:tcBorders>
            <w:vAlign w:val="center"/>
          </w:tcPr>
          <w:p w14:paraId="7F18908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3.205</w:t>
            </w:r>
          </w:p>
        </w:tc>
        <w:tc>
          <w:tcPr>
            <w:tcW w:w="344" w:type="dxa"/>
            <w:tcBorders>
              <w:top w:val="nil"/>
              <w:left w:val="nil"/>
              <w:bottom w:val="nil"/>
              <w:right w:val="nil"/>
            </w:tcBorders>
            <w:vAlign w:val="center"/>
          </w:tcPr>
          <w:p w14:paraId="6C6C68BF" w14:textId="77777777" w:rsidR="00DC0D28" w:rsidRDefault="00DC0D28" w:rsidP="00DC0D28">
            <w:pPr>
              <w:jc w:val="center"/>
              <w:rPr>
                <w:rFonts w:ascii="Times New Roman" w:eastAsia="Times New Roman" w:hAnsi="Times New Roman" w:cs="Times New Roman"/>
                <w:sz w:val="24"/>
                <w:szCs w:val="24"/>
              </w:rPr>
            </w:pPr>
          </w:p>
        </w:tc>
        <w:tc>
          <w:tcPr>
            <w:tcW w:w="985" w:type="dxa"/>
            <w:tcBorders>
              <w:top w:val="nil"/>
              <w:left w:val="nil"/>
              <w:bottom w:val="nil"/>
              <w:right w:val="nil"/>
            </w:tcBorders>
            <w:vAlign w:val="center"/>
          </w:tcPr>
          <w:p w14:paraId="15FB571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346" w:type="dxa"/>
            <w:tcBorders>
              <w:top w:val="nil"/>
              <w:left w:val="nil"/>
              <w:bottom w:val="nil"/>
              <w:right w:val="nil"/>
            </w:tcBorders>
            <w:vAlign w:val="center"/>
          </w:tcPr>
          <w:p w14:paraId="66497A0D" w14:textId="77777777" w:rsidR="00DC0D28" w:rsidRDefault="00DC0D28" w:rsidP="00DC0D28">
            <w:pPr>
              <w:jc w:val="center"/>
              <w:rPr>
                <w:rFonts w:ascii="Times New Roman" w:eastAsia="Times New Roman" w:hAnsi="Times New Roman" w:cs="Times New Roman"/>
                <w:sz w:val="24"/>
                <w:szCs w:val="24"/>
              </w:rPr>
            </w:pPr>
          </w:p>
        </w:tc>
        <w:tc>
          <w:tcPr>
            <w:tcW w:w="1958" w:type="dxa"/>
            <w:tcBorders>
              <w:top w:val="nil"/>
              <w:left w:val="nil"/>
              <w:bottom w:val="nil"/>
              <w:right w:val="nil"/>
            </w:tcBorders>
            <w:vAlign w:val="center"/>
          </w:tcPr>
          <w:p w14:paraId="7B6BAD9B" w14:textId="6123C29F"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r>
      <w:tr w:rsidR="00DC0D28" w14:paraId="70B4DCFF" w14:textId="6CEFFFF4" w:rsidTr="00E258DC">
        <w:trPr>
          <w:trHeight w:val="148"/>
          <w:jc w:val="center"/>
        </w:trPr>
        <w:tc>
          <w:tcPr>
            <w:tcW w:w="4453" w:type="dxa"/>
            <w:gridSpan w:val="6"/>
            <w:tcBorders>
              <w:top w:val="nil"/>
              <w:left w:val="nil"/>
              <w:bottom w:val="single" w:sz="12" w:space="0" w:color="000000"/>
              <w:right w:val="nil"/>
            </w:tcBorders>
            <w:vAlign w:val="center"/>
          </w:tcPr>
          <w:p w14:paraId="3B2AB6D5" w14:textId="77777777" w:rsidR="00DC0D28" w:rsidRDefault="00DC0D28" w:rsidP="00DC0D28">
            <w:pPr>
              <w:jc w:val="center"/>
              <w:rPr>
                <w:rFonts w:ascii="Times New Roman" w:eastAsia="Times New Roman" w:hAnsi="Times New Roman" w:cs="Times New Roman"/>
                <w:color w:val="FF0000"/>
                <w:sz w:val="24"/>
                <w:szCs w:val="24"/>
              </w:rPr>
            </w:pPr>
          </w:p>
        </w:tc>
        <w:tc>
          <w:tcPr>
            <w:tcW w:w="1958" w:type="dxa"/>
            <w:tcBorders>
              <w:top w:val="nil"/>
              <w:left w:val="nil"/>
              <w:bottom w:val="single" w:sz="12" w:space="0" w:color="000000"/>
              <w:right w:val="nil"/>
            </w:tcBorders>
          </w:tcPr>
          <w:p w14:paraId="4E3B1C2A" w14:textId="77777777" w:rsidR="00DC0D28" w:rsidRDefault="00DC0D28" w:rsidP="00DC0D28">
            <w:pPr>
              <w:jc w:val="center"/>
              <w:rPr>
                <w:rFonts w:ascii="Times New Roman" w:eastAsia="Times New Roman" w:hAnsi="Times New Roman" w:cs="Times New Roman"/>
                <w:color w:val="FF0000"/>
                <w:sz w:val="24"/>
                <w:szCs w:val="24"/>
              </w:rPr>
            </w:pPr>
          </w:p>
        </w:tc>
      </w:tr>
    </w:tbl>
    <w:p w14:paraId="658F17BF"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3D8EF6FE" w14:textId="77777777" w:rsidR="009E6841" w:rsidRDefault="009E6841">
      <w:pPr>
        <w:spacing w:after="0" w:line="240" w:lineRule="auto"/>
        <w:jc w:val="center"/>
        <w:rPr>
          <w:sz w:val="24"/>
          <w:szCs w:val="24"/>
        </w:rPr>
      </w:pPr>
    </w:p>
    <w:p w14:paraId="30A64ABC" w14:textId="77777777" w:rsidR="009E6841" w:rsidRDefault="004B6175">
      <w:pPr>
        <w:spacing w:after="0"/>
        <w:jc w:val="center"/>
        <w:rPr>
          <w:sz w:val="24"/>
          <w:szCs w:val="24"/>
        </w:rPr>
      </w:pPr>
      <w:r>
        <w:rPr>
          <w:sz w:val="24"/>
          <w:szCs w:val="24"/>
        </w:rPr>
        <w:t>Tabla 7</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Participantes D y E.</w:t>
      </w:r>
    </w:p>
    <w:tbl>
      <w:tblPr>
        <w:tblStyle w:val="ab"/>
        <w:tblW w:w="6330" w:type="dxa"/>
        <w:jc w:val="center"/>
        <w:tblInd w:w="0" w:type="dxa"/>
        <w:tblLayout w:type="fixed"/>
        <w:tblLook w:val="0400" w:firstRow="0" w:lastRow="0" w:firstColumn="0" w:lastColumn="0" w:noHBand="0" w:noVBand="1"/>
      </w:tblPr>
      <w:tblGrid>
        <w:gridCol w:w="1275"/>
        <w:gridCol w:w="341"/>
        <w:gridCol w:w="795"/>
        <w:gridCol w:w="341"/>
        <w:gridCol w:w="1234"/>
        <w:gridCol w:w="342"/>
        <w:gridCol w:w="2002"/>
      </w:tblGrid>
      <w:tr w:rsidR="00E258DC" w14:paraId="3DE40ED1" w14:textId="75EE9F14" w:rsidTr="00E258DC">
        <w:trPr>
          <w:trHeight w:val="310"/>
          <w:jc w:val="center"/>
        </w:trPr>
        <w:tc>
          <w:tcPr>
            <w:tcW w:w="4328" w:type="dxa"/>
            <w:gridSpan w:val="6"/>
            <w:tcBorders>
              <w:top w:val="nil"/>
              <w:left w:val="nil"/>
              <w:bottom w:val="single" w:sz="6" w:space="0" w:color="000000"/>
              <w:right w:val="nil"/>
            </w:tcBorders>
            <w:vAlign w:val="center"/>
          </w:tcPr>
          <w:p w14:paraId="768DEDAD" w14:textId="77777777" w:rsidR="00E258DC" w:rsidRDefault="00E258D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2002" w:type="dxa"/>
            <w:tcBorders>
              <w:top w:val="nil"/>
              <w:left w:val="nil"/>
              <w:bottom w:val="single" w:sz="6" w:space="0" w:color="000000"/>
              <w:right w:val="nil"/>
            </w:tcBorders>
          </w:tcPr>
          <w:p w14:paraId="5E59BE45" w14:textId="77777777" w:rsidR="00E258DC" w:rsidRDefault="00E258DC">
            <w:pPr>
              <w:jc w:val="center"/>
              <w:rPr>
                <w:rFonts w:ascii="Times New Roman" w:eastAsia="Times New Roman" w:hAnsi="Times New Roman" w:cs="Times New Roman"/>
                <w:b/>
                <w:sz w:val="24"/>
                <w:szCs w:val="24"/>
              </w:rPr>
            </w:pPr>
          </w:p>
        </w:tc>
      </w:tr>
      <w:tr w:rsidR="00E258DC" w14:paraId="6D94A84C" w14:textId="33E54E95" w:rsidTr="00E258DC">
        <w:trPr>
          <w:trHeight w:val="159"/>
          <w:jc w:val="center"/>
        </w:trPr>
        <w:tc>
          <w:tcPr>
            <w:tcW w:w="1616" w:type="dxa"/>
            <w:gridSpan w:val="2"/>
            <w:tcBorders>
              <w:top w:val="nil"/>
              <w:left w:val="nil"/>
              <w:bottom w:val="single" w:sz="6" w:space="0" w:color="000000"/>
              <w:right w:val="nil"/>
            </w:tcBorders>
            <w:vAlign w:val="center"/>
          </w:tcPr>
          <w:p w14:paraId="71194343" w14:textId="77777777" w:rsidR="00E258DC" w:rsidRDefault="00E258DC">
            <w:pPr>
              <w:jc w:val="center"/>
              <w:rPr>
                <w:rFonts w:ascii="Times New Roman" w:eastAsia="Times New Roman" w:hAnsi="Times New Roman" w:cs="Times New Roman"/>
                <w:b/>
                <w:sz w:val="24"/>
                <w:szCs w:val="24"/>
              </w:rPr>
            </w:pPr>
          </w:p>
        </w:tc>
        <w:tc>
          <w:tcPr>
            <w:tcW w:w="1136" w:type="dxa"/>
            <w:gridSpan w:val="2"/>
            <w:tcBorders>
              <w:top w:val="nil"/>
              <w:left w:val="nil"/>
              <w:bottom w:val="single" w:sz="6" w:space="0" w:color="000000"/>
              <w:right w:val="nil"/>
            </w:tcBorders>
            <w:vAlign w:val="center"/>
          </w:tcPr>
          <w:p w14:paraId="71364B49"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576" w:type="dxa"/>
            <w:gridSpan w:val="2"/>
            <w:tcBorders>
              <w:top w:val="nil"/>
              <w:left w:val="nil"/>
              <w:bottom w:val="single" w:sz="6" w:space="0" w:color="000000"/>
              <w:right w:val="nil"/>
            </w:tcBorders>
            <w:vAlign w:val="center"/>
          </w:tcPr>
          <w:p w14:paraId="4AF329BA"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2002" w:type="dxa"/>
            <w:tcBorders>
              <w:top w:val="nil"/>
              <w:left w:val="nil"/>
              <w:bottom w:val="single" w:sz="6" w:space="0" w:color="000000"/>
              <w:right w:val="nil"/>
            </w:tcBorders>
          </w:tcPr>
          <w:p w14:paraId="7F048B15" w14:textId="2D8F6D9C"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05061A0E" w14:textId="6C58A67A" w:rsidTr="00DA4413">
        <w:trPr>
          <w:trHeight w:val="310"/>
          <w:jc w:val="center"/>
        </w:trPr>
        <w:tc>
          <w:tcPr>
            <w:tcW w:w="1275" w:type="dxa"/>
            <w:tcBorders>
              <w:top w:val="nil"/>
              <w:left w:val="nil"/>
              <w:bottom w:val="nil"/>
              <w:right w:val="nil"/>
            </w:tcBorders>
            <w:vAlign w:val="center"/>
          </w:tcPr>
          <w:p w14:paraId="7B0962B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41" w:type="dxa"/>
            <w:tcBorders>
              <w:top w:val="nil"/>
              <w:left w:val="nil"/>
              <w:bottom w:val="nil"/>
              <w:right w:val="nil"/>
            </w:tcBorders>
            <w:vAlign w:val="center"/>
          </w:tcPr>
          <w:p w14:paraId="321E0C09"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5C0763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341" w:type="dxa"/>
            <w:tcBorders>
              <w:top w:val="nil"/>
              <w:left w:val="nil"/>
              <w:bottom w:val="nil"/>
              <w:right w:val="nil"/>
            </w:tcBorders>
            <w:vAlign w:val="center"/>
          </w:tcPr>
          <w:p w14:paraId="0384A1C9"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23F422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42" w:type="dxa"/>
            <w:tcBorders>
              <w:top w:val="nil"/>
              <w:left w:val="nil"/>
              <w:bottom w:val="nil"/>
              <w:right w:val="nil"/>
            </w:tcBorders>
            <w:vAlign w:val="center"/>
          </w:tcPr>
          <w:p w14:paraId="1FD9E3D5"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1FF78E48" w14:textId="3D1C4DA6"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-0.349 </w:t>
            </w:r>
          </w:p>
        </w:tc>
      </w:tr>
      <w:tr w:rsidR="00DC0D28" w14:paraId="101C6111" w14:textId="771A32A6" w:rsidTr="00DA4413">
        <w:trPr>
          <w:trHeight w:val="310"/>
          <w:jc w:val="center"/>
        </w:trPr>
        <w:tc>
          <w:tcPr>
            <w:tcW w:w="1275" w:type="dxa"/>
            <w:tcBorders>
              <w:top w:val="nil"/>
              <w:left w:val="nil"/>
              <w:bottom w:val="nil"/>
              <w:right w:val="nil"/>
            </w:tcBorders>
            <w:vAlign w:val="center"/>
          </w:tcPr>
          <w:p w14:paraId="56223CFD"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41" w:type="dxa"/>
            <w:tcBorders>
              <w:top w:val="nil"/>
              <w:left w:val="nil"/>
              <w:bottom w:val="nil"/>
              <w:right w:val="nil"/>
            </w:tcBorders>
            <w:vAlign w:val="center"/>
          </w:tcPr>
          <w:p w14:paraId="7A8A8EB2"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30914C3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341" w:type="dxa"/>
            <w:tcBorders>
              <w:top w:val="nil"/>
              <w:left w:val="nil"/>
              <w:bottom w:val="nil"/>
              <w:right w:val="nil"/>
            </w:tcBorders>
            <w:vAlign w:val="center"/>
          </w:tcPr>
          <w:p w14:paraId="51266027"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4843A78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6.001e -4</w:t>
            </w:r>
          </w:p>
        </w:tc>
        <w:tc>
          <w:tcPr>
            <w:tcW w:w="342" w:type="dxa"/>
            <w:tcBorders>
              <w:top w:val="nil"/>
              <w:left w:val="nil"/>
              <w:bottom w:val="nil"/>
              <w:right w:val="nil"/>
            </w:tcBorders>
            <w:vAlign w:val="center"/>
          </w:tcPr>
          <w:p w14:paraId="667E2348"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431609FC" w14:textId="01DBA10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r>
      <w:tr w:rsidR="00DC0D28" w14:paraId="02CE0C19" w14:textId="3F89CFCE" w:rsidTr="00DA4413">
        <w:trPr>
          <w:trHeight w:val="302"/>
          <w:jc w:val="center"/>
        </w:trPr>
        <w:tc>
          <w:tcPr>
            <w:tcW w:w="1275" w:type="dxa"/>
            <w:tcBorders>
              <w:top w:val="nil"/>
              <w:left w:val="nil"/>
              <w:bottom w:val="nil"/>
              <w:right w:val="nil"/>
            </w:tcBorders>
            <w:vAlign w:val="center"/>
          </w:tcPr>
          <w:p w14:paraId="2BC48FD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41" w:type="dxa"/>
            <w:tcBorders>
              <w:top w:val="nil"/>
              <w:left w:val="nil"/>
              <w:bottom w:val="nil"/>
              <w:right w:val="nil"/>
            </w:tcBorders>
            <w:vAlign w:val="center"/>
          </w:tcPr>
          <w:p w14:paraId="2ECEC33C"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4D249B0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w:t>
            </w:r>
          </w:p>
        </w:tc>
        <w:tc>
          <w:tcPr>
            <w:tcW w:w="341" w:type="dxa"/>
            <w:tcBorders>
              <w:top w:val="nil"/>
              <w:left w:val="nil"/>
              <w:bottom w:val="nil"/>
              <w:right w:val="nil"/>
            </w:tcBorders>
            <w:vAlign w:val="center"/>
          </w:tcPr>
          <w:p w14:paraId="105B56C6"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1B1CA28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3.519e -4</w:t>
            </w:r>
          </w:p>
        </w:tc>
        <w:tc>
          <w:tcPr>
            <w:tcW w:w="342" w:type="dxa"/>
            <w:tcBorders>
              <w:top w:val="nil"/>
              <w:left w:val="nil"/>
              <w:bottom w:val="nil"/>
              <w:right w:val="nil"/>
            </w:tcBorders>
            <w:vAlign w:val="center"/>
          </w:tcPr>
          <w:p w14:paraId="3492E7A9"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24F5E1B6" w14:textId="61BCC36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r>
      <w:tr w:rsidR="00DC0D28" w14:paraId="5B4C6703" w14:textId="07E0CEB9" w:rsidTr="00DA4413">
        <w:trPr>
          <w:trHeight w:val="310"/>
          <w:jc w:val="center"/>
        </w:trPr>
        <w:tc>
          <w:tcPr>
            <w:tcW w:w="1275" w:type="dxa"/>
            <w:tcBorders>
              <w:top w:val="nil"/>
              <w:left w:val="nil"/>
              <w:bottom w:val="nil"/>
              <w:right w:val="nil"/>
            </w:tcBorders>
            <w:vAlign w:val="center"/>
          </w:tcPr>
          <w:p w14:paraId="35B2DC6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341" w:type="dxa"/>
            <w:tcBorders>
              <w:top w:val="nil"/>
              <w:left w:val="nil"/>
              <w:bottom w:val="nil"/>
              <w:right w:val="nil"/>
            </w:tcBorders>
            <w:vAlign w:val="center"/>
          </w:tcPr>
          <w:p w14:paraId="29BEDDB3" w14:textId="77777777" w:rsidR="00DC0D28" w:rsidRDefault="00DC0D28" w:rsidP="00DC0D28">
            <w:pPr>
              <w:jc w:val="center"/>
              <w:rPr>
                <w:rFonts w:ascii="Times New Roman" w:eastAsia="Times New Roman" w:hAnsi="Times New Roman" w:cs="Times New Roman"/>
                <w:sz w:val="24"/>
                <w:szCs w:val="24"/>
              </w:rPr>
            </w:pPr>
          </w:p>
        </w:tc>
        <w:tc>
          <w:tcPr>
            <w:tcW w:w="795" w:type="dxa"/>
            <w:tcBorders>
              <w:top w:val="nil"/>
              <w:left w:val="nil"/>
              <w:bottom w:val="nil"/>
              <w:right w:val="nil"/>
            </w:tcBorders>
            <w:vAlign w:val="center"/>
          </w:tcPr>
          <w:p w14:paraId="1A4BEAE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4.002</w:t>
            </w:r>
          </w:p>
        </w:tc>
        <w:tc>
          <w:tcPr>
            <w:tcW w:w="341" w:type="dxa"/>
            <w:tcBorders>
              <w:top w:val="nil"/>
              <w:left w:val="nil"/>
              <w:bottom w:val="nil"/>
              <w:right w:val="nil"/>
            </w:tcBorders>
            <w:vAlign w:val="center"/>
          </w:tcPr>
          <w:p w14:paraId="6D806A33" w14:textId="77777777" w:rsidR="00DC0D28" w:rsidRDefault="00DC0D28" w:rsidP="00DC0D28">
            <w:pPr>
              <w:jc w:val="center"/>
              <w:rPr>
                <w:rFonts w:ascii="Times New Roman" w:eastAsia="Times New Roman" w:hAnsi="Times New Roman" w:cs="Times New Roman"/>
                <w:sz w:val="24"/>
                <w:szCs w:val="24"/>
              </w:rPr>
            </w:pPr>
          </w:p>
        </w:tc>
        <w:tc>
          <w:tcPr>
            <w:tcW w:w="1234" w:type="dxa"/>
            <w:tcBorders>
              <w:top w:val="nil"/>
              <w:left w:val="nil"/>
              <w:bottom w:val="nil"/>
              <w:right w:val="nil"/>
            </w:tcBorders>
            <w:vAlign w:val="center"/>
          </w:tcPr>
          <w:p w14:paraId="72771A2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342" w:type="dxa"/>
            <w:tcBorders>
              <w:top w:val="nil"/>
              <w:left w:val="nil"/>
              <w:bottom w:val="nil"/>
              <w:right w:val="nil"/>
            </w:tcBorders>
            <w:vAlign w:val="center"/>
          </w:tcPr>
          <w:p w14:paraId="5E32BB68" w14:textId="77777777" w:rsidR="00DC0D28" w:rsidRDefault="00DC0D28" w:rsidP="00DC0D28">
            <w:pPr>
              <w:jc w:val="center"/>
              <w:rPr>
                <w:rFonts w:ascii="Times New Roman" w:eastAsia="Times New Roman" w:hAnsi="Times New Roman" w:cs="Times New Roman"/>
                <w:sz w:val="24"/>
                <w:szCs w:val="24"/>
              </w:rPr>
            </w:pPr>
          </w:p>
        </w:tc>
        <w:tc>
          <w:tcPr>
            <w:tcW w:w="2002" w:type="dxa"/>
            <w:tcBorders>
              <w:top w:val="nil"/>
              <w:left w:val="nil"/>
              <w:bottom w:val="nil"/>
              <w:right w:val="nil"/>
            </w:tcBorders>
            <w:vAlign w:val="center"/>
          </w:tcPr>
          <w:p w14:paraId="56674D3F" w14:textId="21A16C63"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r>
      <w:tr w:rsidR="00DC0D28" w14:paraId="59158E77" w14:textId="540B5303" w:rsidTr="00E258DC">
        <w:trPr>
          <w:trHeight w:val="159"/>
          <w:jc w:val="center"/>
        </w:trPr>
        <w:tc>
          <w:tcPr>
            <w:tcW w:w="4328" w:type="dxa"/>
            <w:gridSpan w:val="6"/>
            <w:tcBorders>
              <w:top w:val="nil"/>
              <w:left w:val="nil"/>
              <w:bottom w:val="single" w:sz="12" w:space="0" w:color="000000"/>
              <w:right w:val="nil"/>
            </w:tcBorders>
            <w:vAlign w:val="center"/>
          </w:tcPr>
          <w:p w14:paraId="1D18BCF4" w14:textId="77777777" w:rsidR="00DC0D28" w:rsidRDefault="00DC0D28" w:rsidP="00DC0D28">
            <w:pPr>
              <w:jc w:val="center"/>
              <w:rPr>
                <w:rFonts w:ascii="Times New Roman" w:eastAsia="Times New Roman" w:hAnsi="Times New Roman" w:cs="Times New Roman"/>
                <w:color w:val="FF0000"/>
                <w:sz w:val="24"/>
                <w:szCs w:val="24"/>
              </w:rPr>
            </w:pPr>
          </w:p>
        </w:tc>
        <w:tc>
          <w:tcPr>
            <w:tcW w:w="2002" w:type="dxa"/>
            <w:tcBorders>
              <w:top w:val="nil"/>
              <w:left w:val="nil"/>
              <w:bottom w:val="single" w:sz="12" w:space="0" w:color="000000"/>
              <w:right w:val="nil"/>
            </w:tcBorders>
          </w:tcPr>
          <w:p w14:paraId="517C6DDC" w14:textId="77777777" w:rsidR="00DC0D28" w:rsidRDefault="00DC0D28" w:rsidP="00DC0D28">
            <w:pPr>
              <w:jc w:val="center"/>
              <w:rPr>
                <w:rFonts w:ascii="Times New Roman" w:eastAsia="Times New Roman" w:hAnsi="Times New Roman" w:cs="Times New Roman"/>
                <w:color w:val="FF0000"/>
                <w:sz w:val="24"/>
                <w:szCs w:val="24"/>
              </w:rPr>
            </w:pPr>
          </w:p>
        </w:tc>
      </w:tr>
    </w:tbl>
    <w:p w14:paraId="2B07636B"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557DC0D5" w14:textId="77777777" w:rsidR="009E6841" w:rsidRDefault="009E6841">
      <w:pPr>
        <w:spacing w:after="0" w:line="240" w:lineRule="auto"/>
        <w:jc w:val="center"/>
        <w:rPr>
          <w:sz w:val="24"/>
          <w:szCs w:val="24"/>
        </w:rPr>
      </w:pPr>
    </w:p>
    <w:p w14:paraId="545B97B9"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435283C6" wp14:editId="4F962336">
            <wp:extent cx="2571696" cy="1940903"/>
            <wp:effectExtent l="0" t="0" r="0" b="0"/>
            <wp:docPr id="14" name="image39.png" descr="C:\Users\Neli\AppData\Local\JASP\temp\clipboard\resources\3\_73.png"/>
            <wp:cNvGraphicFramePr/>
            <a:graphic xmlns:a="http://schemas.openxmlformats.org/drawingml/2006/main">
              <a:graphicData uri="http://schemas.openxmlformats.org/drawingml/2006/picture">
                <pic:pic xmlns:pic="http://schemas.openxmlformats.org/drawingml/2006/picture">
                  <pic:nvPicPr>
                    <pic:cNvPr id="0" name="image39.png" descr="C:\Users\Neli\AppData\Local\JASP\temp\clipboard\resources\3\_73.png"/>
                    <pic:cNvPicPr preferRelativeResize="0"/>
                  </pic:nvPicPr>
                  <pic:blipFill>
                    <a:blip r:embed="rId43"/>
                    <a:srcRect/>
                    <a:stretch>
                      <a:fillRect/>
                    </a:stretch>
                  </pic:blipFill>
                  <pic:spPr>
                    <a:xfrm>
                      <a:off x="0" y="0"/>
                      <a:ext cx="2571696" cy="1940903"/>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4DD1B81E" wp14:editId="01912727">
            <wp:extent cx="2612056" cy="1971363"/>
            <wp:effectExtent l="0" t="0" r="0" b="0"/>
            <wp:docPr id="15" name="image45.png" descr="C:\Users\Neli\AppData\Local\JASP\temp\clipboard\resources\3\_75.png"/>
            <wp:cNvGraphicFramePr/>
            <a:graphic xmlns:a="http://schemas.openxmlformats.org/drawingml/2006/main">
              <a:graphicData uri="http://schemas.openxmlformats.org/drawingml/2006/picture">
                <pic:pic xmlns:pic="http://schemas.openxmlformats.org/drawingml/2006/picture">
                  <pic:nvPicPr>
                    <pic:cNvPr id="0" name="image45.png" descr="C:\Users\Neli\AppData\Local\JASP\temp\clipboard\resources\3\_75.png"/>
                    <pic:cNvPicPr preferRelativeResize="0"/>
                  </pic:nvPicPr>
                  <pic:blipFill>
                    <a:blip r:embed="rId44"/>
                    <a:srcRect/>
                    <a:stretch>
                      <a:fillRect/>
                    </a:stretch>
                  </pic:blipFill>
                  <pic:spPr>
                    <a:xfrm>
                      <a:off x="0" y="0"/>
                      <a:ext cx="2612056" cy="1971363"/>
                    </a:xfrm>
                    <a:prstGeom prst="rect">
                      <a:avLst/>
                    </a:prstGeom>
                    <a:ln/>
                  </pic:spPr>
                </pic:pic>
              </a:graphicData>
            </a:graphic>
          </wp:inline>
        </w:drawing>
      </w:r>
    </w:p>
    <w:p w14:paraId="58D88712" w14:textId="77777777" w:rsidR="009E6841" w:rsidRDefault="006B115E">
      <w:pPr>
        <w:ind w:left="708" w:firstLine="708"/>
        <w:jc w:val="both"/>
        <w:rPr>
          <w:sz w:val="24"/>
          <w:szCs w:val="24"/>
        </w:rPr>
      </w:pPr>
      <w:r>
        <w:rPr>
          <w:sz w:val="24"/>
          <w:szCs w:val="24"/>
        </w:rPr>
        <w:t>Periodo 5</w:t>
      </w:r>
      <w:r>
        <w:rPr>
          <w:sz w:val="24"/>
          <w:szCs w:val="24"/>
        </w:rPr>
        <w:tab/>
      </w:r>
      <w:r>
        <w:rPr>
          <w:sz w:val="24"/>
          <w:szCs w:val="24"/>
        </w:rPr>
        <w:tab/>
      </w:r>
      <w:r>
        <w:rPr>
          <w:sz w:val="24"/>
          <w:szCs w:val="24"/>
        </w:rPr>
        <w:tab/>
      </w:r>
      <w:r>
        <w:rPr>
          <w:sz w:val="24"/>
          <w:szCs w:val="24"/>
        </w:rPr>
        <w:tab/>
      </w:r>
      <w:r>
        <w:rPr>
          <w:sz w:val="24"/>
          <w:szCs w:val="24"/>
        </w:rPr>
        <w:tab/>
        <w:t>Periodo 6</w:t>
      </w:r>
    </w:p>
    <w:p w14:paraId="05C2A8D7" w14:textId="77777777" w:rsidR="009E6841" w:rsidRDefault="006B115E">
      <w:pPr>
        <w:spacing w:after="108" w:line="240" w:lineRule="auto"/>
        <w:jc w:val="center"/>
        <w:rPr>
          <w:sz w:val="24"/>
          <w:szCs w:val="24"/>
        </w:rPr>
      </w:pPr>
      <w:r>
        <w:rPr>
          <w:rFonts w:ascii="Times New Roman" w:eastAsia="Times New Roman" w:hAnsi="Times New Roman" w:cs="Times New Roman"/>
          <w:noProof/>
          <w:sz w:val="24"/>
          <w:szCs w:val="24"/>
          <w:lang w:eastAsia="es-MX"/>
        </w:rPr>
        <w:drawing>
          <wp:inline distT="0" distB="0" distL="0" distR="0" wp14:anchorId="3897A4E3" wp14:editId="2C9D6844">
            <wp:extent cx="2562601" cy="1934039"/>
            <wp:effectExtent l="0" t="0" r="0" b="0"/>
            <wp:docPr id="16" name="image55.png" descr="C:\Users\Neli\AppData\Local\JASP\temp\clipboard\resources\3\_77.png"/>
            <wp:cNvGraphicFramePr/>
            <a:graphic xmlns:a="http://schemas.openxmlformats.org/drawingml/2006/main">
              <a:graphicData uri="http://schemas.openxmlformats.org/drawingml/2006/picture">
                <pic:pic xmlns:pic="http://schemas.openxmlformats.org/drawingml/2006/picture">
                  <pic:nvPicPr>
                    <pic:cNvPr id="0" name="image55.png" descr="C:\Users\Neli\AppData\Local\JASP\temp\clipboard\resources\3\_77.png"/>
                    <pic:cNvPicPr preferRelativeResize="0"/>
                  </pic:nvPicPr>
                  <pic:blipFill>
                    <a:blip r:embed="rId45"/>
                    <a:srcRect/>
                    <a:stretch>
                      <a:fillRect/>
                    </a:stretch>
                  </pic:blipFill>
                  <pic:spPr>
                    <a:xfrm>
                      <a:off x="0" y="0"/>
                      <a:ext cx="2562601" cy="1934039"/>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2DB5C8CE" wp14:editId="31E540FB">
            <wp:extent cx="2522007" cy="1903403"/>
            <wp:effectExtent l="0" t="0" r="0" b="0"/>
            <wp:docPr id="17" name="image56.png" descr="C:\Users\Neli\AppData\Local\JASP\temp\clipboard\resources\3\_79.png"/>
            <wp:cNvGraphicFramePr/>
            <a:graphic xmlns:a="http://schemas.openxmlformats.org/drawingml/2006/main">
              <a:graphicData uri="http://schemas.openxmlformats.org/drawingml/2006/picture">
                <pic:pic xmlns:pic="http://schemas.openxmlformats.org/drawingml/2006/picture">
                  <pic:nvPicPr>
                    <pic:cNvPr id="0" name="image56.png" descr="C:\Users\Neli\AppData\Local\JASP\temp\clipboard\resources\3\_79.png"/>
                    <pic:cNvPicPr preferRelativeResize="0"/>
                  </pic:nvPicPr>
                  <pic:blipFill>
                    <a:blip r:embed="rId46"/>
                    <a:srcRect/>
                    <a:stretch>
                      <a:fillRect/>
                    </a:stretch>
                  </pic:blipFill>
                  <pic:spPr>
                    <a:xfrm>
                      <a:off x="0" y="0"/>
                      <a:ext cx="2522007" cy="1903403"/>
                    </a:xfrm>
                    <a:prstGeom prst="rect">
                      <a:avLst/>
                    </a:prstGeom>
                    <a:ln/>
                  </pic:spPr>
                </pic:pic>
              </a:graphicData>
            </a:graphic>
          </wp:inline>
        </w:drawing>
      </w:r>
    </w:p>
    <w:p w14:paraId="17D3F7C8" w14:textId="77777777" w:rsidR="009E6841" w:rsidRDefault="006B115E">
      <w:pPr>
        <w:spacing w:after="108" w:line="240" w:lineRule="auto"/>
        <w:ind w:left="708" w:firstLine="708"/>
        <w:rPr>
          <w:sz w:val="24"/>
          <w:szCs w:val="24"/>
        </w:rPr>
      </w:pPr>
      <w:r>
        <w:rPr>
          <w:sz w:val="24"/>
          <w:szCs w:val="24"/>
        </w:rPr>
        <w:t>Periodo 7</w:t>
      </w:r>
      <w:r>
        <w:rPr>
          <w:sz w:val="24"/>
          <w:szCs w:val="24"/>
        </w:rPr>
        <w:tab/>
      </w:r>
      <w:r>
        <w:rPr>
          <w:sz w:val="24"/>
          <w:szCs w:val="24"/>
        </w:rPr>
        <w:tab/>
      </w:r>
      <w:r>
        <w:rPr>
          <w:sz w:val="24"/>
          <w:szCs w:val="24"/>
        </w:rPr>
        <w:tab/>
      </w:r>
      <w:r>
        <w:rPr>
          <w:sz w:val="24"/>
          <w:szCs w:val="24"/>
        </w:rPr>
        <w:tab/>
      </w:r>
      <w:r>
        <w:rPr>
          <w:sz w:val="24"/>
          <w:szCs w:val="24"/>
        </w:rPr>
        <w:tab/>
        <w:t>Periodo 8</w:t>
      </w:r>
    </w:p>
    <w:p w14:paraId="39D5658F" w14:textId="77777777" w:rsidR="009E6841" w:rsidRDefault="006B115E">
      <w:pPr>
        <w:jc w:val="center"/>
        <w:rPr>
          <w:sz w:val="24"/>
          <w:szCs w:val="24"/>
        </w:rPr>
      </w:pPr>
      <w:r>
        <w:rPr>
          <w:sz w:val="24"/>
          <w:szCs w:val="24"/>
        </w:rPr>
        <w:t xml:space="preserve">Figura 9. Se presenta la relación entre las densidades de las distribuciones prior y posteriores en el punto de “no tamaño del efecto” computadas con las pruebas-T bayesianas de una sola muestra realizadas para evaluar las diferencias normalizadas de los participantes A en cada periodo contenidos en el </w:t>
      </w:r>
      <w:proofErr w:type="spellStart"/>
      <w:r>
        <w:rPr>
          <w:sz w:val="24"/>
          <w:szCs w:val="24"/>
        </w:rPr>
        <w:t>subjuego</w:t>
      </w:r>
      <w:proofErr w:type="spellEnd"/>
      <w:r>
        <w:rPr>
          <w:sz w:val="24"/>
          <w:szCs w:val="24"/>
        </w:rPr>
        <w:t xml:space="preserve"> 2.</w:t>
      </w:r>
    </w:p>
    <w:p w14:paraId="4AA5F7BD" w14:textId="77777777" w:rsidR="009E6841" w:rsidRDefault="009E6841">
      <w:pPr>
        <w:spacing w:after="108" w:line="240" w:lineRule="auto"/>
        <w:rPr>
          <w:strike/>
          <w:sz w:val="24"/>
          <w:szCs w:val="24"/>
        </w:rPr>
      </w:pPr>
    </w:p>
    <w:p w14:paraId="5C1DF0DD"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lastRenderedPageBreak/>
        <w:drawing>
          <wp:inline distT="0" distB="0" distL="0" distR="0" wp14:anchorId="42FAB539" wp14:editId="270735F5">
            <wp:extent cx="2518550" cy="1900792"/>
            <wp:effectExtent l="0" t="0" r="0" b="0"/>
            <wp:docPr id="18" name="image57.png" descr="C:\Users\Neli\AppData\Local\JASP\temp\clipboard\resources\1\_64.png"/>
            <wp:cNvGraphicFramePr/>
            <a:graphic xmlns:a="http://schemas.openxmlformats.org/drawingml/2006/main">
              <a:graphicData uri="http://schemas.openxmlformats.org/drawingml/2006/picture">
                <pic:pic xmlns:pic="http://schemas.openxmlformats.org/drawingml/2006/picture">
                  <pic:nvPicPr>
                    <pic:cNvPr id="0" name="image57.png" descr="C:\Users\Neli\AppData\Local\JASP\temp\clipboard\resources\1\_64.png"/>
                    <pic:cNvPicPr preferRelativeResize="0"/>
                  </pic:nvPicPr>
                  <pic:blipFill>
                    <a:blip r:embed="rId47"/>
                    <a:srcRect/>
                    <a:stretch>
                      <a:fillRect/>
                    </a:stretch>
                  </pic:blipFill>
                  <pic:spPr>
                    <a:xfrm>
                      <a:off x="0" y="0"/>
                      <a:ext cx="2518550" cy="1900792"/>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5AADC135" wp14:editId="56D9F9DA">
            <wp:extent cx="2503061" cy="1889102"/>
            <wp:effectExtent l="0" t="0" r="0" b="0"/>
            <wp:docPr id="19" name="image58.png" descr="C:\Users\Neli\AppData\Local\JASP\temp\clipboard\resources\1\_66.png"/>
            <wp:cNvGraphicFramePr/>
            <a:graphic xmlns:a="http://schemas.openxmlformats.org/drawingml/2006/main">
              <a:graphicData uri="http://schemas.openxmlformats.org/drawingml/2006/picture">
                <pic:pic xmlns:pic="http://schemas.openxmlformats.org/drawingml/2006/picture">
                  <pic:nvPicPr>
                    <pic:cNvPr id="0" name="image58.png" descr="C:\Users\Neli\AppData\Local\JASP\temp\clipboard\resources\1\_66.png"/>
                    <pic:cNvPicPr preferRelativeResize="0"/>
                  </pic:nvPicPr>
                  <pic:blipFill>
                    <a:blip r:embed="rId48"/>
                    <a:srcRect/>
                    <a:stretch>
                      <a:fillRect/>
                    </a:stretch>
                  </pic:blipFill>
                  <pic:spPr>
                    <a:xfrm>
                      <a:off x="0" y="0"/>
                      <a:ext cx="2503061" cy="1889102"/>
                    </a:xfrm>
                    <a:prstGeom prst="rect">
                      <a:avLst/>
                    </a:prstGeom>
                    <a:ln/>
                  </pic:spPr>
                </pic:pic>
              </a:graphicData>
            </a:graphic>
          </wp:inline>
        </w:drawing>
      </w:r>
    </w:p>
    <w:p w14:paraId="03AE3B03" w14:textId="77777777" w:rsidR="009E6841" w:rsidRDefault="006B115E">
      <w:pPr>
        <w:ind w:left="708" w:firstLine="708"/>
        <w:jc w:val="both"/>
        <w:rPr>
          <w:sz w:val="24"/>
          <w:szCs w:val="24"/>
        </w:rPr>
      </w:pPr>
      <w:r>
        <w:rPr>
          <w:sz w:val="24"/>
          <w:szCs w:val="24"/>
        </w:rPr>
        <w:t>Periodo 5</w:t>
      </w:r>
      <w:r>
        <w:rPr>
          <w:sz w:val="24"/>
          <w:szCs w:val="24"/>
        </w:rPr>
        <w:tab/>
      </w:r>
      <w:r>
        <w:rPr>
          <w:sz w:val="24"/>
          <w:szCs w:val="24"/>
        </w:rPr>
        <w:tab/>
      </w:r>
      <w:r>
        <w:rPr>
          <w:sz w:val="24"/>
          <w:szCs w:val="24"/>
        </w:rPr>
        <w:tab/>
      </w:r>
      <w:r>
        <w:rPr>
          <w:sz w:val="24"/>
          <w:szCs w:val="24"/>
        </w:rPr>
        <w:tab/>
      </w:r>
      <w:r>
        <w:rPr>
          <w:sz w:val="24"/>
          <w:szCs w:val="24"/>
        </w:rPr>
        <w:tab/>
        <w:t>Periodo 6</w:t>
      </w:r>
    </w:p>
    <w:p w14:paraId="4E1A84B5"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0352F3BF" wp14:editId="205D87CF">
            <wp:extent cx="2590918" cy="1955409"/>
            <wp:effectExtent l="0" t="0" r="0" b="0"/>
            <wp:docPr id="20" name="image59.png" descr="C:\Users\Neli\AppData\Local\JASP\temp\clipboard\resources\1\_68.png"/>
            <wp:cNvGraphicFramePr/>
            <a:graphic xmlns:a="http://schemas.openxmlformats.org/drawingml/2006/main">
              <a:graphicData uri="http://schemas.openxmlformats.org/drawingml/2006/picture">
                <pic:pic xmlns:pic="http://schemas.openxmlformats.org/drawingml/2006/picture">
                  <pic:nvPicPr>
                    <pic:cNvPr id="0" name="image59.png" descr="C:\Users\Neli\AppData\Local\JASP\temp\clipboard\resources\1\_68.png"/>
                    <pic:cNvPicPr preferRelativeResize="0"/>
                  </pic:nvPicPr>
                  <pic:blipFill>
                    <a:blip r:embed="rId49"/>
                    <a:srcRect/>
                    <a:stretch>
                      <a:fillRect/>
                    </a:stretch>
                  </pic:blipFill>
                  <pic:spPr>
                    <a:xfrm>
                      <a:off x="0" y="0"/>
                      <a:ext cx="2590918" cy="1955409"/>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3F2FC421" wp14:editId="2683EBC0">
            <wp:extent cx="2615054" cy="1973625"/>
            <wp:effectExtent l="0" t="0" r="0" b="0"/>
            <wp:docPr id="1" name="image4.png" descr="C:\Users\Neli\AppData\Local\JASP\temp\clipboard\resources\1\_70.png"/>
            <wp:cNvGraphicFramePr/>
            <a:graphic xmlns:a="http://schemas.openxmlformats.org/drawingml/2006/main">
              <a:graphicData uri="http://schemas.openxmlformats.org/drawingml/2006/picture">
                <pic:pic xmlns:pic="http://schemas.openxmlformats.org/drawingml/2006/picture">
                  <pic:nvPicPr>
                    <pic:cNvPr id="0" name="image4.png" descr="C:\Users\Neli\AppData\Local\JASP\temp\clipboard\resources\1\_70.png"/>
                    <pic:cNvPicPr preferRelativeResize="0"/>
                  </pic:nvPicPr>
                  <pic:blipFill>
                    <a:blip r:embed="rId50"/>
                    <a:srcRect/>
                    <a:stretch>
                      <a:fillRect/>
                    </a:stretch>
                  </pic:blipFill>
                  <pic:spPr>
                    <a:xfrm>
                      <a:off x="0" y="0"/>
                      <a:ext cx="2615054" cy="1973625"/>
                    </a:xfrm>
                    <a:prstGeom prst="rect">
                      <a:avLst/>
                    </a:prstGeom>
                    <a:ln/>
                  </pic:spPr>
                </pic:pic>
              </a:graphicData>
            </a:graphic>
          </wp:inline>
        </w:drawing>
      </w:r>
    </w:p>
    <w:p w14:paraId="6A61EA72" w14:textId="77777777" w:rsidR="009E6841" w:rsidRDefault="006B115E">
      <w:pPr>
        <w:ind w:left="708" w:firstLine="708"/>
        <w:jc w:val="both"/>
        <w:rPr>
          <w:sz w:val="24"/>
          <w:szCs w:val="24"/>
        </w:rPr>
      </w:pPr>
      <w:r>
        <w:rPr>
          <w:sz w:val="24"/>
          <w:szCs w:val="24"/>
        </w:rPr>
        <w:t>Periodo 7</w:t>
      </w:r>
      <w:r>
        <w:rPr>
          <w:sz w:val="24"/>
          <w:szCs w:val="24"/>
        </w:rPr>
        <w:tab/>
      </w:r>
      <w:r>
        <w:rPr>
          <w:sz w:val="24"/>
          <w:szCs w:val="24"/>
        </w:rPr>
        <w:tab/>
      </w:r>
      <w:r>
        <w:rPr>
          <w:sz w:val="24"/>
          <w:szCs w:val="24"/>
        </w:rPr>
        <w:tab/>
      </w:r>
      <w:r>
        <w:rPr>
          <w:sz w:val="24"/>
          <w:szCs w:val="24"/>
        </w:rPr>
        <w:tab/>
      </w:r>
      <w:r>
        <w:rPr>
          <w:sz w:val="24"/>
          <w:szCs w:val="24"/>
        </w:rPr>
        <w:tab/>
        <w:t>Periodo 8</w:t>
      </w:r>
    </w:p>
    <w:p w14:paraId="496BF752" w14:textId="77777777" w:rsidR="009E6841" w:rsidRDefault="006B115E">
      <w:pPr>
        <w:jc w:val="center"/>
        <w:rPr>
          <w:sz w:val="24"/>
          <w:szCs w:val="24"/>
        </w:rPr>
      </w:pPr>
      <w:r>
        <w:rPr>
          <w:sz w:val="24"/>
          <w:szCs w:val="24"/>
        </w:rPr>
        <w:t xml:space="preserve">Figura 10. Se presenta la relación entre las densidades de las distribuciones prior y posteriores en el punto de “no tamaño del efecto” computadas con las pruebas-T bayesianas de una sola muestra realizadas para evaluar las diferencias normalizadas de los participantes D y E en cada periodo contenidos en el </w:t>
      </w:r>
      <w:proofErr w:type="spellStart"/>
      <w:r>
        <w:rPr>
          <w:sz w:val="24"/>
          <w:szCs w:val="24"/>
        </w:rPr>
        <w:t>subjuego</w:t>
      </w:r>
      <w:proofErr w:type="spellEnd"/>
      <w:r>
        <w:rPr>
          <w:sz w:val="24"/>
          <w:szCs w:val="24"/>
        </w:rPr>
        <w:t xml:space="preserve"> 2.</w:t>
      </w:r>
    </w:p>
    <w:p w14:paraId="4DFBF1CF" w14:textId="77777777" w:rsidR="009E6841" w:rsidRDefault="006B115E" w:rsidP="00215888">
      <w:pPr>
        <w:spacing w:after="108" w:line="240" w:lineRule="auto"/>
        <w:jc w:val="both"/>
        <w:rPr>
          <w:sz w:val="24"/>
          <w:szCs w:val="24"/>
        </w:rPr>
      </w:pPr>
      <w:r>
        <w:rPr>
          <w:sz w:val="24"/>
          <w:szCs w:val="24"/>
        </w:rPr>
        <w:t xml:space="preserve">Se repitió el cálculo de las diferencias normalizadas en los cuatro periodos del </w:t>
      </w:r>
      <w:proofErr w:type="spellStart"/>
      <w:r>
        <w:rPr>
          <w:sz w:val="24"/>
          <w:szCs w:val="24"/>
        </w:rPr>
        <w:t>subjuego</w:t>
      </w:r>
      <w:proofErr w:type="spellEnd"/>
      <w:r>
        <w:rPr>
          <w:sz w:val="24"/>
          <w:szCs w:val="24"/>
        </w:rPr>
        <w:t xml:space="preserve"> 2 omitiendo la multiplicación por </w:t>
      </w:r>
      <w:r>
        <w:rPr>
          <w:i/>
          <w:sz w:val="24"/>
          <w:szCs w:val="24"/>
        </w:rPr>
        <w:t xml:space="preserve">p, </w:t>
      </w:r>
      <w:r>
        <w:rPr>
          <w:sz w:val="24"/>
          <w:szCs w:val="24"/>
        </w:rPr>
        <w:t xml:space="preserve">con el propósito de evaluar si los jugadores tomaron en cuenta este cálculo para la elección de su número. Tras la realización de las pruebas-T </w:t>
      </w:r>
      <w:r w:rsidR="00215888">
        <w:rPr>
          <w:sz w:val="24"/>
          <w:szCs w:val="24"/>
        </w:rPr>
        <w:t>bayesianas</w:t>
      </w:r>
      <w:r>
        <w:rPr>
          <w:sz w:val="24"/>
          <w:szCs w:val="24"/>
        </w:rPr>
        <w:t xml:space="preserve"> de una sola muestra,  sólo se encontraron diferencias significativas entre las elecciones y las creencias de los participantes A en los dos p</w:t>
      </w:r>
      <w:r w:rsidR="00215888">
        <w:rPr>
          <w:sz w:val="24"/>
          <w:szCs w:val="24"/>
        </w:rPr>
        <w:t>rimeros  periodos, (ver Tabla 8</w:t>
      </w:r>
      <w:r>
        <w:rPr>
          <w:sz w:val="24"/>
          <w:szCs w:val="24"/>
        </w:rPr>
        <w:t xml:space="preserve">). En general, la magnitud de las diferencias parece ser mayor en todos los periodos cuando se excluye la multiplicación por </w:t>
      </w:r>
      <w:r>
        <w:rPr>
          <w:i/>
          <w:sz w:val="24"/>
          <w:szCs w:val="24"/>
        </w:rPr>
        <w:t>p</w:t>
      </w:r>
      <w:r>
        <w:rPr>
          <w:sz w:val="24"/>
          <w:szCs w:val="24"/>
        </w:rPr>
        <w:t xml:space="preserve"> que cuando esta sí es incluida. Este resultado sugiere que los jugadores con experiencia previa sí tomaron en cuenta la multiplicación por </w:t>
      </w:r>
      <w:r>
        <w:rPr>
          <w:i/>
          <w:sz w:val="24"/>
          <w:szCs w:val="24"/>
        </w:rPr>
        <w:t>p</w:t>
      </w:r>
      <w:r>
        <w:rPr>
          <w:sz w:val="24"/>
          <w:szCs w:val="24"/>
        </w:rPr>
        <w:t xml:space="preserve">, o por lo menos aprendieron desde el primer </w:t>
      </w:r>
      <w:proofErr w:type="spellStart"/>
      <w:r>
        <w:rPr>
          <w:sz w:val="24"/>
          <w:szCs w:val="24"/>
        </w:rPr>
        <w:t>subjuego</w:t>
      </w:r>
      <w:proofErr w:type="spellEnd"/>
      <w:r>
        <w:rPr>
          <w:sz w:val="24"/>
          <w:szCs w:val="24"/>
        </w:rPr>
        <w:t xml:space="preserve"> que el número objetivo siempre está por debajo del número promedio.</w:t>
      </w:r>
    </w:p>
    <w:p w14:paraId="5578770D" w14:textId="77777777" w:rsidR="009E6841" w:rsidRDefault="006B115E">
      <w:pPr>
        <w:spacing w:after="108" w:line="240" w:lineRule="auto"/>
        <w:jc w:val="both"/>
        <w:rPr>
          <w:sz w:val="24"/>
          <w:szCs w:val="24"/>
        </w:rPr>
      </w:pPr>
      <w:r>
        <w:rPr>
          <w:sz w:val="24"/>
          <w:szCs w:val="24"/>
        </w:rPr>
        <w:t xml:space="preserve">Por otra parte, en el caso de los participantes sin experiencia (D y E) solo se encontraron diferencias significativas respecto de </w:t>
      </w:r>
      <w:r w:rsidR="00215888">
        <w:rPr>
          <w:sz w:val="24"/>
          <w:szCs w:val="24"/>
        </w:rPr>
        <w:t>0</w:t>
      </w:r>
      <w:r>
        <w:rPr>
          <w:sz w:val="24"/>
          <w:szCs w:val="24"/>
        </w:rPr>
        <w:t xml:space="preserve"> en el último periodo (ver Tabla </w:t>
      </w:r>
      <w:r w:rsidR="00215888">
        <w:rPr>
          <w:sz w:val="24"/>
          <w:szCs w:val="24"/>
        </w:rPr>
        <w:t>9</w:t>
      </w:r>
      <w:r>
        <w:rPr>
          <w:sz w:val="24"/>
          <w:szCs w:val="24"/>
        </w:rPr>
        <w:t xml:space="preserve">), resultado que coincide con lo reportado en el </w:t>
      </w:r>
      <w:proofErr w:type="spellStart"/>
      <w:r>
        <w:rPr>
          <w:sz w:val="24"/>
          <w:szCs w:val="24"/>
        </w:rPr>
        <w:t>subjuego</w:t>
      </w:r>
      <w:proofErr w:type="spellEnd"/>
      <w:r>
        <w:rPr>
          <w:sz w:val="24"/>
          <w:szCs w:val="24"/>
        </w:rPr>
        <w:t xml:space="preserve"> 1, sugiriendo nuevamente que los participantes incorporaron la multiplicación por </w:t>
      </w:r>
      <w:r>
        <w:rPr>
          <w:i/>
          <w:sz w:val="24"/>
          <w:szCs w:val="24"/>
        </w:rPr>
        <w:t>p</w:t>
      </w:r>
      <w:r>
        <w:rPr>
          <w:sz w:val="24"/>
          <w:szCs w:val="24"/>
        </w:rPr>
        <w:t xml:space="preserve"> (o comprendieron la tendencia del juego hacia el </w:t>
      </w:r>
      <w:r>
        <w:rPr>
          <w:sz w:val="24"/>
          <w:szCs w:val="24"/>
        </w:rPr>
        <w:lastRenderedPageBreak/>
        <w:t>equilibrio)  solo después de varias repeticiones.</w:t>
      </w:r>
      <w:r w:rsidR="00215888">
        <w:rPr>
          <w:sz w:val="24"/>
          <w:szCs w:val="24"/>
        </w:rPr>
        <w:t xml:space="preserve"> </w:t>
      </w:r>
      <w:r>
        <w:rPr>
          <w:sz w:val="24"/>
          <w:szCs w:val="24"/>
        </w:rPr>
        <w:t xml:space="preserve">Así mismo, en las Figuras 10 y 11 se presentan las distribuciones </w:t>
      </w:r>
      <w:proofErr w:type="gramStart"/>
      <w:r>
        <w:rPr>
          <w:sz w:val="24"/>
          <w:szCs w:val="24"/>
        </w:rPr>
        <w:t>prior y posterior</w:t>
      </w:r>
      <w:proofErr w:type="gramEnd"/>
      <w:r>
        <w:rPr>
          <w:sz w:val="24"/>
          <w:szCs w:val="24"/>
        </w:rPr>
        <w:t xml:space="preserve"> computadas en las pruebas-T realizadas por cada periodo para los participantes con y sin experiencia.</w:t>
      </w:r>
    </w:p>
    <w:p w14:paraId="097C1A4C" w14:textId="77777777" w:rsidR="009E6841" w:rsidRDefault="00215888">
      <w:pPr>
        <w:spacing w:after="108" w:line="240" w:lineRule="auto"/>
        <w:jc w:val="center"/>
        <w:rPr>
          <w:sz w:val="24"/>
          <w:szCs w:val="24"/>
        </w:rPr>
      </w:pPr>
      <w:r>
        <w:rPr>
          <w:sz w:val="24"/>
          <w:szCs w:val="24"/>
        </w:rPr>
        <w:t>Tabla 8</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Se omite la multiplicación por </w:t>
      </w:r>
      <w:r w:rsidR="006B115E">
        <w:rPr>
          <w:i/>
          <w:sz w:val="24"/>
          <w:szCs w:val="24"/>
        </w:rPr>
        <w:t>p</w:t>
      </w:r>
      <w:r w:rsidR="006B115E">
        <w:rPr>
          <w:sz w:val="24"/>
          <w:szCs w:val="24"/>
        </w:rPr>
        <w:t>. Participante A.</w:t>
      </w:r>
    </w:p>
    <w:tbl>
      <w:tblPr>
        <w:tblStyle w:val="ae"/>
        <w:tblW w:w="7412" w:type="dxa"/>
        <w:jc w:val="center"/>
        <w:tblInd w:w="0" w:type="dxa"/>
        <w:tblLayout w:type="fixed"/>
        <w:tblLook w:val="0400" w:firstRow="0" w:lastRow="0" w:firstColumn="0" w:lastColumn="0" w:noHBand="0" w:noVBand="1"/>
      </w:tblPr>
      <w:tblGrid>
        <w:gridCol w:w="1600"/>
        <w:gridCol w:w="428"/>
        <w:gridCol w:w="998"/>
        <w:gridCol w:w="428"/>
        <w:gridCol w:w="1549"/>
        <w:gridCol w:w="430"/>
        <w:gridCol w:w="1979"/>
      </w:tblGrid>
      <w:tr w:rsidR="00E258DC" w14:paraId="7EFF3599" w14:textId="36D94A80" w:rsidTr="00E258DC">
        <w:trPr>
          <w:trHeight w:val="312"/>
          <w:jc w:val="center"/>
        </w:trPr>
        <w:tc>
          <w:tcPr>
            <w:tcW w:w="5433" w:type="dxa"/>
            <w:gridSpan w:val="6"/>
            <w:tcBorders>
              <w:top w:val="nil"/>
              <w:left w:val="nil"/>
              <w:bottom w:val="single" w:sz="6" w:space="0" w:color="000000"/>
              <w:right w:val="nil"/>
            </w:tcBorders>
            <w:vAlign w:val="center"/>
          </w:tcPr>
          <w:p w14:paraId="790990A6" w14:textId="77777777" w:rsidR="00E258DC" w:rsidRDefault="00E258DC">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1979" w:type="dxa"/>
            <w:tcBorders>
              <w:top w:val="nil"/>
              <w:left w:val="nil"/>
              <w:bottom w:val="single" w:sz="6" w:space="0" w:color="000000"/>
              <w:right w:val="nil"/>
            </w:tcBorders>
          </w:tcPr>
          <w:p w14:paraId="490BDD14" w14:textId="77777777" w:rsidR="00E258DC" w:rsidRDefault="00E258DC">
            <w:pPr>
              <w:jc w:val="center"/>
              <w:rPr>
                <w:rFonts w:ascii="Times New Roman" w:eastAsia="Times New Roman" w:hAnsi="Times New Roman" w:cs="Times New Roman"/>
                <w:b/>
                <w:sz w:val="24"/>
                <w:szCs w:val="24"/>
              </w:rPr>
            </w:pPr>
          </w:p>
        </w:tc>
      </w:tr>
      <w:tr w:rsidR="00E258DC" w14:paraId="30BB262B" w14:textId="672D142A" w:rsidTr="00E258DC">
        <w:trPr>
          <w:trHeight w:val="160"/>
          <w:jc w:val="center"/>
        </w:trPr>
        <w:tc>
          <w:tcPr>
            <w:tcW w:w="2028" w:type="dxa"/>
            <w:gridSpan w:val="2"/>
            <w:tcBorders>
              <w:top w:val="nil"/>
              <w:left w:val="nil"/>
              <w:bottom w:val="single" w:sz="6" w:space="0" w:color="000000"/>
              <w:right w:val="nil"/>
            </w:tcBorders>
            <w:vAlign w:val="center"/>
          </w:tcPr>
          <w:p w14:paraId="1FB8342E" w14:textId="77777777" w:rsidR="00E258DC" w:rsidRDefault="00E258DC">
            <w:pPr>
              <w:jc w:val="center"/>
              <w:rPr>
                <w:rFonts w:ascii="Times New Roman" w:eastAsia="Times New Roman" w:hAnsi="Times New Roman" w:cs="Times New Roman"/>
                <w:b/>
                <w:sz w:val="24"/>
                <w:szCs w:val="24"/>
              </w:rPr>
            </w:pPr>
          </w:p>
        </w:tc>
        <w:tc>
          <w:tcPr>
            <w:tcW w:w="1426" w:type="dxa"/>
            <w:gridSpan w:val="2"/>
            <w:tcBorders>
              <w:top w:val="nil"/>
              <w:left w:val="nil"/>
              <w:bottom w:val="single" w:sz="6" w:space="0" w:color="000000"/>
              <w:right w:val="nil"/>
            </w:tcBorders>
            <w:vAlign w:val="center"/>
          </w:tcPr>
          <w:p w14:paraId="78B69D74"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979" w:type="dxa"/>
            <w:gridSpan w:val="2"/>
            <w:tcBorders>
              <w:top w:val="nil"/>
              <w:left w:val="nil"/>
              <w:bottom w:val="single" w:sz="6" w:space="0" w:color="000000"/>
              <w:right w:val="nil"/>
            </w:tcBorders>
            <w:vAlign w:val="center"/>
          </w:tcPr>
          <w:p w14:paraId="10C355B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1979" w:type="dxa"/>
            <w:tcBorders>
              <w:top w:val="nil"/>
              <w:left w:val="nil"/>
              <w:bottom w:val="single" w:sz="6" w:space="0" w:color="000000"/>
              <w:right w:val="nil"/>
            </w:tcBorders>
          </w:tcPr>
          <w:p w14:paraId="476B8F89" w14:textId="7E04C5A0"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6A5B750A" w14:textId="046E536A" w:rsidTr="00DA4413">
        <w:trPr>
          <w:trHeight w:val="312"/>
          <w:jc w:val="center"/>
        </w:trPr>
        <w:tc>
          <w:tcPr>
            <w:tcW w:w="1600" w:type="dxa"/>
            <w:tcBorders>
              <w:top w:val="nil"/>
              <w:left w:val="nil"/>
              <w:bottom w:val="nil"/>
              <w:right w:val="nil"/>
            </w:tcBorders>
            <w:vAlign w:val="center"/>
          </w:tcPr>
          <w:p w14:paraId="16B4024F"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428" w:type="dxa"/>
            <w:tcBorders>
              <w:top w:val="nil"/>
              <w:left w:val="nil"/>
              <w:bottom w:val="nil"/>
              <w:right w:val="nil"/>
            </w:tcBorders>
            <w:vAlign w:val="center"/>
          </w:tcPr>
          <w:p w14:paraId="12C95D81"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5214D84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428" w:type="dxa"/>
            <w:tcBorders>
              <w:top w:val="nil"/>
              <w:left w:val="nil"/>
              <w:bottom w:val="nil"/>
              <w:right w:val="nil"/>
            </w:tcBorders>
            <w:vAlign w:val="center"/>
          </w:tcPr>
          <w:p w14:paraId="04BB1C41"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19379D0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430" w:type="dxa"/>
            <w:tcBorders>
              <w:top w:val="nil"/>
              <w:left w:val="nil"/>
              <w:bottom w:val="nil"/>
              <w:right w:val="nil"/>
            </w:tcBorders>
            <w:vAlign w:val="center"/>
          </w:tcPr>
          <w:p w14:paraId="058F6D29"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1782B86A" w14:textId="2BB46A6B"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0.333 </w:t>
            </w:r>
          </w:p>
        </w:tc>
      </w:tr>
      <w:tr w:rsidR="00DC0D28" w14:paraId="0FECE46F" w14:textId="0CE9891C" w:rsidTr="00DA4413">
        <w:trPr>
          <w:trHeight w:val="303"/>
          <w:jc w:val="center"/>
        </w:trPr>
        <w:tc>
          <w:tcPr>
            <w:tcW w:w="1600" w:type="dxa"/>
            <w:tcBorders>
              <w:top w:val="nil"/>
              <w:left w:val="nil"/>
              <w:bottom w:val="nil"/>
              <w:right w:val="nil"/>
            </w:tcBorders>
            <w:vAlign w:val="center"/>
          </w:tcPr>
          <w:p w14:paraId="51A5F4D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428" w:type="dxa"/>
            <w:tcBorders>
              <w:top w:val="nil"/>
              <w:left w:val="nil"/>
              <w:bottom w:val="nil"/>
              <w:right w:val="nil"/>
            </w:tcBorders>
            <w:vAlign w:val="center"/>
          </w:tcPr>
          <w:p w14:paraId="66AEF81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6171046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w:t>
            </w:r>
          </w:p>
        </w:tc>
        <w:tc>
          <w:tcPr>
            <w:tcW w:w="428" w:type="dxa"/>
            <w:tcBorders>
              <w:top w:val="nil"/>
              <w:left w:val="nil"/>
              <w:bottom w:val="nil"/>
              <w:right w:val="nil"/>
            </w:tcBorders>
            <w:vAlign w:val="center"/>
          </w:tcPr>
          <w:p w14:paraId="47C24F56"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046A7C6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9.917e -5</w:t>
            </w:r>
          </w:p>
        </w:tc>
        <w:tc>
          <w:tcPr>
            <w:tcW w:w="430" w:type="dxa"/>
            <w:tcBorders>
              <w:top w:val="nil"/>
              <w:left w:val="nil"/>
              <w:bottom w:val="nil"/>
              <w:right w:val="nil"/>
            </w:tcBorders>
            <w:vAlign w:val="center"/>
          </w:tcPr>
          <w:p w14:paraId="04321218"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763DBF66" w14:textId="4363438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0.414 </w:t>
            </w:r>
          </w:p>
        </w:tc>
      </w:tr>
      <w:tr w:rsidR="00DC0D28" w14:paraId="128BFD32" w14:textId="39E4B027" w:rsidTr="00DA4413">
        <w:trPr>
          <w:trHeight w:val="312"/>
          <w:jc w:val="center"/>
        </w:trPr>
        <w:tc>
          <w:tcPr>
            <w:tcW w:w="1600" w:type="dxa"/>
            <w:tcBorders>
              <w:top w:val="nil"/>
              <w:left w:val="nil"/>
              <w:bottom w:val="nil"/>
              <w:right w:val="nil"/>
            </w:tcBorders>
            <w:vAlign w:val="center"/>
          </w:tcPr>
          <w:p w14:paraId="0E04354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428" w:type="dxa"/>
            <w:tcBorders>
              <w:top w:val="nil"/>
              <w:left w:val="nil"/>
              <w:bottom w:val="nil"/>
              <w:right w:val="nil"/>
            </w:tcBorders>
            <w:vAlign w:val="center"/>
          </w:tcPr>
          <w:p w14:paraId="527C3B5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02FE011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1.274</w:t>
            </w:r>
          </w:p>
        </w:tc>
        <w:tc>
          <w:tcPr>
            <w:tcW w:w="428" w:type="dxa"/>
            <w:tcBorders>
              <w:top w:val="nil"/>
              <w:left w:val="nil"/>
              <w:bottom w:val="nil"/>
              <w:right w:val="nil"/>
            </w:tcBorders>
            <w:vAlign w:val="center"/>
          </w:tcPr>
          <w:p w14:paraId="657D23A0"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0CCCA186"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430" w:type="dxa"/>
            <w:tcBorders>
              <w:top w:val="nil"/>
              <w:left w:val="nil"/>
              <w:bottom w:val="nil"/>
              <w:right w:val="nil"/>
            </w:tcBorders>
            <w:vAlign w:val="center"/>
          </w:tcPr>
          <w:p w14:paraId="215D477B"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1546AB00" w14:textId="5222051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0.238 </w:t>
            </w:r>
          </w:p>
        </w:tc>
      </w:tr>
      <w:tr w:rsidR="00DC0D28" w14:paraId="7234D663" w14:textId="531AE8E1" w:rsidTr="00DA4413">
        <w:trPr>
          <w:trHeight w:val="312"/>
          <w:jc w:val="center"/>
        </w:trPr>
        <w:tc>
          <w:tcPr>
            <w:tcW w:w="1600" w:type="dxa"/>
            <w:tcBorders>
              <w:top w:val="nil"/>
              <w:left w:val="nil"/>
              <w:bottom w:val="nil"/>
              <w:right w:val="nil"/>
            </w:tcBorders>
            <w:vAlign w:val="center"/>
          </w:tcPr>
          <w:p w14:paraId="1F7D33E5"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428" w:type="dxa"/>
            <w:tcBorders>
              <w:top w:val="nil"/>
              <w:left w:val="nil"/>
              <w:bottom w:val="nil"/>
              <w:right w:val="nil"/>
            </w:tcBorders>
            <w:vAlign w:val="center"/>
          </w:tcPr>
          <w:p w14:paraId="213C8BAB" w14:textId="77777777" w:rsidR="00DC0D28" w:rsidRDefault="00DC0D28" w:rsidP="00DC0D28">
            <w:pPr>
              <w:jc w:val="center"/>
              <w:rPr>
                <w:rFonts w:ascii="Times New Roman" w:eastAsia="Times New Roman" w:hAnsi="Times New Roman" w:cs="Times New Roman"/>
                <w:sz w:val="24"/>
                <w:szCs w:val="24"/>
              </w:rPr>
            </w:pPr>
          </w:p>
        </w:tc>
        <w:tc>
          <w:tcPr>
            <w:tcW w:w="998" w:type="dxa"/>
            <w:tcBorders>
              <w:top w:val="nil"/>
              <w:left w:val="nil"/>
              <w:bottom w:val="nil"/>
              <w:right w:val="nil"/>
            </w:tcBorders>
            <w:vAlign w:val="center"/>
          </w:tcPr>
          <w:p w14:paraId="2AC6F0CB"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428" w:type="dxa"/>
            <w:tcBorders>
              <w:top w:val="nil"/>
              <w:left w:val="nil"/>
              <w:bottom w:val="nil"/>
              <w:right w:val="nil"/>
            </w:tcBorders>
            <w:vAlign w:val="center"/>
          </w:tcPr>
          <w:p w14:paraId="2D107523" w14:textId="77777777" w:rsidR="00DC0D28" w:rsidRDefault="00DC0D28" w:rsidP="00DC0D28">
            <w:pPr>
              <w:jc w:val="center"/>
              <w:rPr>
                <w:rFonts w:ascii="Times New Roman" w:eastAsia="Times New Roman" w:hAnsi="Times New Roman" w:cs="Times New Roman"/>
                <w:sz w:val="24"/>
                <w:szCs w:val="24"/>
              </w:rPr>
            </w:pPr>
          </w:p>
        </w:tc>
        <w:tc>
          <w:tcPr>
            <w:tcW w:w="1549" w:type="dxa"/>
            <w:tcBorders>
              <w:top w:val="nil"/>
              <w:left w:val="nil"/>
              <w:bottom w:val="nil"/>
              <w:right w:val="nil"/>
            </w:tcBorders>
            <w:vAlign w:val="center"/>
          </w:tcPr>
          <w:p w14:paraId="6B6A8DF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430" w:type="dxa"/>
            <w:tcBorders>
              <w:top w:val="nil"/>
              <w:left w:val="nil"/>
              <w:bottom w:val="nil"/>
              <w:right w:val="nil"/>
            </w:tcBorders>
            <w:vAlign w:val="center"/>
          </w:tcPr>
          <w:p w14:paraId="71D4224D"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nil"/>
              <w:right w:val="nil"/>
            </w:tcBorders>
            <w:vAlign w:val="center"/>
          </w:tcPr>
          <w:p w14:paraId="4A64DD53" w14:textId="7E29C034"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0.438 </w:t>
            </w:r>
          </w:p>
        </w:tc>
      </w:tr>
      <w:tr w:rsidR="00DC0D28" w14:paraId="69CAB144" w14:textId="1A8B8DF9" w:rsidTr="00E258DC">
        <w:trPr>
          <w:trHeight w:val="151"/>
          <w:jc w:val="center"/>
        </w:trPr>
        <w:tc>
          <w:tcPr>
            <w:tcW w:w="5433" w:type="dxa"/>
            <w:gridSpan w:val="6"/>
            <w:tcBorders>
              <w:top w:val="nil"/>
              <w:left w:val="nil"/>
              <w:bottom w:val="single" w:sz="12" w:space="0" w:color="000000"/>
              <w:right w:val="nil"/>
            </w:tcBorders>
            <w:vAlign w:val="center"/>
          </w:tcPr>
          <w:p w14:paraId="70117BE3" w14:textId="77777777" w:rsidR="00DC0D28" w:rsidRDefault="00DC0D28" w:rsidP="00DC0D28">
            <w:pPr>
              <w:jc w:val="center"/>
              <w:rPr>
                <w:rFonts w:ascii="Times New Roman" w:eastAsia="Times New Roman" w:hAnsi="Times New Roman" w:cs="Times New Roman"/>
                <w:sz w:val="24"/>
                <w:szCs w:val="24"/>
              </w:rPr>
            </w:pPr>
          </w:p>
        </w:tc>
        <w:tc>
          <w:tcPr>
            <w:tcW w:w="1979" w:type="dxa"/>
            <w:tcBorders>
              <w:top w:val="nil"/>
              <w:left w:val="nil"/>
              <w:bottom w:val="single" w:sz="12" w:space="0" w:color="000000"/>
              <w:right w:val="nil"/>
            </w:tcBorders>
          </w:tcPr>
          <w:p w14:paraId="76D2549B" w14:textId="77777777" w:rsidR="00DC0D28" w:rsidRDefault="00DC0D28" w:rsidP="00DC0D28">
            <w:pPr>
              <w:jc w:val="center"/>
              <w:rPr>
                <w:rFonts w:ascii="Times New Roman" w:eastAsia="Times New Roman" w:hAnsi="Times New Roman" w:cs="Times New Roman"/>
                <w:sz w:val="24"/>
                <w:szCs w:val="24"/>
              </w:rPr>
            </w:pPr>
          </w:p>
        </w:tc>
      </w:tr>
    </w:tbl>
    <w:p w14:paraId="1FFF7D02"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276B8082" w14:textId="77777777" w:rsidR="009E6841" w:rsidRDefault="009E6841">
      <w:pPr>
        <w:spacing w:after="0" w:line="240" w:lineRule="auto"/>
        <w:jc w:val="center"/>
        <w:rPr>
          <w:sz w:val="24"/>
          <w:szCs w:val="24"/>
        </w:rPr>
      </w:pPr>
    </w:p>
    <w:p w14:paraId="622DB957" w14:textId="77777777" w:rsidR="009E6841" w:rsidRDefault="00215888">
      <w:pPr>
        <w:spacing w:after="108" w:line="240" w:lineRule="auto"/>
        <w:jc w:val="center"/>
        <w:rPr>
          <w:sz w:val="24"/>
          <w:szCs w:val="24"/>
        </w:rPr>
      </w:pPr>
      <w:r>
        <w:rPr>
          <w:sz w:val="24"/>
          <w:szCs w:val="24"/>
        </w:rPr>
        <w:t>Tabla 9</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normalizadas. Se omite la multiplicación por </w:t>
      </w:r>
      <w:r w:rsidR="006B115E">
        <w:rPr>
          <w:i/>
          <w:sz w:val="24"/>
          <w:szCs w:val="24"/>
        </w:rPr>
        <w:t>p</w:t>
      </w:r>
      <w:r w:rsidR="006B115E">
        <w:rPr>
          <w:sz w:val="24"/>
          <w:szCs w:val="24"/>
        </w:rPr>
        <w:t>. Participantes D y E.</w:t>
      </w:r>
    </w:p>
    <w:tbl>
      <w:tblPr>
        <w:tblStyle w:val="af"/>
        <w:tblW w:w="7088" w:type="dxa"/>
        <w:jc w:val="center"/>
        <w:tblInd w:w="0" w:type="dxa"/>
        <w:tblLayout w:type="fixed"/>
        <w:tblLook w:val="0400" w:firstRow="0" w:lastRow="0" w:firstColumn="0" w:lastColumn="0" w:noHBand="0" w:noVBand="1"/>
      </w:tblPr>
      <w:tblGrid>
        <w:gridCol w:w="1480"/>
        <w:gridCol w:w="396"/>
        <w:gridCol w:w="923"/>
        <w:gridCol w:w="396"/>
        <w:gridCol w:w="1433"/>
        <w:gridCol w:w="396"/>
        <w:gridCol w:w="2064"/>
      </w:tblGrid>
      <w:tr w:rsidR="00E258DC" w14:paraId="2D0858AD" w14:textId="1F77793E" w:rsidTr="00E258DC">
        <w:trPr>
          <w:trHeight w:val="312"/>
          <w:jc w:val="center"/>
        </w:trPr>
        <w:tc>
          <w:tcPr>
            <w:tcW w:w="5024" w:type="dxa"/>
            <w:gridSpan w:val="6"/>
            <w:tcBorders>
              <w:top w:val="nil"/>
              <w:left w:val="nil"/>
              <w:bottom w:val="single" w:sz="6" w:space="0" w:color="000000"/>
              <w:right w:val="nil"/>
            </w:tcBorders>
            <w:vAlign w:val="center"/>
          </w:tcPr>
          <w:p w14:paraId="0F2C2EB4" w14:textId="77777777" w:rsidR="00E258DC" w:rsidRDefault="00E258DC" w:rsidP="000C0435">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c>
          <w:tcPr>
            <w:tcW w:w="2064" w:type="dxa"/>
            <w:tcBorders>
              <w:top w:val="nil"/>
              <w:left w:val="nil"/>
              <w:bottom w:val="single" w:sz="6" w:space="0" w:color="000000"/>
              <w:right w:val="nil"/>
            </w:tcBorders>
          </w:tcPr>
          <w:p w14:paraId="4572F2A0" w14:textId="77777777" w:rsidR="00E258DC" w:rsidRDefault="00E258DC" w:rsidP="000C0435">
            <w:pPr>
              <w:jc w:val="center"/>
              <w:rPr>
                <w:rFonts w:ascii="Times New Roman" w:eastAsia="Times New Roman" w:hAnsi="Times New Roman" w:cs="Times New Roman"/>
                <w:b/>
                <w:sz w:val="24"/>
                <w:szCs w:val="24"/>
              </w:rPr>
            </w:pPr>
          </w:p>
        </w:tc>
      </w:tr>
      <w:tr w:rsidR="00E258DC" w14:paraId="5941EDC1" w14:textId="65D2B951" w:rsidTr="00E258DC">
        <w:trPr>
          <w:trHeight w:val="160"/>
          <w:jc w:val="center"/>
        </w:trPr>
        <w:tc>
          <w:tcPr>
            <w:tcW w:w="1876" w:type="dxa"/>
            <w:gridSpan w:val="2"/>
            <w:tcBorders>
              <w:top w:val="nil"/>
              <w:left w:val="nil"/>
              <w:bottom w:val="single" w:sz="6" w:space="0" w:color="000000"/>
              <w:right w:val="nil"/>
            </w:tcBorders>
            <w:vAlign w:val="center"/>
          </w:tcPr>
          <w:p w14:paraId="343EC1E9" w14:textId="77777777" w:rsidR="00E258DC" w:rsidRDefault="00E258DC">
            <w:pPr>
              <w:jc w:val="center"/>
              <w:rPr>
                <w:rFonts w:ascii="Times New Roman" w:eastAsia="Times New Roman" w:hAnsi="Times New Roman" w:cs="Times New Roman"/>
                <w:b/>
                <w:sz w:val="24"/>
                <w:szCs w:val="24"/>
              </w:rPr>
            </w:pPr>
          </w:p>
        </w:tc>
        <w:tc>
          <w:tcPr>
            <w:tcW w:w="1319" w:type="dxa"/>
            <w:gridSpan w:val="2"/>
            <w:tcBorders>
              <w:top w:val="nil"/>
              <w:left w:val="nil"/>
              <w:bottom w:val="single" w:sz="6" w:space="0" w:color="000000"/>
              <w:right w:val="nil"/>
            </w:tcBorders>
            <w:vAlign w:val="center"/>
          </w:tcPr>
          <w:p w14:paraId="66A1D20C"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829" w:type="dxa"/>
            <w:gridSpan w:val="2"/>
            <w:tcBorders>
              <w:top w:val="nil"/>
              <w:left w:val="nil"/>
              <w:bottom w:val="single" w:sz="6" w:space="0" w:color="000000"/>
              <w:right w:val="nil"/>
            </w:tcBorders>
            <w:vAlign w:val="center"/>
          </w:tcPr>
          <w:p w14:paraId="6903FE5C"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c>
          <w:tcPr>
            <w:tcW w:w="2064" w:type="dxa"/>
            <w:tcBorders>
              <w:top w:val="nil"/>
              <w:left w:val="nil"/>
              <w:bottom w:val="single" w:sz="6" w:space="0" w:color="000000"/>
              <w:right w:val="nil"/>
            </w:tcBorders>
          </w:tcPr>
          <w:p w14:paraId="601C466B" w14:textId="2187B7CB"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7780845C" w14:textId="37C66996" w:rsidTr="00DA4413">
        <w:trPr>
          <w:trHeight w:val="312"/>
          <w:jc w:val="center"/>
        </w:trPr>
        <w:tc>
          <w:tcPr>
            <w:tcW w:w="1480" w:type="dxa"/>
            <w:tcBorders>
              <w:top w:val="nil"/>
              <w:left w:val="nil"/>
              <w:bottom w:val="nil"/>
              <w:right w:val="nil"/>
            </w:tcBorders>
            <w:vAlign w:val="center"/>
          </w:tcPr>
          <w:p w14:paraId="514AF940"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396" w:type="dxa"/>
            <w:tcBorders>
              <w:top w:val="nil"/>
              <w:left w:val="nil"/>
              <w:bottom w:val="nil"/>
              <w:right w:val="nil"/>
            </w:tcBorders>
            <w:vAlign w:val="center"/>
          </w:tcPr>
          <w:p w14:paraId="4448FAEB"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3ECEEE13"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4.265</w:t>
            </w:r>
          </w:p>
        </w:tc>
        <w:tc>
          <w:tcPr>
            <w:tcW w:w="396" w:type="dxa"/>
            <w:tcBorders>
              <w:top w:val="nil"/>
              <w:left w:val="nil"/>
              <w:bottom w:val="nil"/>
              <w:right w:val="nil"/>
            </w:tcBorders>
            <w:vAlign w:val="center"/>
          </w:tcPr>
          <w:p w14:paraId="23902D8A"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6D2FCA6A"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396" w:type="dxa"/>
            <w:tcBorders>
              <w:top w:val="nil"/>
              <w:left w:val="nil"/>
              <w:bottom w:val="nil"/>
              <w:right w:val="nil"/>
            </w:tcBorders>
            <w:vAlign w:val="center"/>
          </w:tcPr>
          <w:p w14:paraId="5D75490E"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51CD7CDA" w14:textId="38FFF3E8"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0.024 </w:t>
            </w:r>
          </w:p>
        </w:tc>
      </w:tr>
      <w:tr w:rsidR="00DC0D28" w14:paraId="64264828" w14:textId="533B9D79" w:rsidTr="00DA4413">
        <w:trPr>
          <w:trHeight w:val="303"/>
          <w:jc w:val="center"/>
        </w:trPr>
        <w:tc>
          <w:tcPr>
            <w:tcW w:w="1480" w:type="dxa"/>
            <w:tcBorders>
              <w:top w:val="nil"/>
              <w:left w:val="nil"/>
              <w:bottom w:val="nil"/>
              <w:right w:val="nil"/>
            </w:tcBorders>
            <w:vAlign w:val="center"/>
          </w:tcPr>
          <w:p w14:paraId="1862BB4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396" w:type="dxa"/>
            <w:tcBorders>
              <w:top w:val="nil"/>
              <w:left w:val="nil"/>
              <w:bottom w:val="nil"/>
              <w:right w:val="nil"/>
            </w:tcBorders>
            <w:vAlign w:val="center"/>
          </w:tcPr>
          <w:p w14:paraId="1EB858CF"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2133BCE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1.417</w:t>
            </w:r>
          </w:p>
        </w:tc>
        <w:tc>
          <w:tcPr>
            <w:tcW w:w="396" w:type="dxa"/>
            <w:tcBorders>
              <w:top w:val="nil"/>
              <w:left w:val="nil"/>
              <w:bottom w:val="nil"/>
              <w:right w:val="nil"/>
            </w:tcBorders>
            <w:vAlign w:val="center"/>
          </w:tcPr>
          <w:p w14:paraId="58E23970"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79C269E1"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396" w:type="dxa"/>
            <w:tcBorders>
              <w:top w:val="nil"/>
              <w:left w:val="nil"/>
              <w:bottom w:val="nil"/>
              <w:right w:val="nil"/>
            </w:tcBorders>
            <w:vAlign w:val="center"/>
          </w:tcPr>
          <w:p w14:paraId="3264E808"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31150279" w14:textId="4E3CE02D"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0.170 </w:t>
            </w:r>
          </w:p>
        </w:tc>
      </w:tr>
      <w:tr w:rsidR="00DC0D28" w14:paraId="197296FF" w14:textId="0E0CBBCB" w:rsidTr="00DA4413">
        <w:trPr>
          <w:trHeight w:val="312"/>
          <w:jc w:val="center"/>
        </w:trPr>
        <w:tc>
          <w:tcPr>
            <w:tcW w:w="1480" w:type="dxa"/>
            <w:tcBorders>
              <w:top w:val="nil"/>
              <w:left w:val="nil"/>
              <w:bottom w:val="nil"/>
              <w:right w:val="nil"/>
            </w:tcBorders>
            <w:vAlign w:val="center"/>
          </w:tcPr>
          <w:p w14:paraId="2BAB0AC9"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396" w:type="dxa"/>
            <w:tcBorders>
              <w:top w:val="nil"/>
              <w:left w:val="nil"/>
              <w:bottom w:val="nil"/>
              <w:right w:val="nil"/>
            </w:tcBorders>
            <w:vAlign w:val="center"/>
          </w:tcPr>
          <w:p w14:paraId="5BC99C35"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607A794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3.541</w:t>
            </w:r>
          </w:p>
        </w:tc>
        <w:tc>
          <w:tcPr>
            <w:tcW w:w="396" w:type="dxa"/>
            <w:tcBorders>
              <w:top w:val="nil"/>
              <w:left w:val="nil"/>
              <w:bottom w:val="nil"/>
              <w:right w:val="nil"/>
            </w:tcBorders>
            <w:vAlign w:val="center"/>
          </w:tcPr>
          <w:p w14:paraId="558B01A4"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50CAC58C"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396" w:type="dxa"/>
            <w:tcBorders>
              <w:top w:val="nil"/>
              <w:left w:val="nil"/>
              <w:bottom w:val="nil"/>
              <w:right w:val="nil"/>
            </w:tcBorders>
            <w:vAlign w:val="center"/>
          </w:tcPr>
          <w:p w14:paraId="0E0964F4"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198D1A70" w14:textId="1070F079"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0.071 </w:t>
            </w:r>
          </w:p>
        </w:tc>
      </w:tr>
      <w:tr w:rsidR="00DC0D28" w14:paraId="445CD37C" w14:textId="553BFD4C" w:rsidTr="00DA4413">
        <w:trPr>
          <w:trHeight w:val="312"/>
          <w:jc w:val="center"/>
        </w:trPr>
        <w:tc>
          <w:tcPr>
            <w:tcW w:w="1480" w:type="dxa"/>
            <w:tcBorders>
              <w:top w:val="nil"/>
              <w:left w:val="nil"/>
              <w:bottom w:val="nil"/>
              <w:right w:val="nil"/>
            </w:tcBorders>
            <w:vAlign w:val="center"/>
          </w:tcPr>
          <w:p w14:paraId="5C176A82"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396" w:type="dxa"/>
            <w:tcBorders>
              <w:top w:val="nil"/>
              <w:left w:val="nil"/>
              <w:bottom w:val="nil"/>
              <w:right w:val="nil"/>
            </w:tcBorders>
            <w:vAlign w:val="center"/>
          </w:tcPr>
          <w:p w14:paraId="095DEE12" w14:textId="77777777" w:rsidR="00DC0D28" w:rsidRDefault="00DC0D28" w:rsidP="00DC0D28">
            <w:pPr>
              <w:jc w:val="center"/>
              <w:rPr>
                <w:rFonts w:ascii="Times New Roman" w:eastAsia="Times New Roman" w:hAnsi="Times New Roman" w:cs="Times New Roman"/>
                <w:sz w:val="24"/>
                <w:szCs w:val="24"/>
              </w:rPr>
            </w:pPr>
          </w:p>
        </w:tc>
        <w:tc>
          <w:tcPr>
            <w:tcW w:w="923" w:type="dxa"/>
            <w:tcBorders>
              <w:top w:val="nil"/>
              <w:left w:val="nil"/>
              <w:bottom w:val="nil"/>
              <w:right w:val="nil"/>
            </w:tcBorders>
            <w:vAlign w:val="center"/>
          </w:tcPr>
          <w:p w14:paraId="7382F124"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396" w:type="dxa"/>
            <w:tcBorders>
              <w:top w:val="nil"/>
              <w:left w:val="nil"/>
              <w:bottom w:val="nil"/>
              <w:right w:val="nil"/>
            </w:tcBorders>
            <w:vAlign w:val="center"/>
          </w:tcPr>
          <w:p w14:paraId="0169F2A9" w14:textId="77777777" w:rsidR="00DC0D28" w:rsidRDefault="00DC0D28" w:rsidP="00DC0D28">
            <w:pPr>
              <w:jc w:val="center"/>
              <w:rPr>
                <w:rFonts w:ascii="Times New Roman" w:eastAsia="Times New Roman" w:hAnsi="Times New Roman" w:cs="Times New Roman"/>
                <w:sz w:val="24"/>
                <w:szCs w:val="24"/>
              </w:rPr>
            </w:pPr>
          </w:p>
        </w:tc>
        <w:tc>
          <w:tcPr>
            <w:tcW w:w="1433" w:type="dxa"/>
            <w:tcBorders>
              <w:top w:val="nil"/>
              <w:left w:val="nil"/>
              <w:bottom w:val="nil"/>
              <w:right w:val="nil"/>
            </w:tcBorders>
            <w:vAlign w:val="center"/>
          </w:tcPr>
          <w:p w14:paraId="588EE52E" w14:textId="77777777"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7.221e -4</w:t>
            </w:r>
          </w:p>
        </w:tc>
        <w:tc>
          <w:tcPr>
            <w:tcW w:w="396" w:type="dxa"/>
            <w:tcBorders>
              <w:top w:val="nil"/>
              <w:left w:val="nil"/>
              <w:bottom w:val="nil"/>
              <w:right w:val="nil"/>
            </w:tcBorders>
            <w:vAlign w:val="center"/>
          </w:tcPr>
          <w:p w14:paraId="7CFB00DB"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nil"/>
              <w:right w:val="nil"/>
            </w:tcBorders>
            <w:vAlign w:val="center"/>
          </w:tcPr>
          <w:p w14:paraId="797138CD" w14:textId="57C6086E" w:rsidR="00DC0D28" w:rsidRDefault="00DC0D28" w:rsidP="00DC0D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0.440 </w:t>
            </w:r>
          </w:p>
        </w:tc>
      </w:tr>
      <w:tr w:rsidR="00DC0D28" w14:paraId="41687935" w14:textId="079D1BC5" w:rsidTr="00E258DC">
        <w:trPr>
          <w:trHeight w:val="151"/>
          <w:jc w:val="center"/>
        </w:trPr>
        <w:tc>
          <w:tcPr>
            <w:tcW w:w="5024" w:type="dxa"/>
            <w:gridSpan w:val="6"/>
            <w:tcBorders>
              <w:top w:val="nil"/>
              <w:left w:val="nil"/>
              <w:bottom w:val="single" w:sz="12" w:space="0" w:color="000000"/>
              <w:right w:val="nil"/>
            </w:tcBorders>
            <w:vAlign w:val="center"/>
          </w:tcPr>
          <w:p w14:paraId="382A14B0" w14:textId="77777777" w:rsidR="00DC0D28" w:rsidRDefault="00DC0D28" w:rsidP="00DC0D28">
            <w:pPr>
              <w:jc w:val="center"/>
              <w:rPr>
                <w:rFonts w:ascii="Times New Roman" w:eastAsia="Times New Roman" w:hAnsi="Times New Roman" w:cs="Times New Roman"/>
                <w:sz w:val="24"/>
                <w:szCs w:val="24"/>
              </w:rPr>
            </w:pPr>
          </w:p>
        </w:tc>
        <w:tc>
          <w:tcPr>
            <w:tcW w:w="2064" w:type="dxa"/>
            <w:tcBorders>
              <w:top w:val="nil"/>
              <w:left w:val="nil"/>
              <w:bottom w:val="single" w:sz="12" w:space="0" w:color="000000"/>
              <w:right w:val="nil"/>
            </w:tcBorders>
          </w:tcPr>
          <w:p w14:paraId="313EFB75" w14:textId="77777777" w:rsidR="00DC0D28" w:rsidRDefault="00DC0D28" w:rsidP="00DC0D28">
            <w:pPr>
              <w:jc w:val="center"/>
              <w:rPr>
                <w:rFonts w:ascii="Times New Roman" w:eastAsia="Times New Roman" w:hAnsi="Times New Roman" w:cs="Times New Roman"/>
                <w:sz w:val="24"/>
                <w:szCs w:val="24"/>
              </w:rPr>
            </w:pPr>
          </w:p>
        </w:tc>
      </w:tr>
    </w:tbl>
    <w:p w14:paraId="5FFEB4DA"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496CFDCA" w14:textId="77777777" w:rsidR="009E6841" w:rsidRDefault="009E6841">
      <w:pPr>
        <w:spacing w:after="0" w:line="240" w:lineRule="auto"/>
        <w:jc w:val="center"/>
        <w:rPr>
          <w:sz w:val="24"/>
          <w:szCs w:val="24"/>
        </w:rPr>
      </w:pPr>
    </w:p>
    <w:p w14:paraId="75510C1D" w14:textId="77777777" w:rsidR="009E6841" w:rsidRDefault="006B115E">
      <w:pPr>
        <w:spacing w:after="108" w:line="240" w:lineRule="auto"/>
        <w:rPr>
          <w:sz w:val="24"/>
          <w:szCs w:val="24"/>
        </w:rPr>
      </w:pPr>
      <w:r>
        <w:rPr>
          <w:sz w:val="24"/>
          <w:szCs w:val="24"/>
        </w:rPr>
        <w:t xml:space="preserve">Figura 10.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 A.</w:t>
      </w:r>
    </w:p>
    <w:p w14:paraId="414ABDA7" w14:textId="77777777" w:rsidR="009E6841" w:rsidRDefault="006B115E">
      <w:pPr>
        <w:jc w:val="center"/>
        <w:rPr>
          <w:sz w:val="24"/>
          <w:szCs w:val="24"/>
        </w:rPr>
      </w:pPr>
      <w:r>
        <w:rPr>
          <w:noProof/>
          <w:sz w:val="24"/>
          <w:szCs w:val="24"/>
          <w:lang w:eastAsia="es-MX"/>
        </w:rPr>
        <w:lastRenderedPageBreak/>
        <w:drawing>
          <wp:inline distT="0" distB="0" distL="0" distR="0" wp14:anchorId="2DF7DC59" wp14:editId="18CD13A2">
            <wp:extent cx="2738074" cy="2066472"/>
            <wp:effectExtent l="0" t="0" r="0" b="0"/>
            <wp:docPr id="2" name="image7.png" descr="C:\Users\Neli\AppData\Local\JASP\temp\clipboard\resources\3\_34.png"/>
            <wp:cNvGraphicFramePr/>
            <a:graphic xmlns:a="http://schemas.openxmlformats.org/drawingml/2006/main">
              <a:graphicData uri="http://schemas.openxmlformats.org/drawingml/2006/picture">
                <pic:pic xmlns:pic="http://schemas.openxmlformats.org/drawingml/2006/picture">
                  <pic:nvPicPr>
                    <pic:cNvPr id="0" name="image7.png" descr="C:\Users\Neli\AppData\Local\JASP\temp\clipboard\resources\3\_34.png"/>
                    <pic:cNvPicPr preferRelativeResize="0"/>
                  </pic:nvPicPr>
                  <pic:blipFill>
                    <a:blip r:embed="rId51"/>
                    <a:srcRect/>
                    <a:stretch>
                      <a:fillRect/>
                    </a:stretch>
                  </pic:blipFill>
                  <pic:spPr>
                    <a:xfrm>
                      <a:off x="0" y="0"/>
                      <a:ext cx="2738074" cy="2066472"/>
                    </a:xfrm>
                    <a:prstGeom prst="rect">
                      <a:avLst/>
                    </a:prstGeom>
                    <a:ln/>
                  </pic:spPr>
                </pic:pic>
              </a:graphicData>
            </a:graphic>
          </wp:inline>
        </w:drawing>
      </w:r>
      <w:r>
        <w:rPr>
          <w:noProof/>
          <w:sz w:val="24"/>
          <w:szCs w:val="24"/>
          <w:lang w:eastAsia="es-MX"/>
        </w:rPr>
        <w:drawing>
          <wp:inline distT="0" distB="0" distL="0" distR="0" wp14:anchorId="0E76E467" wp14:editId="0224FFE4">
            <wp:extent cx="2744594" cy="2071392"/>
            <wp:effectExtent l="0" t="0" r="0" b="0"/>
            <wp:docPr id="3" name="image12.png" descr="C:\Users\Neli\AppData\Local\JASP\temp\clipboard\resources\3\_36.png"/>
            <wp:cNvGraphicFramePr/>
            <a:graphic xmlns:a="http://schemas.openxmlformats.org/drawingml/2006/main">
              <a:graphicData uri="http://schemas.openxmlformats.org/drawingml/2006/picture">
                <pic:pic xmlns:pic="http://schemas.openxmlformats.org/drawingml/2006/picture">
                  <pic:nvPicPr>
                    <pic:cNvPr id="0" name="image12.png" descr="C:\Users\Neli\AppData\Local\JASP\temp\clipboard\resources\3\_36.png"/>
                    <pic:cNvPicPr preferRelativeResize="0"/>
                  </pic:nvPicPr>
                  <pic:blipFill>
                    <a:blip r:embed="rId52"/>
                    <a:srcRect/>
                    <a:stretch>
                      <a:fillRect/>
                    </a:stretch>
                  </pic:blipFill>
                  <pic:spPr>
                    <a:xfrm>
                      <a:off x="0" y="0"/>
                      <a:ext cx="2744594" cy="2071392"/>
                    </a:xfrm>
                    <a:prstGeom prst="rect">
                      <a:avLst/>
                    </a:prstGeom>
                    <a:ln/>
                  </pic:spPr>
                </pic:pic>
              </a:graphicData>
            </a:graphic>
          </wp:inline>
        </w:drawing>
      </w:r>
    </w:p>
    <w:p w14:paraId="6B5A9917" w14:textId="77777777" w:rsidR="009E6841" w:rsidRDefault="006B115E">
      <w:pPr>
        <w:ind w:left="732"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0DAFF701"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60797158" wp14:editId="2DFE1A8F">
            <wp:extent cx="2796356" cy="2110458"/>
            <wp:effectExtent l="0" t="0" r="0" b="0"/>
            <wp:docPr id="4" name="image13.png" descr="C:\Users\Neli\AppData\Local\JASP\temp\clipboard\resources\3\_38.png"/>
            <wp:cNvGraphicFramePr/>
            <a:graphic xmlns:a="http://schemas.openxmlformats.org/drawingml/2006/main">
              <a:graphicData uri="http://schemas.openxmlformats.org/drawingml/2006/picture">
                <pic:pic xmlns:pic="http://schemas.openxmlformats.org/drawingml/2006/picture">
                  <pic:nvPicPr>
                    <pic:cNvPr id="0" name="image13.png" descr="C:\Users\Neli\AppData\Local\JASP\temp\clipboard\resources\3\_38.png"/>
                    <pic:cNvPicPr preferRelativeResize="0"/>
                  </pic:nvPicPr>
                  <pic:blipFill>
                    <a:blip r:embed="rId53"/>
                    <a:srcRect/>
                    <a:stretch>
                      <a:fillRect/>
                    </a:stretch>
                  </pic:blipFill>
                  <pic:spPr>
                    <a:xfrm>
                      <a:off x="0" y="0"/>
                      <a:ext cx="2796356" cy="2110458"/>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084DA569" wp14:editId="25CF6F3C">
            <wp:extent cx="2725103" cy="2053033"/>
            <wp:effectExtent l="0" t="0" r="0" b="0"/>
            <wp:docPr id="5" name="image18.png" descr="C:\Users\Neli\AppData\Local\JASP\temp\clipboard\resources\3\_40.png"/>
            <wp:cNvGraphicFramePr/>
            <a:graphic xmlns:a="http://schemas.openxmlformats.org/drawingml/2006/main">
              <a:graphicData uri="http://schemas.openxmlformats.org/drawingml/2006/picture">
                <pic:pic xmlns:pic="http://schemas.openxmlformats.org/drawingml/2006/picture">
                  <pic:nvPicPr>
                    <pic:cNvPr id="0" name="image18.png" descr="C:\Users\Neli\AppData\Local\JASP\temp\clipboard\resources\3\_40.png"/>
                    <pic:cNvPicPr preferRelativeResize="0"/>
                  </pic:nvPicPr>
                  <pic:blipFill>
                    <a:blip r:embed="rId54"/>
                    <a:srcRect/>
                    <a:stretch>
                      <a:fillRect/>
                    </a:stretch>
                  </pic:blipFill>
                  <pic:spPr>
                    <a:xfrm>
                      <a:off x="0" y="0"/>
                      <a:ext cx="2725103" cy="2053033"/>
                    </a:xfrm>
                    <a:prstGeom prst="rect">
                      <a:avLst/>
                    </a:prstGeom>
                    <a:ln/>
                  </pic:spPr>
                </pic:pic>
              </a:graphicData>
            </a:graphic>
          </wp:inline>
        </w:drawing>
      </w:r>
    </w:p>
    <w:p w14:paraId="32A3875A" w14:textId="77777777" w:rsidR="009E6841" w:rsidRDefault="006B115E">
      <w:pPr>
        <w:ind w:left="732"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468C650E" w14:textId="77777777" w:rsidR="009E6841" w:rsidRDefault="006B115E">
      <w:pPr>
        <w:jc w:val="center"/>
        <w:rPr>
          <w:sz w:val="24"/>
          <w:szCs w:val="24"/>
        </w:rPr>
      </w:pPr>
      <w:r>
        <w:rPr>
          <w:sz w:val="24"/>
          <w:szCs w:val="24"/>
        </w:rPr>
        <w:t xml:space="preserve">Figura 10. Se presenta la razón entre las densidades de las distribuciones prior y posteriores  computadas con las pruebas-T bayesianas de una sola muestra realizadas para evaluar las diferencias normalizadas de los participantes A en cada periodo contenidos en el </w:t>
      </w:r>
      <w:proofErr w:type="spellStart"/>
      <w:r>
        <w:rPr>
          <w:sz w:val="24"/>
          <w:szCs w:val="24"/>
        </w:rPr>
        <w:t>subjuego</w:t>
      </w:r>
      <w:proofErr w:type="spellEnd"/>
      <w:r>
        <w:rPr>
          <w:sz w:val="24"/>
          <w:szCs w:val="24"/>
        </w:rPr>
        <w:t xml:space="preserve"> 2, sin tomar en cuento la multiplicación por p.</w:t>
      </w:r>
    </w:p>
    <w:p w14:paraId="130DB05E" w14:textId="77777777" w:rsidR="009E6841" w:rsidRDefault="009E6841">
      <w:pPr>
        <w:spacing w:after="108" w:line="240" w:lineRule="auto"/>
        <w:rPr>
          <w:rFonts w:ascii="Times New Roman" w:eastAsia="Times New Roman" w:hAnsi="Times New Roman" w:cs="Times New Roman"/>
          <w:sz w:val="24"/>
          <w:szCs w:val="24"/>
        </w:rPr>
      </w:pPr>
    </w:p>
    <w:p w14:paraId="0F33B74E" w14:textId="77777777" w:rsidR="009E6841" w:rsidRDefault="006B115E">
      <w:pPr>
        <w:spacing w:after="108" w:line="240" w:lineRule="auto"/>
        <w:rPr>
          <w:sz w:val="24"/>
          <w:szCs w:val="24"/>
        </w:rPr>
      </w:pPr>
      <w:r>
        <w:rPr>
          <w:sz w:val="24"/>
          <w:szCs w:val="24"/>
        </w:rPr>
        <w:t xml:space="preserve">Figura 11.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Participantes D y E.</w:t>
      </w:r>
    </w:p>
    <w:p w14:paraId="4E0BE4CE"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lastRenderedPageBreak/>
        <w:drawing>
          <wp:inline distT="0" distB="0" distL="0" distR="0" wp14:anchorId="21EB0C38" wp14:editId="51407564">
            <wp:extent cx="2803804" cy="2116078"/>
            <wp:effectExtent l="0" t="0" r="0" b="0"/>
            <wp:docPr id="6" name="image19.png" descr="C:\Users\Neli\AppData\Local\JASP\temp\clipboard\resources\1\_34.png"/>
            <wp:cNvGraphicFramePr/>
            <a:graphic xmlns:a="http://schemas.openxmlformats.org/drawingml/2006/main">
              <a:graphicData uri="http://schemas.openxmlformats.org/drawingml/2006/picture">
                <pic:pic xmlns:pic="http://schemas.openxmlformats.org/drawingml/2006/picture">
                  <pic:nvPicPr>
                    <pic:cNvPr id="0" name="image19.png" descr="C:\Users\Neli\AppData\Local\JASP\temp\clipboard\resources\1\_34.png"/>
                    <pic:cNvPicPr preferRelativeResize="0"/>
                  </pic:nvPicPr>
                  <pic:blipFill>
                    <a:blip r:embed="rId55"/>
                    <a:srcRect/>
                    <a:stretch>
                      <a:fillRect/>
                    </a:stretch>
                  </pic:blipFill>
                  <pic:spPr>
                    <a:xfrm>
                      <a:off x="0" y="0"/>
                      <a:ext cx="2803804" cy="2116078"/>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30E46E3F" wp14:editId="46663676">
            <wp:extent cx="2727423" cy="2058433"/>
            <wp:effectExtent l="0" t="0" r="0" b="0"/>
            <wp:docPr id="7" name="image20.png" descr="C:\Users\Neli\AppData\Local\JASP\temp\clipboard\resources\1\_36.png"/>
            <wp:cNvGraphicFramePr/>
            <a:graphic xmlns:a="http://schemas.openxmlformats.org/drawingml/2006/main">
              <a:graphicData uri="http://schemas.openxmlformats.org/drawingml/2006/picture">
                <pic:pic xmlns:pic="http://schemas.openxmlformats.org/drawingml/2006/picture">
                  <pic:nvPicPr>
                    <pic:cNvPr id="0" name="image20.png" descr="C:\Users\Neli\AppData\Local\JASP\temp\clipboard\resources\1\_36.png"/>
                    <pic:cNvPicPr preferRelativeResize="0"/>
                  </pic:nvPicPr>
                  <pic:blipFill>
                    <a:blip r:embed="rId56"/>
                    <a:srcRect/>
                    <a:stretch>
                      <a:fillRect/>
                    </a:stretch>
                  </pic:blipFill>
                  <pic:spPr>
                    <a:xfrm>
                      <a:off x="0" y="0"/>
                      <a:ext cx="2727423" cy="2058433"/>
                    </a:xfrm>
                    <a:prstGeom prst="rect">
                      <a:avLst/>
                    </a:prstGeom>
                    <a:ln/>
                  </pic:spPr>
                </pic:pic>
              </a:graphicData>
            </a:graphic>
          </wp:inline>
        </w:drawing>
      </w:r>
    </w:p>
    <w:p w14:paraId="395598E4" w14:textId="77777777" w:rsidR="009E6841" w:rsidRDefault="006B115E">
      <w:pPr>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3D72571"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5A4422F5" wp14:editId="02FE05E5">
            <wp:extent cx="2717668" cy="2051070"/>
            <wp:effectExtent l="0" t="0" r="0" b="0"/>
            <wp:docPr id="8" name="image21.png" descr="C:\Users\Neli\AppData\Local\JASP\temp\clipboard\resources\1\_38.png"/>
            <wp:cNvGraphicFramePr/>
            <a:graphic xmlns:a="http://schemas.openxmlformats.org/drawingml/2006/main">
              <a:graphicData uri="http://schemas.openxmlformats.org/drawingml/2006/picture">
                <pic:pic xmlns:pic="http://schemas.openxmlformats.org/drawingml/2006/picture">
                  <pic:nvPicPr>
                    <pic:cNvPr id="0" name="image21.png" descr="C:\Users\Neli\AppData\Local\JASP\temp\clipboard\resources\1\_38.png"/>
                    <pic:cNvPicPr preferRelativeResize="0"/>
                  </pic:nvPicPr>
                  <pic:blipFill>
                    <a:blip r:embed="rId57"/>
                    <a:srcRect/>
                    <a:stretch>
                      <a:fillRect/>
                    </a:stretch>
                  </pic:blipFill>
                  <pic:spPr>
                    <a:xfrm>
                      <a:off x="0" y="0"/>
                      <a:ext cx="2717668" cy="2051070"/>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6634E374" wp14:editId="1606BB01">
            <wp:extent cx="2711396" cy="2046337"/>
            <wp:effectExtent l="0" t="0" r="0" b="0"/>
            <wp:docPr id="9" name="image22.png" descr="C:\Users\Neli\AppData\Local\JASP\temp\clipboard\resources\1\_40.png"/>
            <wp:cNvGraphicFramePr/>
            <a:graphic xmlns:a="http://schemas.openxmlformats.org/drawingml/2006/main">
              <a:graphicData uri="http://schemas.openxmlformats.org/drawingml/2006/picture">
                <pic:pic xmlns:pic="http://schemas.openxmlformats.org/drawingml/2006/picture">
                  <pic:nvPicPr>
                    <pic:cNvPr id="0" name="image22.png" descr="C:\Users\Neli\AppData\Local\JASP\temp\clipboard\resources\1\_40.png"/>
                    <pic:cNvPicPr preferRelativeResize="0"/>
                  </pic:nvPicPr>
                  <pic:blipFill>
                    <a:blip r:embed="rId58"/>
                    <a:srcRect/>
                    <a:stretch>
                      <a:fillRect/>
                    </a:stretch>
                  </pic:blipFill>
                  <pic:spPr>
                    <a:xfrm>
                      <a:off x="0" y="0"/>
                      <a:ext cx="2711396" cy="2046337"/>
                    </a:xfrm>
                    <a:prstGeom prst="rect">
                      <a:avLst/>
                    </a:prstGeom>
                    <a:ln/>
                  </pic:spPr>
                </pic:pic>
              </a:graphicData>
            </a:graphic>
          </wp:inline>
        </w:drawing>
      </w:r>
    </w:p>
    <w:p w14:paraId="0FC425E3" w14:textId="77777777" w:rsidR="009E6841" w:rsidRDefault="006B115E">
      <w:pPr>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t xml:space="preserve">             </w:t>
      </w:r>
      <w:r>
        <w:rPr>
          <w:sz w:val="24"/>
          <w:szCs w:val="24"/>
        </w:rPr>
        <w:tab/>
        <w:t xml:space="preserve">         Periodo 8</w:t>
      </w:r>
    </w:p>
    <w:p w14:paraId="72EE3407" w14:textId="77777777" w:rsidR="009E6841" w:rsidRDefault="006B115E">
      <w:pPr>
        <w:jc w:val="center"/>
        <w:rPr>
          <w:sz w:val="24"/>
          <w:szCs w:val="24"/>
        </w:rPr>
      </w:pPr>
      <w:r>
        <w:rPr>
          <w:sz w:val="24"/>
          <w:szCs w:val="24"/>
        </w:rPr>
        <w:t xml:space="preserve">Figura 11. Se presenta la razón entre las densidades de las distribuciones prior y posteriores  computadas con las pruebas-T bayesianas de una sola muestra realizadas para evaluar las diferencias normalizadas de los participantes D y E en cada periodo contenidos en el </w:t>
      </w:r>
      <w:proofErr w:type="spellStart"/>
      <w:r>
        <w:rPr>
          <w:sz w:val="24"/>
          <w:szCs w:val="24"/>
        </w:rPr>
        <w:t>subjuego</w:t>
      </w:r>
      <w:proofErr w:type="spellEnd"/>
      <w:r>
        <w:rPr>
          <w:sz w:val="24"/>
          <w:szCs w:val="24"/>
        </w:rPr>
        <w:t xml:space="preserve"> 2, sin tomar en cuento la multiplicación por p.</w:t>
      </w:r>
    </w:p>
    <w:p w14:paraId="374EE415" w14:textId="77777777" w:rsidR="004C67AD" w:rsidRDefault="006B115E" w:rsidP="004C67AD">
      <w:pPr>
        <w:spacing w:after="108" w:line="240" w:lineRule="auto"/>
        <w:jc w:val="both"/>
        <w:rPr>
          <w:sz w:val="24"/>
          <w:szCs w:val="24"/>
        </w:rPr>
      </w:pPr>
      <w:r>
        <w:rPr>
          <w:sz w:val="24"/>
          <w:szCs w:val="24"/>
        </w:rPr>
        <w:t xml:space="preserve">Posteriormente, se computaron las diferencias relativas entre creencias y elecciones en los cuatro periodos del </w:t>
      </w:r>
      <w:proofErr w:type="spellStart"/>
      <w:r>
        <w:rPr>
          <w:sz w:val="24"/>
          <w:szCs w:val="24"/>
        </w:rPr>
        <w:t>subjuego</w:t>
      </w:r>
      <w:proofErr w:type="spellEnd"/>
      <w:r>
        <w:rPr>
          <w:sz w:val="24"/>
          <w:szCs w:val="24"/>
        </w:rPr>
        <w:t xml:space="preserve"> 2 y se realizaron pruebas-T </w:t>
      </w:r>
      <w:r w:rsidR="005D0A1E">
        <w:rPr>
          <w:sz w:val="24"/>
          <w:szCs w:val="24"/>
        </w:rPr>
        <w:t xml:space="preserve">bayesianas </w:t>
      </w:r>
      <w:r>
        <w:rPr>
          <w:sz w:val="24"/>
          <w:szCs w:val="24"/>
        </w:rPr>
        <w:t xml:space="preserve">para determinar si estas eran significativamente diferentes de </w:t>
      </w:r>
      <w:r w:rsidR="005D0A1E">
        <w:rPr>
          <w:sz w:val="24"/>
          <w:szCs w:val="24"/>
        </w:rPr>
        <w:t>0</w:t>
      </w:r>
      <w:r>
        <w:rPr>
          <w:sz w:val="24"/>
          <w:szCs w:val="24"/>
        </w:rPr>
        <w:t>. Los resultados de este anál</w:t>
      </w:r>
      <w:r w:rsidR="004C67AD">
        <w:rPr>
          <w:sz w:val="24"/>
          <w:szCs w:val="24"/>
        </w:rPr>
        <w:t>isis se presentan en la Tabla 10</w:t>
      </w:r>
      <w:r>
        <w:rPr>
          <w:sz w:val="24"/>
          <w:szCs w:val="24"/>
        </w:rPr>
        <w:t xml:space="preserve"> para el</w:t>
      </w:r>
      <w:r w:rsidR="004C67AD">
        <w:rPr>
          <w:sz w:val="24"/>
          <w:szCs w:val="24"/>
        </w:rPr>
        <w:t xml:space="preserve"> participante A y en la Tabla 11</w:t>
      </w:r>
      <w:r>
        <w:rPr>
          <w:sz w:val="24"/>
          <w:szCs w:val="24"/>
        </w:rPr>
        <w:t xml:space="preserve"> para los participantes D y E.</w:t>
      </w:r>
    </w:p>
    <w:p w14:paraId="6890D710" w14:textId="77777777" w:rsidR="004C67AD" w:rsidRDefault="004C67AD" w:rsidP="004C67AD">
      <w:pPr>
        <w:spacing w:after="108" w:line="240" w:lineRule="auto"/>
        <w:jc w:val="center"/>
        <w:rPr>
          <w:sz w:val="24"/>
          <w:szCs w:val="24"/>
        </w:rPr>
      </w:pPr>
      <w:r>
        <w:rPr>
          <w:sz w:val="24"/>
          <w:szCs w:val="24"/>
        </w:rPr>
        <w:t xml:space="preserve">Tabla 10. </w:t>
      </w:r>
      <w:proofErr w:type="spellStart"/>
      <w:r>
        <w:rPr>
          <w:sz w:val="24"/>
          <w:szCs w:val="24"/>
        </w:rPr>
        <w:t>Subjuego</w:t>
      </w:r>
      <w:proofErr w:type="spellEnd"/>
      <w:r>
        <w:rPr>
          <w:sz w:val="24"/>
          <w:szCs w:val="24"/>
        </w:rPr>
        <w:t xml:space="preserve"> 2. Diferencias relativas. Participante A.</w:t>
      </w:r>
    </w:p>
    <w:tbl>
      <w:tblPr>
        <w:tblStyle w:val="af2"/>
        <w:tblW w:w="6332" w:type="dxa"/>
        <w:jc w:val="center"/>
        <w:tblInd w:w="0" w:type="dxa"/>
        <w:tblLayout w:type="fixed"/>
        <w:tblLook w:val="0400" w:firstRow="0" w:lastRow="0" w:firstColumn="0" w:lastColumn="0" w:noHBand="0" w:noVBand="1"/>
      </w:tblPr>
      <w:tblGrid>
        <w:gridCol w:w="1463"/>
        <w:gridCol w:w="335"/>
        <w:gridCol w:w="904"/>
        <w:gridCol w:w="336"/>
        <w:gridCol w:w="958"/>
        <w:gridCol w:w="336"/>
        <w:gridCol w:w="2000"/>
      </w:tblGrid>
      <w:tr w:rsidR="00E258DC" w14:paraId="276608D9" w14:textId="50A74A7E" w:rsidTr="00E258DC">
        <w:trPr>
          <w:trHeight w:val="288"/>
          <w:jc w:val="center"/>
        </w:trPr>
        <w:tc>
          <w:tcPr>
            <w:tcW w:w="4332" w:type="dxa"/>
            <w:gridSpan w:val="6"/>
            <w:tcBorders>
              <w:top w:val="nil"/>
              <w:left w:val="nil"/>
              <w:bottom w:val="single" w:sz="6" w:space="0" w:color="000000"/>
              <w:right w:val="nil"/>
            </w:tcBorders>
            <w:vAlign w:val="center"/>
          </w:tcPr>
          <w:p w14:paraId="17976E10" w14:textId="77777777" w:rsidR="00E258DC" w:rsidRDefault="00E258DC" w:rsidP="00AE537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00" w:type="dxa"/>
            <w:tcBorders>
              <w:top w:val="nil"/>
              <w:left w:val="nil"/>
              <w:bottom w:val="single" w:sz="6" w:space="0" w:color="000000"/>
              <w:right w:val="nil"/>
            </w:tcBorders>
          </w:tcPr>
          <w:p w14:paraId="3CE1A901" w14:textId="77777777" w:rsidR="00E258DC" w:rsidRDefault="00E258DC" w:rsidP="00AE5379">
            <w:pPr>
              <w:rPr>
                <w:rFonts w:ascii="Times New Roman" w:eastAsia="Times New Roman" w:hAnsi="Times New Roman" w:cs="Times New Roman"/>
                <w:b/>
                <w:sz w:val="24"/>
                <w:szCs w:val="24"/>
              </w:rPr>
            </w:pPr>
          </w:p>
        </w:tc>
      </w:tr>
      <w:tr w:rsidR="00E258DC" w14:paraId="1F053688" w14:textId="381D4E0D" w:rsidTr="00E258DC">
        <w:trPr>
          <w:trHeight w:val="288"/>
          <w:jc w:val="center"/>
        </w:trPr>
        <w:tc>
          <w:tcPr>
            <w:tcW w:w="1798" w:type="dxa"/>
            <w:gridSpan w:val="2"/>
            <w:tcBorders>
              <w:top w:val="nil"/>
              <w:left w:val="nil"/>
              <w:bottom w:val="single" w:sz="6" w:space="0" w:color="000000"/>
              <w:right w:val="nil"/>
            </w:tcBorders>
            <w:vAlign w:val="center"/>
          </w:tcPr>
          <w:p w14:paraId="106E26AE"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40" w:type="dxa"/>
            <w:gridSpan w:val="2"/>
            <w:tcBorders>
              <w:top w:val="nil"/>
              <w:left w:val="nil"/>
              <w:bottom w:val="single" w:sz="6" w:space="0" w:color="000000"/>
              <w:right w:val="nil"/>
            </w:tcBorders>
            <w:vAlign w:val="center"/>
          </w:tcPr>
          <w:p w14:paraId="6CCE9D60"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294" w:type="dxa"/>
            <w:gridSpan w:val="2"/>
            <w:tcBorders>
              <w:top w:val="nil"/>
              <w:left w:val="nil"/>
              <w:bottom w:val="single" w:sz="6" w:space="0" w:color="000000"/>
              <w:right w:val="nil"/>
            </w:tcBorders>
            <w:vAlign w:val="center"/>
          </w:tcPr>
          <w:p w14:paraId="4D78669B"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00" w:type="dxa"/>
            <w:tcBorders>
              <w:top w:val="nil"/>
              <w:left w:val="nil"/>
              <w:bottom w:val="single" w:sz="6" w:space="0" w:color="000000"/>
              <w:right w:val="nil"/>
            </w:tcBorders>
          </w:tcPr>
          <w:p w14:paraId="57481586" w14:textId="4239234E"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64932F59" w14:textId="036E967E" w:rsidTr="00DA4413">
        <w:trPr>
          <w:trHeight w:val="288"/>
          <w:jc w:val="center"/>
        </w:trPr>
        <w:tc>
          <w:tcPr>
            <w:tcW w:w="1463" w:type="dxa"/>
            <w:tcBorders>
              <w:top w:val="nil"/>
              <w:left w:val="nil"/>
              <w:bottom w:val="nil"/>
              <w:right w:val="nil"/>
            </w:tcBorders>
            <w:vAlign w:val="center"/>
          </w:tcPr>
          <w:p w14:paraId="2609BA4D"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5" w:type="dxa"/>
            <w:tcBorders>
              <w:top w:val="nil"/>
              <w:left w:val="nil"/>
              <w:bottom w:val="nil"/>
              <w:right w:val="nil"/>
            </w:tcBorders>
            <w:vAlign w:val="center"/>
          </w:tcPr>
          <w:p w14:paraId="5E3CECF8"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625BCD7E"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3.085 </w:t>
            </w:r>
          </w:p>
        </w:tc>
        <w:tc>
          <w:tcPr>
            <w:tcW w:w="336" w:type="dxa"/>
            <w:tcBorders>
              <w:top w:val="nil"/>
              <w:left w:val="nil"/>
              <w:bottom w:val="nil"/>
              <w:right w:val="nil"/>
            </w:tcBorders>
            <w:vAlign w:val="center"/>
          </w:tcPr>
          <w:p w14:paraId="76E74E16"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22AB90B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0.006 </w:t>
            </w:r>
          </w:p>
        </w:tc>
        <w:tc>
          <w:tcPr>
            <w:tcW w:w="336" w:type="dxa"/>
            <w:tcBorders>
              <w:top w:val="nil"/>
              <w:left w:val="nil"/>
              <w:bottom w:val="nil"/>
              <w:right w:val="nil"/>
            </w:tcBorders>
            <w:vAlign w:val="center"/>
          </w:tcPr>
          <w:p w14:paraId="2ADC681F"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449006F6" w14:textId="4C26621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-0.042 </w:t>
            </w:r>
          </w:p>
        </w:tc>
      </w:tr>
      <w:tr w:rsidR="00DC0D28" w14:paraId="518CE7EA" w14:textId="6467E521" w:rsidTr="00DA4413">
        <w:trPr>
          <w:trHeight w:val="281"/>
          <w:jc w:val="center"/>
        </w:trPr>
        <w:tc>
          <w:tcPr>
            <w:tcW w:w="1463" w:type="dxa"/>
            <w:tcBorders>
              <w:top w:val="nil"/>
              <w:left w:val="nil"/>
              <w:bottom w:val="nil"/>
              <w:right w:val="nil"/>
            </w:tcBorders>
            <w:vAlign w:val="center"/>
          </w:tcPr>
          <w:p w14:paraId="7D8C4B1C"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5" w:type="dxa"/>
            <w:tcBorders>
              <w:top w:val="nil"/>
              <w:left w:val="nil"/>
              <w:bottom w:val="nil"/>
              <w:right w:val="nil"/>
            </w:tcBorders>
            <w:vAlign w:val="center"/>
          </w:tcPr>
          <w:p w14:paraId="0A2A72F4"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19889ED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3.231 </w:t>
            </w:r>
          </w:p>
        </w:tc>
        <w:tc>
          <w:tcPr>
            <w:tcW w:w="336" w:type="dxa"/>
            <w:tcBorders>
              <w:top w:val="nil"/>
              <w:left w:val="nil"/>
              <w:bottom w:val="nil"/>
              <w:right w:val="nil"/>
            </w:tcBorders>
            <w:vAlign w:val="center"/>
          </w:tcPr>
          <w:p w14:paraId="294220F4"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68F706BB"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6" w:type="dxa"/>
            <w:tcBorders>
              <w:top w:val="nil"/>
              <w:left w:val="nil"/>
              <w:bottom w:val="nil"/>
              <w:right w:val="nil"/>
            </w:tcBorders>
            <w:vAlign w:val="center"/>
          </w:tcPr>
          <w:p w14:paraId="67CA28D2"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00CE140F" w14:textId="778D74A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r>
      <w:tr w:rsidR="00DC0D28" w14:paraId="6DCB094A" w14:textId="7CE43A98" w:rsidTr="00DA4413">
        <w:trPr>
          <w:trHeight w:val="288"/>
          <w:jc w:val="center"/>
        </w:trPr>
        <w:tc>
          <w:tcPr>
            <w:tcW w:w="1463" w:type="dxa"/>
            <w:tcBorders>
              <w:top w:val="nil"/>
              <w:left w:val="nil"/>
              <w:bottom w:val="nil"/>
              <w:right w:val="nil"/>
            </w:tcBorders>
            <w:vAlign w:val="center"/>
          </w:tcPr>
          <w:p w14:paraId="25A9DDDE"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5" w:type="dxa"/>
            <w:tcBorders>
              <w:top w:val="nil"/>
              <w:left w:val="nil"/>
              <w:bottom w:val="nil"/>
              <w:right w:val="nil"/>
            </w:tcBorders>
            <w:vAlign w:val="center"/>
          </w:tcPr>
          <w:p w14:paraId="00B149AC"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2C63EB8E"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1.832 </w:t>
            </w:r>
          </w:p>
        </w:tc>
        <w:tc>
          <w:tcPr>
            <w:tcW w:w="336" w:type="dxa"/>
            <w:tcBorders>
              <w:top w:val="nil"/>
              <w:left w:val="nil"/>
              <w:bottom w:val="nil"/>
              <w:right w:val="nil"/>
            </w:tcBorders>
            <w:vAlign w:val="center"/>
          </w:tcPr>
          <w:p w14:paraId="1050768A"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79E043D7"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36" w:type="dxa"/>
            <w:tcBorders>
              <w:top w:val="nil"/>
              <w:left w:val="nil"/>
              <w:bottom w:val="nil"/>
              <w:right w:val="nil"/>
            </w:tcBorders>
            <w:vAlign w:val="center"/>
          </w:tcPr>
          <w:p w14:paraId="2B977E0A"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5AA8CD6F" w14:textId="08C201C5"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-0.162 </w:t>
            </w:r>
          </w:p>
        </w:tc>
      </w:tr>
      <w:tr w:rsidR="00DC0D28" w14:paraId="5CC317CC" w14:textId="18DDF637" w:rsidTr="00DA4413">
        <w:trPr>
          <w:trHeight w:val="288"/>
          <w:jc w:val="center"/>
        </w:trPr>
        <w:tc>
          <w:tcPr>
            <w:tcW w:w="1463" w:type="dxa"/>
            <w:tcBorders>
              <w:top w:val="nil"/>
              <w:left w:val="nil"/>
              <w:bottom w:val="nil"/>
              <w:right w:val="nil"/>
            </w:tcBorders>
            <w:vAlign w:val="center"/>
          </w:tcPr>
          <w:p w14:paraId="21305CE9"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5" w:type="dxa"/>
            <w:tcBorders>
              <w:top w:val="nil"/>
              <w:left w:val="nil"/>
              <w:bottom w:val="nil"/>
              <w:right w:val="nil"/>
            </w:tcBorders>
            <w:vAlign w:val="center"/>
          </w:tcPr>
          <w:p w14:paraId="57692864" w14:textId="77777777" w:rsidR="00DC0D28" w:rsidRDefault="00DC0D28" w:rsidP="00DC0D28">
            <w:pPr>
              <w:rPr>
                <w:rFonts w:ascii="Times New Roman" w:eastAsia="Times New Roman" w:hAnsi="Times New Roman" w:cs="Times New Roman"/>
                <w:sz w:val="24"/>
                <w:szCs w:val="24"/>
              </w:rPr>
            </w:pPr>
          </w:p>
        </w:tc>
        <w:tc>
          <w:tcPr>
            <w:tcW w:w="904" w:type="dxa"/>
            <w:tcBorders>
              <w:top w:val="nil"/>
              <w:left w:val="nil"/>
              <w:bottom w:val="nil"/>
              <w:right w:val="nil"/>
            </w:tcBorders>
            <w:vAlign w:val="center"/>
          </w:tcPr>
          <w:p w14:paraId="783F64A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3.165 </w:t>
            </w:r>
          </w:p>
        </w:tc>
        <w:tc>
          <w:tcPr>
            <w:tcW w:w="336" w:type="dxa"/>
            <w:tcBorders>
              <w:top w:val="nil"/>
              <w:left w:val="nil"/>
              <w:bottom w:val="nil"/>
              <w:right w:val="nil"/>
            </w:tcBorders>
            <w:vAlign w:val="center"/>
          </w:tcPr>
          <w:p w14:paraId="33067E0B" w14:textId="77777777" w:rsidR="00DC0D28" w:rsidRDefault="00DC0D28" w:rsidP="00DC0D28">
            <w:pPr>
              <w:jc w:val="right"/>
              <w:rPr>
                <w:rFonts w:ascii="Times New Roman" w:eastAsia="Times New Roman" w:hAnsi="Times New Roman" w:cs="Times New Roman"/>
                <w:sz w:val="24"/>
                <w:szCs w:val="24"/>
              </w:rPr>
            </w:pPr>
          </w:p>
        </w:tc>
        <w:tc>
          <w:tcPr>
            <w:tcW w:w="958" w:type="dxa"/>
            <w:tcBorders>
              <w:top w:val="nil"/>
              <w:left w:val="nil"/>
              <w:bottom w:val="nil"/>
              <w:right w:val="nil"/>
            </w:tcBorders>
            <w:vAlign w:val="center"/>
          </w:tcPr>
          <w:p w14:paraId="1B1E3833"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6" w:type="dxa"/>
            <w:tcBorders>
              <w:top w:val="nil"/>
              <w:left w:val="nil"/>
              <w:bottom w:val="nil"/>
              <w:right w:val="nil"/>
            </w:tcBorders>
            <w:vAlign w:val="center"/>
          </w:tcPr>
          <w:p w14:paraId="715ECBF3" w14:textId="77777777" w:rsidR="00DC0D28" w:rsidRDefault="00DC0D28" w:rsidP="00DC0D28">
            <w:pPr>
              <w:jc w:val="right"/>
              <w:rPr>
                <w:rFonts w:ascii="Times New Roman" w:eastAsia="Times New Roman" w:hAnsi="Times New Roman" w:cs="Times New Roman"/>
                <w:sz w:val="24"/>
                <w:szCs w:val="24"/>
              </w:rPr>
            </w:pPr>
          </w:p>
        </w:tc>
        <w:tc>
          <w:tcPr>
            <w:tcW w:w="2000" w:type="dxa"/>
            <w:tcBorders>
              <w:top w:val="nil"/>
              <w:left w:val="nil"/>
              <w:bottom w:val="nil"/>
              <w:right w:val="nil"/>
            </w:tcBorders>
            <w:vAlign w:val="center"/>
          </w:tcPr>
          <w:p w14:paraId="163B5C1F" w14:textId="15CA8BDB"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0.038 </w:t>
            </w:r>
          </w:p>
        </w:tc>
      </w:tr>
      <w:tr w:rsidR="00DC0D28" w14:paraId="718E2F1F" w14:textId="7E49D751" w:rsidTr="00E258DC">
        <w:trPr>
          <w:trHeight w:val="140"/>
          <w:jc w:val="center"/>
        </w:trPr>
        <w:tc>
          <w:tcPr>
            <w:tcW w:w="4332" w:type="dxa"/>
            <w:gridSpan w:val="6"/>
            <w:tcBorders>
              <w:top w:val="nil"/>
              <w:left w:val="nil"/>
              <w:bottom w:val="single" w:sz="12" w:space="0" w:color="000000"/>
              <w:right w:val="nil"/>
            </w:tcBorders>
            <w:vAlign w:val="center"/>
          </w:tcPr>
          <w:p w14:paraId="4374C3F4" w14:textId="77777777" w:rsidR="00DC0D28" w:rsidRDefault="00DC0D28" w:rsidP="00DC0D28">
            <w:pPr>
              <w:rPr>
                <w:rFonts w:ascii="Times New Roman" w:eastAsia="Times New Roman" w:hAnsi="Times New Roman" w:cs="Times New Roman"/>
                <w:sz w:val="24"/>
                <w:szCs w:val="24"/>
              </w:rPr>
            </w:pPr>
          </w:p>
        </w:tc>
        <w:tc>
          <w:tcPr>
            <w:tcW w:w="2000" w:type="dxa"/>
            <w:tcBorders>
              <w:top w:val="nil"/>
              <w:left w:val="nil"/>
              <w:bottom w:val="single" w:sz="12" w:space="0" w:color="000000"/>
              <w:right w:val="nil"/>
            </w:tcBorders>
          </w:tcPr>
          <w:p w14:paraId="71D63842" w14:textId="77777777" w:rsidR="00DC0D28" w:rsidRDefault="00DC0D28" w:rsidP="00DC0D28">
            <w:pPr>
              <w:rPr>
                <w:rFonts w:ascii="Times New Roman" w:eastAsia="Times New Roman" w:hAnsi="Times New Roman" w:cs="Times New Roman"/>
                <w:sz w:val="24"/>
                <w:szCs w:val="24"/>
              </w:rPr>
            </w:pPr>
          </w:p>
        </w:tc>
      </w:tr>
    </w:tbl>
    <w:p w14:paraId="76B29D0A" w14:textId="77777777" w:rsidR="004C67AD" w:rsidRDefault="004C67AD" w:rsidP="004C67AD">
      <w:pPr>
        <w:spacing w:after="0" w:line="240" w:lineRule="auto"/>
        <w:jc w:val="center"/>
        <w:rPr>
          <w:sz w:val="24"/>
          <w:szCs w:val="24"/>
        </w:rPr>
      </w:pPr>
      <w:r>
        <w:rPr>
          <w:sz w:val="24"/>
          <w:szCs w:val="24"/>
        </w:rPr>
        <w:lastRenderedPageBreak/>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3D3F6E50" w14:textId="77777777" w:rsidR="004C67AD" w:rsidRDefault="004C67AD" w:rsidP="004C67AD">
      <w:pPr>
        <w:spacing w:after="0" w:line="240" w:lineRule="auto"/>
        <w:rPr>
          <w:sz w:val="24"/>
          <w:szCs w:val="24"/>
        </w:rPr>
      </w:pPr>
    </w:p>
    <w:p w14:paraId="4577B945" w14:textId="77777777" w:rsidR="004C67AD" w:rsidRDefault="004C67AD" w:rsidP="004C67AD">
      <w:pPr>
        <w:spacing w:after="108" w:line="240" w:lineRule="auto"/>
        <w:jc w:val="center"/>
        <w:rPr>
          <w:sz w:val="24"/>
          <w:szCs w:val="24"/>
        </w:rPr>
      </w:pPr>
      <w:r>
        <w:rPr>
          <w:sz w:val="24"/>
          <w:szCs w:val="24"/>
        </w:rPr>
        <w:t xml:space="preserve">Tabla 11. </w:t>
      </w:r>
      <w:proofErr w:type="spellStart"/>
      <w:r>
        <w:rPr>
          <w:sz w:val="24"/>
          <w:szCs w:val="24"/>
        </w:rPr>
        <w:t>Subjuego</w:t>
      </w:r>
      <w:proofErr w:type="spellEnd"/>
      <w:r>
        <w:rPr>
          <w:sz w:val="24"/>
          <w:szCs w:val="24"/>
        </w:rPr>
        <w:t xml:space="preserve"> 2. Diferencias relativas. Participantes D y E.</w:t>
      </w:r>
    </w:p>
    <w:tbl>
      <w:tblPr>
        <w:tblStyle w:val="af3"/>
        <w:tblW w:w="6433" w:type="dxa"/>
        <w:jc w:val="center"/>
        <w:tblInd w:w="0" w:type="dxa"/>
        <w:tblLayout w:type="fixed"/>
        <w:tblLook w:val="0400" w:firstRow="0" w:lastRow="0" w:firstColumn="0" w:lastColumn="0" w:noHBand="0" w:noVBand="1"/>
      </w:tblPr>
      <w:tblGrid>
        <w:gridCol w:w="1319"/>
        <w:gridCol w:w="353"/>
        <w:gridCol w:w="823"/>
        <w:gridCol w:w="353"/>
        <w:gridCol w:w="1278"/>
        <w:gridCol w:w="353"/>
        <w:gridCol w:w="1954"/>
      </w:tblGrid>
      <w:tr w:rsidR="00E258DC" w14:paraId="5A7399E4" w14:textId="0E447428" w:rsidTr="00E258DC">
        <w:trPr>
          <w:trHeight w:val="312"/>
          <w:jc w:val="center"/>
        </w:trPr>
        <w:tc>
          <w:tcPr>
            <w:tcW w:w="4479" w:type="dxa"/>
            <w:gridSpan w:val="6"/>
            <w:tcBorders>
              <w:top w:val="nil"/>
              <w:left w:val="nil"/>
              <w:bottom w:val="single" w:sz="6" w:space="0" w:color="000000"/>
              <w:right w:val="nil"/>
            </w:tcBorders>
            <w:vAlign w:val="center"/>
          </w:tcPr>
          <w:p w14:paraId="1D0B6D7A" w14:textId="77777777" w:rsidR="00E258DC" w:rsidRDefault="00E258DC" w:rsidP="00AE537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1954" w:type="dxa"/>
            <w:tcBorders>
              <w:top w:val="nil"/>
              <w:left w:val="nil"/>
              <w:bottom w:val="single" w:sz="6" w:space="0" w:color="000000"/>
              <w:right w:val="nil"/>
            </w:tcBorders>
          </w:tcPr>
          <w:p w14:paraId="7328EC1C" w14:textId="77777777" w:rsidR="00E258DC" w:rsidRDefault="00E258DC" w:rsidP="00AE5379">
            <w:pPr>
              <w:rPr>
                <w:rFonts w:ascii="Times New Roman" w:eastAsia="Times New Roman" w:hAnsi="Times New Roman" w:cs="Times New Roman"/>
                <w:b/>
                <w:sz w:val="24"/>
                <w:szCs w:val="24"/>
              </w:rPr>
            </w:pPr>
          </w:p>
        </w:tc>
      </w:tr>
      <w:tr w:rsidR="00E258DC" w14:paraId="5BC81256" w14:textId="03F6D640" w:rsidTr="00E258DC">
        <w:trPr>
          <w:trHeight w:val="160"/>
          <w:jc w:val="center"/>
        </w:trPr>
        <w:tc>
          <w:tcPr>
            <w:tcW w:w="1672" w:type="dxa"/>
            <w:gridSpan w:val="2"/>
            <w:tcBorders>
              <w:top w:val="nil"/>
              <w:left w:val="nil"/>
              <w:bottom w:val="single" w:sz="6" w:space="0" w:color="000000"/>
              <w:right w:val="nil"/>
            </w:tcBorders>
            <w:vAlign w:val="center"/>
          </w:tcPr>
          <w:p w14:paraId="1FE39EFD"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76" w:type="dxa"/>
            <w:gridSpan w:val="2"/>
            <w:tcBorders>
              <w:top w:val="nil"/>
              <w:left w:val="nil"/>
              <w:bottom w:val="single" w:sz="6" w:space="0" w:color="000000"/>
              <w:right w:val="nil"/>
            </w:tcBorders>
            <w:vAlign w:val="center"/>
          </w:tcPr>
          <w:p w14:paraId="7A571D9C"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631" w:type="dxa"/>
            <w:gridSpan w:val="2"/>
            <w:tcBorders>
              <w:top w:val="nil"/>
              <w:left w:val="nil"/>
              <w:bottom w:val="single" w:sz="6" w:space="0" w:color="000000"/>
              <w:right w:val="nil"/>
            </w:tcBorders>
            <w:vAlign w:val="center"/>
          </w:tcPr>
          <w:p w14:paraId="7B17D15F" w14:textId="77777777"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1954" w:type="dxa"/>
            <w:tcBorders>
              <w:top w:val="nil"/>
              <w:left w:val="nil"/>
              <w:bottom w:val="single" w:sz="6" w:space="0" w:color="000000"/>
              <w:right w:val="nil"/>
            </w:tcBorders>
          </w:tcPr>
          <w:p w14:paraId="2F861444" w14:textId="2D85FEBB" w:rsidR="00E258DC" w:rsidRDefault="00E258DC" w:rsidP="00AE5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540162D7" w14:textId="45C44553" w:rsidTr="00DA4413">
        <w:trPr>
          <w:trHeight w:val="312"/>
          <w:jc w:val="center"/>
        </w:trPr>
        <w:tc>
          <w:tcPr>
            <w:tcW w:w="1319" w:type="dxa"/>
            <w:tcBorders>
              <w:top w:val="nil"/>
              <w:left w:val="nil"/>
              <w:bottom w:val="nil"/>
              <w:right w:val="nil"/>
            </w:tcBorders>
            <w:vAlign w:val="center"/>
          </w:tcPr>
          <w:p w14:paraId="25744B94"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3" w:type="dxa"/>
            <w:tcBorders>
              <w:top w:val="nil"/>
              <w:left w:val="nil"/>
              <w:bottom w:val="nil"/>
              <w:right w:val="nil"/>
            </w:tcBorders>
            <w:vAlign w:val="center"/>
          </w:tcPr>
          <w:p w14:paraId="79843A8A"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0C6AEC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0.272 </w:t>
            </w:r>
          </w:p>
        </w:tc>
        <w:tc>
          <w:tcPr>
            <w:tcW w:w="353" w:type="dxa"/>
            <w:tcBorders>
              <w:top w:val="nil"/>
              <w:left w:val="nil"/>
              <w:bottom w:val="nil"/>
              <w:right w:val="nil"/>
            </w:tcBorders>
            <w:vAlign w:val="center"/>
          </w:tcPr>
          <w:p w14:paraId="412CD340"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6FB123DA"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3" w:type="dxa"/>
            <w:tcBorders>
              <w:top w:val="nil"/>
              <w:left w:val="nil"/>
              <w:bottom w:val="nil"/>
              <w:right w:val="nil"/>
            </w:tcBorders>
            <w:vAlign w:val="center"/>
          </w:tcPr>
          <w:p w14:paraId="79B947B8"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15A46C14" w14:textId="1A9FE2D8"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-0.407 </w:t>
            </w:r>
          </w:p>
        </w:tc>
      </w:tr>
      <w:tr w:rsidR="00DC0D28" w14:paraId="5B12939F" w14:textId="5FD2F675" w:rsidTr="00DA4413">
        <w:trPr>
          <w:trHeight w:val="303"/>
          <w:jc w:val="center"/>
        </w:trPr>
        <w:tc>
          <w:tcPr>
            <w:tcW w:w="1319" w:type="dxa"/>
            <w:tcBorders>
              <w:top w:val="nil"/>
              <w:left w:val="nil"/>
              <w:bottom w:val="nil"/>
              <w:right w:val="nil"/>
            </w:tcBorders>
            <w:vAlign w:val="center"/>
          </w:tcPr>
          <w:p w14:paraId="5439BBD4"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3" w:type="dxa"/>
            <w:tcBorders>
              <w:top w:val="nil"/>
              <w:left w:val="nil"/>
              <w:bottom w:val="nil"/>
              <w:right w:val="nil"/>
            </w:tcBorders>
            <w:vAlign w:val="center"/>
          </w:tcPr>
          <w:p w14:paraId="45E7992B"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0EBE8B3"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c>
          <w:tcPr>
            <w:tcW w:w="353" w:type="dxa"/>
            <w:tcBorders>
              <w:top w:val="nil"/>
              <w:left w:val="nil"/>
              <w:bottom w:val="nil"/>
              <w:right w:val="nil"/>
            </w:tcBorders>
            <w:vAlign w:val="center"/>
          </w:tcPr>
          <w:p w14:paraId="554B1250"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3C0A677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3.044e -4 </w:t>
            </w:r>
          </w:p>
        </w:tc>
        <w:tc>
          <w:tcPr>
            <w:tcW w:w="353" w:type="dxa"/>
            <w:tcBorders>
              <w:top w:val="nil"/>
              <w:left w:val="nil"/>
              <w:bottom w:val="nil"/>
              <w:right w:val="nil"/>
            </w:tcBorders>
            <w:vAlign w:val="center"/>
          </w:tcPr>
          <w:p w14:paraId="76314435"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3B45D360" w14:textId="02CE38B0"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-0.283 </w:t>
            </w:r>
          </w:p>
        </w:tc>
      </w:tr>
      <w:tr w:rsidR="00DC0D28" w14:paraId="3D88D776" w14:textId="00CAE0CC" w:rsidTr="00DA4413">
        <w:trPr>
          <w:trHeight w:val="312"/>
          <w:jc w:val="center"/>
        </w:trPr>
        <w:tc>
          <w:tcPr>
            <w:tcW w:w="1319" w:type="dxa"/>
            <w:tcBorders>
              <w:top w:val="nil"/>
              <w:left w:val="nil"/>
              <w:bottom w:val="nil"/>
              <w:right w:val="nil"/>
            </w:tcBorders>
            <w:vAlign w:val="center"/>
          </w:tcPr>
          <w:p w14:paraId="72B62A07"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3" w:type="dxa"/>
            <w:tcBorders>
              <w:top w:val="nil"/>
              <w:left w:val="nil"/>
              <w:bottom w:val="nil"/>
              <w:right w:val="nil"/>
            </w:tcBorders>
            <w:vAlign w:val="center"/>
          </w:tcPr>
          <w:p w14:paraId="517744A1"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6790B88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0.080 </w:t>
            </w:r>
          </w:p>
        </w:tc>
        <w:tc>
          <w:tcPr>
            <w:tcW w:w="353" w:type="dxa"/>
            <w:tcBorders>
              <w:top w:val="nil"/>
              <w:left w:val="nil"/>
              <w:bottom w:val="nil"/>
              <w:right w:val="nil"/>
            </w:tcBorders>
            <w:vAlign w:val="center"/>
          </w:tcPr>
          <w:p w14:paraId="36038C9A"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4135B1F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4.394e -4 </w:t>
            </w:r>
          </w:p>
        </w:tc>
        <w:tc>
          <w:tcPr>
            <w:tcW w:w="353" w:type="dxa"/>
            <w:tcBorders>
              <w:top w:val="nil"/>
              <w:left w:val="nil"/>
              <w:bottom w:val="nil"/>
              <w:right w:val="nil"/>
            </w:tcBorders>
            <w:vAlign w:val="center"/>
          </w:tcPr>
          <w:p w14:paraId="43F8DED1"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021E9A33" w14:textId="3C615E9A"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-0.341 </w:t>
            </w:r>
          </w:p>
        </w:tc>
      </w:tr>
      <w:tr w:rsidR="00DC0D28" w14:paraId="1BD29E88" w14:textId="6B0E50D2" w:rsidTr="00DA4413">
        <w:trPr>
          <w:trHeight w:val="312"/>
          <w:jc w:val="center"/>
        </w:trPr>
        <w:tc>
          <w:tcPr>
            <w:tcW w:w="1319" w:type="dxa"/>
            <w:tcBorders>
              <w:top w:val="nil"/>
              <w:left w:val="nil"/>
              <w:bottom w:val="nil"/>
              <w:right w:val="nil"/>
            </w:tcBorders>
            <w:vAlign w:val="center"/>
          </w:tcPr>
          <w:p w14:paraId="45BE940C"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3" w:type="dxa"/>
            <w:tcBorders>
              <w:top w:val="nil"/>
              <w:left w:val="nil"/>
              <w:bottom w:val="nil"/>
              <w:right w:val="nil"/>
            </w:tcBorders>
            <w:vAlign w:val="center"/>
          </w:tcPr>
          <w:p w14:paraId="3B426375" w14:textId="77777777" w:rsidR="00DC0D28" w:rsidRDefault="00DC0D28" w:rsidP="00DC0D28">
            <w:pPr>
              <w:rPr>
                <w:rFonts w:ascii="Times New Roman" w:eastAsia="Times New Roman" w:hAnsi="Times New Roman" w:cs="Times New Roman"/>
                <w:sz w:val="24"/>
                <w:szCs w:val="24"/>
              </w:rPr>
            </w:pPr>
          </w:p>
        </w:tc>
        <w:tc>
          <w:tcPr>
            <w:tcW w:w="823" w:type="dxa"/>
            <w:tcBorders>
              <w:top w:val="nil"/>
              <w:left w:val="nil"/>
              <w:bottom w:val="nil"/>
              <w:right w:val="nil"/>
            </w:tcBorders>
            <w:vAlign w:val="center"/>
          </w:tcPr>
          <w:p w14:paraId="7CEE43D6"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4.295 </w:t>
            </w:r>
          </w:p>
        </w:tc>
        <w:tc>
          <w:tcPr>
            <w:tcW w:w="353" w:type="dxa"/>
            <w:tcBorders>
              <w:top w:val="nil"/>
              <w:left w:val="nil"/>
              <w:bottom w:val="nil"/>
              <w:right w:val="nil"/>
            </w:tcBorders>
            <w:vAlign w:val="center"/>
          </w:tcPr>
          <w:p w14:paraId="5BAD5BC1" w14:textId="77777777" w:rsidR="00DC0D28" w:rsidRDefault="00DC0D28" w:rsidP="00DC0D28">
            <w:pPr>
              <w:jc w:val="right"/>
              <w:rPr>
                <w:rFonts w:ascii="Times New Roman" w:eastAsia="Times New Roman" w:hAnsi="Times New Roman" w:cs="Times New Roman"/>
                <w:sz w:val="24"/>
                <w:szCs w:val="24"/>
              </w:rPr>
            </w:pPr>
          </w:p>
        </w:tc>
        <w:tc>
          <w:tcPr>
            <w:tcW w:w="1278" w:type="dxa"/>
            <w:tcBorders>
              <w:top w:val="nil"/>
              <w:left w:val="nil"/>
              <w:bottom w:val="nil"/>
              <w:right w:val="nil"/>
            </w:tcBorders>
            <w:vAlign w:val="center"/>
          </w:tcPr>
          <w:p w14:paraId="24A5F46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3" w:type="dxa"/>
            <w:tcBorders>
              <w:top w:val="nil"/>
              <w:left w:val="nil"/>
              <w:bottom w:val="nil"/>
              <w:right w:val="nil"/>
            </w:tcBorders>
            <w:vAlign w:val="center"/>
          </w:tcPr>
          <w:p w14:paraId="0D9EB000" w14:textId="77777777" w:rsidR="00DC0D28" w:rsidRDefault="00DC0D28" w:rsidP="00DC0D28">
            <w:pPr>
              <w:jc w:val="right"/>
              <w:rPr>
                <w:rFonts w:ascii="Times New Roman" w:eastAsia="Times New Roman" w:hAnsi="Times New Roman" w:cs="Times New Roman"/>
                <w:sz w:val="24"/>
                <w:szCs w:val="24"/>
              </w:rPr>
            </w:pPr>
          </w:p>
        </w:tc>
        <w:tc>
          <w:tcPr>
            <w:tcW w:w="1954" w:type="dxa"/>
            <w:tcBorders>
              <w:top w:val="nil"/>
              <w:left w:val="nil"/>
              <w:bottom w:val="nil"/>
              <w:right w:val="nil"/>
            </w:tcBorders>
            <w:vAlign w:val="center"/>
          </w:tcPr>
          <w:p w14:paraId="1F3F79C5" w14:textId="7E77094B"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r>
      <w:tr w:rsidR="00DC0D28" w14:paraId="1CC6ACE2" w14:textId="612F2DE4" w:rsidTr="00E258DC">
        <w:trPr>
          <w:trHeight w:val="151"/>
          <w:jc w:val="center"/>
        </w:trPr>
        <w:tc>
          <w:tcPr>
            <w:tcW w:w="4479" w:type="dxa"/>
            <w:gridSpan w:val="6"/>
            <w:tcBorders>
              <w:top w:val="nil"/>
              <w:left w:val="nil"/>
              <w:bottom w:val="single" w:sz="12" w:space="0" w:color="000000"/>
              <w:right w:val="nil"/>
            </w:tcBorders>
            <w:vAlign w:val="center"/>
          </w:tcPr>
          <w:p w14:paraId="7A189986" w14:textId="77777777" w:rsidR="00DC0D28" w:rsidRDefault="00DC0D28" w:rsidP="00DC0D28">
            <w:pPr>
              <w:rPr>
                <w:rFonts w:ascii="Times New Roman" w:eastAsia="Times New Roman" w:hAnsi="Times New Roman" w:cs="Times New Roman"/>
                <w:sz w:val="24"/>
                <w:szCs w:val="24"/>
              </w:rPr>
            </w:pPr>
          </w:p>
        </w:tc>
        <w:tc>
          <w:tcPr>
            <w:tcW w:w="1954" w:type="dxa"/>
            <w:tcBorders>
              <w:top w:val="nil"/>
              <w:left w:val="nil"/>
              <w:bottom w:val="single" w:sz="12" w:space="0" w:color="000000"/>
              <w:right w:val="nil"/>
            </w:tcBorders>
          </w:tcPr>
          <w:p w14:paraId="6A006DED" w14:textId="77777777" w:rsidR="00DC0D28" w:rsidRDefault="00DC0D28" w:rsidP="00DC0D28">
            <w:pPr>
              <w:rPr>
                <w:rFonts w:ascii="Times New Roman" w:eastAsia="Times New Roman" w:hAnsi="Times New Roman" w:cs="Times New Roman"/>
                <w:sz w:val="24"/>
                <w:szCs w:val="24"/>
              </w:rPr>
            </w:pPr>
          </w:p>
        </w:tc>
      </w:tr>
    </w:tbl>
    <w:p w14:paraId="0CE30FAE" w14:textId="77777777" w:rsidR="004C67AD" w:rsidRDefault="004C67AD" w:rsidP="004C67AD">
      <w:pPr>
        <w:spacing w:after="0" w:line="240" w:lineRule="auto"/>
        <w:jc w:val="center"/>
        <w:rPr>
          <w:rFonts w:ascii="Times New Roman" w:eastAsia="Times New Roman" w:hAnsi="Times New Roman" w:cs="Times New Roman"/>
          <w:sz w:val="24"/>
          <w:szCs w:val="24"/>
        </w:rPr>
      </w:pPr>
      <w:r>
        <w:rPr>
          <w:sz w:val="24"/>
          <w:szCs w:val="24"/>
        </w:rPr>
        <w:t xml:space="preserve">Prueba-T bayesiana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7DDD34D0" w14:textId="77777777" w:rsidR="004C67AD" w:rsidRDefault="004C67AD" w:rsidP="004C67AD">
      <w:pPr>
        <w:spacing w:after="108" w:line="240" w:lineRule="auto"/>
        <w:jc w:val="both"/>
        <w:rPr>
          <w:sz w:val="24"/>
          <w:szCs w:val="24"/>
        </w:rPr>
      </w:pPr>
    </w:p>
    <w:p w14:paraId="2A400F04" w14:textId="77777777" w:rsidR="009E6841" w:rsidRDefault="006B115E">
      <w:pPr>
        <w:spacing w:after="108" w:line="240" w:lineRule="auto"/>
        <w:jc w:val="both"/>
        <w:rPr>
          <w:sz w:val="24"/>
          <w:szCs w:val="24"/>
        </w:rPr>
      </w:pPr>
      <w:r>
        <w:rPr>
          <w:sz w:val="24"/>
          <w:szCs w:val="24"/>
        </w:rPr>
        <w:t>Los resultados que se obtienen son muy similares a lo que se observa al utilizar el método de diferencias normalizadas: el participante A muestra ser consistente en los cuatro periodos y los participantes D y E son inconsistencias en los primeros tres.</w:t>
      </w:r>
      <w:r w:rsidR="004C67AD">
        <w:rPr>
          <w:sz w:val="24"/>
          <w:szCs w:val="24"/>
        </w:rPr>
        <w:t xml:space="preserve"> </w:t>
      </w:r>
      <w:r>
        <w:rPr>
          <w:sz w:val="24"/>
          <w:szCs w:val="24"/>
        </w:rPr>
        <w:t>En las Figuras 12 y 13 se incluyen las distribuciones prior y posterior de cada prueba-T bayesiana realizada por periodo, por cada tipo de participante.</w:t>
      </w:r>
    </w:p>
    <w:p w14:paraId="768CE53D" w14:textId="77777777" w:rsidR="009E6841" w:rsidRDefault="009E6841">
      <w:pPr>
        <w:spacing w:after="108" w:line="240" w:lineRule="auto"/>
        <w:jc w:val="center"/>
        <w:rPr>
          <w:strike/>
          <w:color w:val="FF0000"/>
          <w:sz w:val="24"/>
          <w:szCs w:val="24"/>
        </w:rPr>
      </w:pPr>
    </w:p>
    <w:p w14:paraId="16435EBB"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1B40C206" wp14:editId="1E601D8C">
            <wp:extent cx="2757109" cy="2080837"/>
            <wp:effectExtent l="0" t="0" r="0" b="0"/>
            <wp:docPr id="10" name="image23.png" descr="C:\Users\Neli\AppData\Local\JASP\temp\clipboard\resources\3\_71.png"/>
            <wp:cNvGraphicFramePr/>
            <a:graphic xmlns:a="http://schemas.openxmlformats.org/drawingml/2006/main">
              <a:graphicData uri="http://schemas.openxmlformats.org/drawingml/2006/picture">
                <pic:pic xmlns:pic="http://schemas.openxmlformats.org/drawingml/2006/picture">
                  <pic:nvPicPr>
                    <pic:cNvPr id="0" name="image23.png" descr="C:\Users\Neli\AppData\Local\JASP\temp\clipboard\resources\3\_71.png"/>
                    <pic:cNvPicPr preferRelativeResize="0"/>
                  </pic:nvPicPr>
                  <pic:blipFill>
                    <a:blip r:embed="rId59"/>
                    <a:srcRect/>
                    <a:stretch>
                      <a:fillRect/>
                    </a:stretch>
                  </pic:blipFill>
                  <pic:spPr>
                    <a:xfrm>
                      <a:off x="0" y="0"/>
                      <a:ext cx="2757109" cy="2080837"/>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685A54A1" wp14:editId="6C6D9D58">
            <wp:extent cx="2695656" cy="2034459"/>
            <wp:effectExtent l="0" t="0" r="0" b="0"/>
            <wp:docPr id="41" name="image104.png" descr="C:\Users\Neli\AppData\Local\JASP\temp\clipboard\resources\3\_73.png"/>
            <wp:cNvGraphicFramePr/>
            <a:graphic xmlns:a="http://schemas.openxmlformats.org/drawingml/2006/main">
              <a:graphicData uri="http://schemas.openxmlformats.org/drawingml/2006/picture">
                <pic:pic xmlns:pic="http://schemas.openxmlformats.org/drawingml/2006/picture">
                  <pic:nvPicPr>
                    <pic:cNvPr id="0" name="image104.png" descr="C:\Users\Neli\AppData\Local\JASP\temp\clipboard\resources\3\_73.png"/>
                    <pic:cNvPicPr preferRelativeResize="0"/>
                  </pic:nvPicPr>
                  <pic:blipFill>
                    <a:blip r:embed="rId60"/>
                    <a:srcRect/>
                    <a:stretch>
                      <a:fillRect/>
                    </a:stretch>
                  </pic:blipFill>
                  <pic:spPr>
                    <a:xfrm>
                      <a:off x="0" y="0"/>
                      <a:ext cx="2695656" cy="2034459"/>
                    </a:xfrm>
                    <a:prstGeom prst="rect">
                      <a:avLst/>
                    </a:prstGeom>
                    <a:ln/>
                  </pic:spPr>
                </pic:pic>
              </a:graphicData>
            </a:graphic>
          </wp:inline>
        </w:drawing>
      </w:r>
    </w:p>
    <w:p w14:paraId="3195F24B" w14:textId="77777777" w:rsidR="009E6841" w:rsidRDefault="006B115E">
      <w:pPr>
        <w:spacing w:after="108" w:line="240" w:lineRule="auto"/>
        <w:ind w:left="1416"/>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607CF039"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lastRenderedPageBreak/>
        <w:drawing>
          <wp:inline distT="0" distB="0" distL="0" distR="0" wp14:anchorId="443A38A6" wp14:editId="089BFF91">
            <wp:extent cx="2728212" cy="2059027"/>
            <wp:effectExtent l="0" t="0" r="0" b="0"/>
            <wp:docPr id="44" name="image107.png" descr="C:\Users\Neli\AppData\Local\JASP\temp\clipboard\resources\3\_75.png"/>
            <wp:cNvGraphicFramePr/>
            <a:graphic xmlns:a="http://schemas.openxmlformats.org/drawingml/2006/main">
              <a:graphicData uri="http://schemas.openxmlformats.org/drawingml/2006/picture">
                <pic:pic xmlns:pic="http://schemas.openxmlformats.org/drawingml/2006/picture">
                  <pic:nvPicPr>
                    <pic:cNvPr id="0" name="image107.png" descr="C:\Users\Neli\AppData\Local\JASP\temp\clipboard\resources\3\_75.png"/>
                    <pic:cNvPicPr preferRelativeResize="0"/>
                  </pic:nvPicPr>
                  <pic:blipFill>
                    <a:blip r:embed="rId61"/>
                    <a:srcRect/>
                    <a:stretch>
                      <a:fillRect/>
                    </a:stretch>
                  </pic:blipFill>
                  <pic:spPr>
                    <a:xfrm>
                      <a:off x="0" y="0"/>
                      <a:ext cx="2728212" cy="2059027"/>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63A8072F" wp14:editId="4028880A">
            <wp:extent cx="2711007" cy="2046042"/>
            <wp:effectExtent l="0" t="0" r="0" b="0"/>
            <wp:docPr id="45" name="image108.png" descr="C:\Users\Neli\AppData\Local\JASP\temp\clipboard\resources\3\_77.png"/>
            <wp:cNvGraphicFramePr/>
            <a:graphic xmlns:a="http://schemas.openxmlformats.org/drawingml/2006/main">
              <a:graphicData uri="http://schemas.openxmlformats.org/drawingml/2006/picture">
                <pic:pic xmlns:pic="http://schemas.openxmlformats.org/drawingml/2006/picture">
                  <pic:nvPicPr>
                    <pic:cNvPr id="0" name="image108.png" descr="C:\Users\Neli\AppData\Local\JASP\temp\clipboard\resources\3\_77.png"/>
                    <pic:cNvPicPr preferRelativeResize="0"/>
                  </pic:nvPicPr>
                  <pic:blipFill>
                    <a:blip r:embed="rId62"/>
                    <a:srcRect/>
                    <a:stretch>
                      <a:fillRect/>
                    </a:stretch>
                  </pic:blipFill>
                  <pic:spPr>
                    <a:xfrm>
                      <a:off x="0" y="0"/>
                      <a:ext cx="2711007" cy="2046042"/>
                    </a:xfrm>
                    <a:prstGeom prst="rect">
                      <a:avLst/>
                    </a:prstGeom>
                    <a:ln/>
                  </pic:spPr>
                </pic:pic>
              </a:graphicData>
            </a:graphic>
          </wp:inline>
        </w:drawing>
      </w:r>
    </w:p>
    <w:p w14:paraId="3418B7C3" w14:textId="77777777" w:rsidR="009E6841" w:rsidRDefault="006B115E">
      <w:pPr>
        <w:spacing w:after="108" w:line="240" w:lineRule="auto"/>
        <w:ind w:left="1416"/>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334E93C0" w14:textId="77777777" w:rsidR="009E6841" w:rsidRDefault="006B115E">
      <w:pPr>
        <w:jc w:val="center"/>
        <w:rPr>
          <w:strike/>
          <w:color w:val="FF0000"/>
          <w:sz w:val="24"/>
          <w:szCs w:val="24"/>
        </w:rPr>
      </w:pPr>
      <w:r>
        <w:rPr>
          <w:sz w:val="24"/>
          <w:szCs w:val="24"/>
        </w:rPr>
        <w:t xml:space="preserve">Figura 12. Se presenta la razón entre las densidades de las distribuciones prior y posteriores  computadas con las pruebas-T bayesianas de una sola muestra realizadas para evaluar las diferencias relativas de los participantes A en cada periodo contenidos en el </w:t>
      </w:r>
      <w:proofErr w:type="spellStart"/>
      <w:r>
        <w:rPr>
          <w:sz w:val="24"/>
          <w:szCs w:val="24"/>
        </w:rPr>
        <w:t>subjuego</w:t>
      </w:r>
      <w:proofErr w:type="spellEnd"/>
      <w:r>
        <w:rPr>
          <w:sz w:val="24"/>
          <w:szCs w:val="24"/>
        </w:rPr>
        <w:t xml:space="preserve"> 2.</w:t>
      </w:r>
    </w:p>
    <w:p w14:paraId="6886F368"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6DF7CC09" wp14:editId="565B5E65">
            <wp:extent cx="2699252" cy="2037171"/>
            <wp:effectExtent l="0" t="0" r="0" b="0"/>
            <wp:docPr id="47" name="image110.png" descr="C:\Users\Neli\AppData\Local\JASP\temp\clipboard\resources\1\_74.png"/>
            <wp:cNvGraphicFramePr/>
            <a:graphic xmlns:a="http://schemas.openxmlformats.org/drawingml/2006/main">
              <a:graphicData uri="http://schemas.openxmlformats.org/drawingml/2006/picture">
                <pic:pic xmlns:pic="http://schemas.openxmlformats.org/drawingml/2006/picture">
                  <pic:nvPicPr>
                    <pic:cNvPr id="0" name="image110.png" descr="C:\Users\Neli\AppData\Local\JASP\temp\clipboard\resources\1\_74.png"/>
                    <pic:cNvPicPr preferRelativeResize="0"/>
                  </pic:nvPicPr>
                  <pic:blipFill>
                    <a:blip r:embed="rId63"/>
                    <a:srcRect/>
                    <a:stretch>
                      <a:fillRect/>
                    </a:stretch>
                  </pic:blipFill>
                  <pic:spPr>
                    <a:xfrm>
                      <a:off x="0" y="0"/>
                      <a:ext cx="2699252" cy="2037171"/>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0A411C8A" wp14:editId="7EF0976C">
            <wp:extent cx="2700237" cy="2037915"/>
            <wp:effectExtent l="0" t="0" r="0" b="0"/>
            <wp:docPr id="50" name="image113.png" descr="C:\Users\Neli\AppData\Local\JASP\temp\clipboard\resources\1\_76.png"/>
            <wp:cNvGraphicFramePr/>
            <a:graphic xmlns:a="http://schemas.openxmlformats.org/drawingml/2006/main">
              <a:graphicData uri="http://schemas.openxmlformats.org/drawingml/2006/picture">
                <pic:pic xmlns:pic="http://schemas.openxmlformats.org/drawingml/2006/picture">
                  <pic:nvPicPr>
                    <pic:cNvPr id="0" name="image113.png" descr="C:\Users\Neli\AppData\Local\JASP\temp\clipboard\resources\1\_76.png"/>
                    <pic:cNvPicPr preferRelativeResize="0"/>
                  </pic:nvPicPr>
                  <pic:blipFill>
                    <a:blip r:embed="rId64"/>
                    <a:srcRect/>
                    <a:stretch>
                      <a:fillRect/>
                    </a:stretch>
                  </pic:blipFill>
                  <pic:spPr>
                    <a:xfrm>
                      <a:off x="0" y="0"/>
                      <a:ext cx="2700237" cy="2037915"/>
                    </a:xfrm>
                    <a:prstGeom prst="rect">
                      <a:avLst/>
                    </a:prstGeom>
                    <a:ln/>
                  </pic:spPr>
                </pic:pic>
              </a:graphicData>
            </a:graphic>
          </wp:inline>
        </w:drawing>
      </w:r>
    </w:p>
    <w:p w14:paraId="1C34C1A3"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EF5506D"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6EEDFA66" wp14:editId="3AAC181C">
            <wp:extent cx="2684829" cy="2026286"/>
            <wp:effectExtent l="0" t="0" r="0" b="0"/>
            <wp:docPr id="52" name="image115.png" descr="C:\Users\Neli\AppData\Local\JASP\temp\clipboard\resources\1\_78.png"/>
            <wp:cNvGraphicFramePr/>
            <a:graphic xmlns:a="http://schemas.openxmlformats.org/drawingml/2006/main">
              <a:graphicData uri="http://schemas.openxmlformats.org/drawingml/2006/picture">
                <pic:pic xmlns:pic="http://schemas.openxmlformats.org/drawingml/2006/picture">
                  <pic:nvPicPr>
                    <pic:cNvPr id="0" name="image115.png" descr="C:\Users\Neli\AppData\Local\JASP\temp\clipboard\resources\1\_78.png"/>
                    <pic:cNvPicPr preferRelativeResize="0"/>
                  </pic:nvPicPr>
                  <pic:blipFill>
                    <a:blip r:embed="rId65"/>
                    <a:srcRect/>
                    <a:stretch>
                      <a:fillRect/>
                    </a:stretch>
                  </pic:blipFill>
                  <pic:spPr>
                    <a:xfrm>
                      <a:off x="0" y="0"/>
                      <a:ext cx="2684829" cy="2026286"/>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7725CA27" wp14:editId="7FC92E27">
            <wp:extent cx="2704567" cy="2041183"/>
            <wp:effectExtent l="0" t="0" r="0" b="0"/>
            <wp:docPr id="55" name="image118.png" descr="C:\Users\Neli\AppData\Local\JASP\temp\clipboard\resources\1\_80.png"/>
            <wp:cNvGraphicFramePr/>
            <a:graphic xmlns:a="http://schemas.openxmlformats.org/drawingml/2006/main">
              <a:graphicData uri="http://schemas.openxmlformats.org/drawingml/2006/picture">
                <pic:pic xmlns:pic="http://schemas.openxmlformats.org/drawingml/2006/picture">
                  <pic:nvPicPr>
                    <pic:cNvPr id="0" name="image118.png" descr="C:\Users\Neli\AppData\Local\JASP\temp\clipboard\resources\1\_80.png"/>
                    <pic:cNvPicPr preferRelativeResize="0"/>
                  </pic:nvPicPr>
                  <pic:blipFill>
                    <a:blip r:embed="rId66"/>
                    <a:srcRect/>
                    <a:stretch>
                      <a:fillRect/>
                    </a:stretch>
                  </pic:blipFill>
                  <pic:spPr>
                    <a:xfrm>
                      <a:off x="0" y="0"/>
                      <a:ext cx="2704567" cy="2041183"/>
                    </a:xfrm>
                    <a:prstGeom prst="rect">
                      <a:avLst/>
                    </a:prstGeom>
                    <a:ln/>
                  </pic:spPr>
                </pic:pic>
              </a:graphicData>
            </a:graphic>
          </wp:inline>
        </w:drawing>
      </w:r>
    </w:p>
    <w:p w14:paraId="141B20A5"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6FC01282" w14:textId="77777777" w:rsidR="009E6841" w:rsidRDefault="006B115E">
      <w:pPr>
        <w:jc w:val="center"/>
        <w:rPr>
          <w:sz w:val="24"/>
          <w:szCs w:val="24"/>
        </w:rPr>
      </w:pPr>
      <w:r>
        <w:rPr>
          <w:sz w:val="24"/>
          <w:szCs w:val="24"/>
        </w:rPr>
        <w:lastRenderedPageBreak/>
        <w:t xml:space="preserve">Figura 13. Se presenta la razón entre las densidades de las distribuciones prior y posteriores  computadas con las pruebas-T bayesianas de una sola muestra realizadas para evaluar las diferencias relativas de los participantes D y E en cada periodo contenidos en el </w:t>
      </w:r>
      <w:proofErr w:type="spellStart"/>
      <w:r>
        <w:rPr>
          <w:sz w:val="24"/>
          <w:szCs w:val="24"/>
        </w:rPr>
        <w:t>subjuego</w:t>
      </w:r>
      <w:proofErr w:type="spellEnd"/>
      <w:r>
        <w:rPr>
          <w:sz w:val="24"/>
          <w:szCs w:val="24"/>
        </w:rPr>
        <w:t xml:space="preserve"> 2. </w:t>
      </w:r>
    </w:p>
    <w:p w14:paraId="36930AC0" w14:textId="77777777" w:rsidR="005639CF" w:rsidRDefault="006B115E">
      <w:pPr>
        <w:spacing w:after="108" w:line="240" w:lineRule="auto"/>
        <w:jc w:val="both"/>
        <w:rPr>
          <w:sz w:val="24"/>
          <w:szCs w:val="24"/>
        </w:rPr>
      </w:pPr>
      <w:r>
        <w:rPr>
          <w:sz w:val="24"/>
          <w:szCs w:val="24"/>
        </w:rPr>
        <w:t xml:space="preserve">Finalmente, se repitió el cálculo de las diferencias relativas entre las creencias y las elecciones de los participantes, omitiendo la multiplicación por </w:t>
      </w:r>
      <w:r>
        <w:rPr>
          <w:i/>
          <w:sz w:val="24"/>
          <w:szCs w:val="24"/>
        </w:rPr>
        <w:t>p</w:t>
      </w:r>
      <w:r>
        <w:rPr>
          <w:sz w:val="24"/>
          <w:szCs w:val="24"/>
        </w:rPr>
        <w:t xml:space="preserve"> y se realizaron pruebas-T </w:t>
      </w:r>
      <w:r w:rsidR="00F54707">
        <w:rPr>
          <w:sz w:val="24"/>
          <w:szCs w:val="24"/>
        </w:rPr>
        <w:t xml:space="preserve">bayesianas </w:t>
      </w:r>
      <w:r>
        <w:rPr>
          <w:sz w:val="24"/>
          <w:szCs w:val="24"/>
        </w:rPr>
        <w:t>para comparar las diferencias compu</w:t>
      </w:r>
      <w:r w:rsidR="004F03E2">
        <w:rPr>
          <w:sz w:val="24"/>
          <w:szCs w:val="24"/>
        </w:rPr>
        <w:t>tadas en cada periodo contra 0. En la Tabla 1</w:t>
      </w:r>
      <w:r>
        <w:rPr>
          <w:sz w:val="24"/>
          <w:szCs w:val="24"/>
        </w:rPr>
        <w:t xml:space="preserve">2 se presentan </w:t>
      </w:r>
      <w:r w:rsidR="00C4798E">
        <w:rPr>
          <w:sz w:val="24"/>
          <w:szCs w:val="24"/>
        </w:rPr>
        <w:t xml:space="preserve">los resultados de las pruebas </w:t>
      </w:r>
      <w:r>
        <w:rPr>
          <w:sz w:val="24"/>
          <w:szCs w:val="24"/>
        </w:rPr>
        <w:t xml:space="preserve">realizadas para evaluar las diferencias calculadas para los participante A </w:t>
      </w:r>
      <w:r w:rsidR="004F03E2">
        <w:rPr>
          <w:sz w:val="24"/>
          <w:szCs w:val="24"/>
        </w:rPr>
        <w:t>en cada periodo, y en la Tabla 1</w:t>
      </w:r>
      <w:r>
        <w:rPr>
          <w:sz w:val="24"/>
          <w:szCs w:val="24"/>
        </w:rPr>
        <w:t xml:space="preserve">3 para los participantes D y E. De acuerdo a estos análisis, se observó  en los participantes A una reversión de las significancias estadísticas reportadas en todos los periodos y diferencias en promedio más grandes, lo que sugiere que las creencias de estos jugadores son más consistentes con sus elecciones cuando se asume que tomaron en cuenta la multiplicación por </w:t>
      </w:r>
      <w:r>
        <w:rPr>
          <w:i/>
          <w:sz w:val="24"/>
          <w:szCs w:val="24"/>
        </w:rPr>
        <w:t>p</w:t>
      </w:r>
      <w:r>
        <w:rPr>
          <w:sz w:val="24"/>
          <w:szCs w:val="24"/>
        </w:rPr>
        <w:t xml:space="preserve">. Por su parte, los participantes D y E también presentan una reversión en la significancia de las pruebas realizadas por periodo, pero en su caso, las diferencias promedio parecen ser más pequeñas cuando sí se considera la multiplicación por </w:t>
      </w:r>
      <w:r>
        <w:rPr>
          <w:i/>
          <w:sz w:val="24"/>
          <w:szCs w:val="24"/>
        </w:rPr>
        <w:t>p</w:t>
      </w:r>
      <w:r>
        <w:rPr>
          <w:sz w:val="24"/>
          <w:szCs w:val="24"/>
        </w:rPr>
        <w:t xml:space="preserve">, excepto en el último periodo. Este último hallazgo es consistente con la idea sugerida por lo reportado al evaluar las diferencias considerando la multiplicación por </w:t>
      </w:r>
      <w:r>
        <w:rPr>
          <w:i/>
          <w:sz w:val="24"/>
          <w:szCs w:val="24"/>
        </w:rPr>
        <w:t>p</w:t>
      </w:r>
      <w:r>
        <w:rPr>
          <w:sz w:val="24"/>
          <w:szCs w:val="24"/>
        </w:rPr>
        <w:t xml:space="preserve">: los participantes aprenden a multiplicar por </w:t>
      </w:r>
      <w:r>
        <w:rPr>
          <w:i/>
          <w:sz w:val="24"/>
          <w:szCs w:val="24"/>
        </w:rPr>
        <w:t>p</w:t>
      </w:r>
      <w:r>
        <w:rPr>
          <w:sz w:val="24"/>
          <w:szCs w:val="24"/>
        </w:rPr>
        <w:t xml:space="preserve"> en los últimos periodos del </w:t>
      </w:r>
      <w:proofErr w:type="spellStart"/>
      <w:r>
        <w:rPr>
          <w:sz w:val="24"/>
          <w:szCs w:val="24"/>
        </w:rPr>
        <w:t>subjuego</w:t>
      </w:r>
      <w:proofErr w:type="spellEnd"/>
      <w:r>
        <w:rPr>
          <w:sz w:val="24"/>
          <w:szCs w:val="24"/>
        </w:rPr>
        <w:t>.</w:t>
      </w:r>
      <w:r w:rsidR="004F03E2">
        <w:rPr>
          <w:sz w:val="24"/>
          <w:szCs w:val="24"/>
        </w:rPr>
        <w:t xml:space="preserve"> </w:t>
      </w:r>
      <w:r>
        <w:rPr>
          <w:sz w:val="24"/>
          <w:szCs w:val="24"/>
        </w:rPr>
        <w:t>En las Figuras 14 y 15 se presentan las distribuciones prior y posterior computadas en cada prueba-T realizada por periodo para los  participantes A y para los participantes D y E, respectivamente.</w:t>
      </w:r>
    </w:p>
    <w:p w14:paraId="4210359A" w14:textId="77777777" w:rsidR="004F03E2" w:rsidRDefault="004F03E2">
      <w:pPr>
        <w:spacing w:after="108" w:line="240" w:lineRule="auto"/>
        <w:jc w:val="both"/>
        <w:rPr>
          <w:sz w:val="24"/>
          <w:szCs w:val="24"/>
        </w:rPr>
      </w:pPr>
    </w:p>
    <w:p w14:paraId="02E52439" w14:textId="77777777" w:rsidR="009E6841" w:rsidRDefault="004F03E2">
      <w:pPr>
        <w:spacing w:after="108" w:line="240" w:lineRule="auto"/>
        <w:jc w:val="center"/>
        <w:rPr>
          <w:sz w:val="24"/>
          <w:szCs w:val="24"/>
        </w:rPr>
      </w:pPr>
      <w:r>
        <w:rPr>
          <w:sz w:val="24"/>
          <w:szCs w:val="24"/>
        </w:rPr>
        <w:t>Tabla 12</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relativas. Se omite la multiplicación por </w:t>
      </w:r>
      <w:r w:rsidR="006B115E">
        <w:rPr>
          <w:i/>
          <w:sz w:val="24"/>
          <w:szCs w:val="24"/>
        </w:rPr>
        <w:t>p</w:t>
      </w:r>
      <w:r w:rsidR="006B115E">
        <w:rPr>
          <w:sz w:val="24"/>
          <w:szCs w:val="24"/>
        </w:rPr>
        <w:t>. Participante A.</w:t>
      </w:r>
    </w:p>
    <w:tbl>
      <w:tblPr>
        <w:tblStyle w:val="af6"/>
        <w:tblW w:w="6591" w:type="dxa"/>
        <w:jc w:val="center"/>
        <w:tblInd w:w="0" w:type="dxa"/>
        <w:tblLayout w:type="fixed"/>
        <w:tblLook w:val="0400" w:firstRow="0" w:lastRow="0" w:firstColumn="0" w:lastColumn="0" w:noHBand="0" w:noVBand="1"/>
      </w:tblPr>
      <w:tblGrid>
        <w:gridCol w:w="1349"/>
        <w:gridCol w:w="360"/>
        <w:gridCol w:w="928"/>
        <w:gridCol w:w="360"/>
        <w:gridCol w:w="1212"/>
        <w:gridCol w:w="361"/>
        <w:gridCol w:w="2021"/>
      </w:tblGrid>
      <w:tr w:rsidR="00E258DC" w14:paraId="677F5B1B" w14:textId="5FD2A2FD" w:rsidTr="00E258DC">
        <w:trPr>
          <w:trHeight w:val="288"/>
          <w:jc w:val="center"/>
        </w:trPr>
        <w:tc>
          <w:tcPr>
            <w:tcW w:w="4570" w:type="dxa"/>
            <w:gridSpan w:val="6"/>
            <w:tcBorders>
              <w:top w:val="nil"/>
              <w:left w:val="nil"/>
              <w:bottom w:val="single" w:sz="6" w:space="0" w:color="000000"/>
              <w:right w:val="nil"/>
            </w:tcBorders>
            <w:vAlign w:val="center"/>
          </w:tcPr>
          <w:p w14:paraId="2BAB58EE" w14:textId="77777777" w:rsidR="00E258DC" w:rsidRDefault="00E258DC">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2021" w:type="dxa"/>
            <w:tcBorders>
              <w:top w:val="nil"/>
              <w:left w:val="nil"/>
              <w:bottom w:val="single" w:sz="6" w:space="0" w:color="000000"/>
              <w:right w:val="nil"/>
            </w:tcBorders>
          </w:tcPr>
          <w:p w14:paraId="2EC3B846" w14:textId="77777777" w:rsidR="00E258DC" w:rsidRDefault="00E258DC">
            <w:pPr>
              <w:rPr>
                <w:rFonts w:ascii="Times New Roman" w:eastAsia="Times New Roman" w:hAnsi="Times New Roman" w:cs="Times New Roman"/>
                <w:b/>
                <w:sz w:val="24"/>
                <w:szCs w:val="24"/>
              </w:rPr>
            </w:pPr>
          </w:p>
        </w:tc>
      </w:tr>
      <w:tr w:rsidR="00E258DC" w14:paraId="4EBB4258" w14:textId="258132A4" w:rsidTr="00E258DC">
        <w:trPr>
          <w:trHeight w:val="281"/>
          <w:jc w:val="center"/>
        </w:trPr>
        <w:tc>
          <w:tcPr>
            <w:tcW w:w="1709" w:type="dxa"/>
            <w:gridSpan w:val="2"/>
            <w:tcBorders>
              <w:top w:val="nil"/>
              <w:left w:val="nil"/>
              <w:bottom w:val="single" w:sz="6" w:space="0" w:color="000000"/>
              <w:right w:val="nil"/>
            </w:tcBorders>
            <w:vAlign w:val="center"/>
          </w:tcPr>
          <w:p w14:paraId="1BD717F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88" w:type="dxa"/>
            <w:gridSpan w:val="2"/>
            <w:tcBorders>
              <w:top w:val="nil"/>
              <w:left w:val="nil"/>
              <w:bottom w:val="single" w:sz="6" w:space="0" w:color="000000"/>
              <w:right w:val="nil"/>
            </w:tcBorders>
            <w:vAlign w:val="center"/>
          </w:tcPr>
          <w:p w14:paraId="25BE3911"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573" w:type="dxa"/>
            <w:gridSpan w:val="2"/>
            <w:tcBorders>
              <w:top w:val="nil"/>
              <w:left w:val="nil"/>
              <w:bottom w:val="single" w:sz="6" w:space="0" w:color="000000"/>
              <w:right w:val="nil"/>
            </w:tcBorders>
            <w:vAlign w:val="center"/>
          </w:tcPr>
          <w:p w14:paraId="0DA003B7"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2021" w:type="dxa"/>
            <w:tcBorders>
              <w:top w:val="nil"/>
              <w:left w:val="nil"/>
              <w:bottom w:val="single" w:sz="6" w:space="0" w:color="000000"/>
              <w:right w:val="nil"/>
            </w:tcBorders>
          </w:tcPr>
          <w:p w14:paraId="688095EB" w14:textId="4B8E73D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4F7B02A0" w14:textId="28043822" w:rsidTr="00DA4413">
        <w:trPr>
          <w:trHeight w:val="288"/>
          <w:jc w:val="center"/>
        </w:trPr>
        <w:tc>
          <w:tcPr>
            <w:tcW w:w="1349" w:type="dxa"/>
            <w:tcBorders>
              <w:top w:val="nil"/>
              <w:left w:val="nil"/>
              <w:bottom w:val="nil"/>
              <w:right w:val="nil"/>
            </w:tcBorders>
            <w:vAlign w:val="center"/>
          </w:tcPr>
          <w:p w14:paraId="00ED1306"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60" w:type="dxa"/>
            <w:tcBorders>
              <w:top w:val="nil"/>
              <w:left w:val="nil"/>
              <w:bottom w:val="nil"/>
              <w:right w:val="nil"/>
            </w:tcBorders>
            <w:vAlign w:val="center"/>
          </w:tcPr>
          <w:p w14:paraId="21FF739F"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60035535"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3.883 </w:t>
            </w:r>
          </w:p>
        </w:tc>
        <w:tc>
          <w:tcPr>
            <w:tcW w:w="360" w:type="dxa"/>
            <w:tcBorders>
              <w:top w:val="nil"/>
              <w:left w:val="nil"/>
              <w:bottom w:val="nil"/>
              <w:right w:val="nil"/>
            </w:tcBorders>
            <w:vAlign w:val="center"/>
          </w:tcPr>
          <w:p w14:paraId="7AE8AB4E"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4B00B7C9"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4.510e -4 </w:t>
            </w:r>
          </w:p>
        </w:tc>
        <w:tc>
          <w:tcPr>
            <w:tcW w:w="361" w:type="dxa"/>
            <w:tcBorders>
              <w:top w:val="nil"/>
              <w:left w:val="nil"/>
              <w:bottom w:val="nil"/>
              <w:right w:val="nil"/>
            </w:tcBorders>
            <w:vAlign w:val="center"/>
          </w:tcPr>
          <w:p w14:paraId="75977BF3"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44EA2913" w14:textId="6EDA95C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0.346 </w:t>
            </w:r>
          </w:p>
        </w:tc>
      </w:tr>
      <w:tr w:rsidR="00DC0D28" w14:paraId="54E2B442" w14:textId="663684A2" w:rsidTr="00DA4413">
        <w:trPr>
          <w:trHeight w:val="288"/>
          <w:jc w:val="center"/>
        </w:trPr>
        <w:tc>
          <w:tcPr>
            <w:tcW w:w="1349" w:type="dxa"/>
            <w:tcBorders>
              <w:top w:val="nil"/>
              <w:left w:val="nil"/>
              <w:bottom w:val="nil"/>
              <w:right w:val="nil"/>
            </w:tcBorders>
            <w:vAlign w:val="center"/>
          </w:tcPr>
          <w:p w14:paraId="3D209CF3"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60" w:type="dxa"/>
            <w:tcBorders>
              <w:top w:val="nil"/>
              <w:left w:val="nil"/>
              <w:bottom w:val="nil"/>
              <w:right w:val="nil"/>
            </w:tcBorders>
            <w:vAlign w:val="center"/>
          </w:tcPr>
          <w:p w14:paraId="2731F48A"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427F18F1"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25.537 </w:t>
            </w:r>
          </w:p>
        </w:tc>
        <w:tc>
          <w:tcPr>
            <w:tcW w:w="360" w:type="dxa"/>
            <w:tcBorders>
              <w:top w:val="nil"/>
              <w:left w:val="nil"/>
              <w:bottom w:val="nil"/>
              <w:right w:val="nil"/>
            </w:tcBorders>
            <w:vAlign w:val="center"/>
          </w:tcPr>
          <w:p w14:paraId="20ECA1FB"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310ED827"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1.528e -4 </w:t>
            </w:r>
          </w:p>
        </w:tc>
        <w:tc>
          <w:tcPr>
            <w:tcW w:w="361" w:type="dxa"/>
            <w:tcBorders>
              <w:top w:val="nil"/>
              <w:left w:val="nil"/>
              <w:bottom w:val="nil"/>
              <w:right w:val="nil"/>
            </w:tcBorders>
            <w:vAlign w:val="center"/>
          </w:tcPr>
          <w:p w14:paraId="21870BF7"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548B26AC" w14:textId="52B073E4"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0.386 </w:t>
            </w:r>
          </w:p>
        </w:tc>
      </w:tr>
      <w:tr w:rsidR="00DC0D28" w14:paraId="2CF254A5" w14:textId="79577CEE" w:rsidTr="00DA4413">
        <w:trPr>
          <w:trHeight w:val="288"/>
          <w:jc w:val="center"/>
        </w:trPr>
        <w:tc>
          <w:tcPr>
            <w:tcW w:w="1349" w:type="dxa"/>
            <w:tcBorders>
              <w:top w:val="nil"/>
              <w:left w:val="nil"/>
              <w:bottom w:val="nil"/>
              <w:right w:val="nil"/>
            </w:tcBorders>
            <w:vAlign w:val="center"/>
          </w:tcPr>
          <w:p w14:paraId="182A244A"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60" w:type="dxa"/>
            <w:tcBorders>
              <w:top w:val="nil"/>
              <w:left w:val="nil"/>
              <w:bottom w:val="nil"/>
              <w:right w:val="nil"/>
            </w:tcBorders>
            <w:vAlign w:val="center"/>
          </w:tcPr>
          <w:p w14:paraId="23BEFC55"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70E30D5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0.896 </w:t>
            </w:r>
          </w:p>
        </w:tc>
        <w:tc>
          <w:tcPr>
            <w:tcW w:w="360" w:type="dxa"/>
            <w:tcBorders>
              <w:top w:val="nil"/>
              <w:left w:val="nil"/>
              <w:bottom w:val="nil"/>
              <w:right w:val="nil"/>
            </w:tcBorders>
            <w:vAlign w:val="center"/>
          </w:tcPr>
          <w:p w14:paraId="5184835F"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63B0C49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0.008 </w:t>
            </w:r>
          </w:p>
        </w:tc>
        <w:tc>
          <w:tcPr>
            <w:tcW w:w="361" w:type="dxa"/>
            <w:tcBorders>
              <w:top w:val="nil"/>
              <w:left w:val="nil"/>
              <w:bottom w:val="nil"/>
              <w:right w:val="nil"/>
            </w:tcBorders>
            <w:vAlign w:val="center"/>
          </w:tcPr>
          <w:p w14:paraId="0F723F48"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2C60BE9B" w14:textId="565ADD0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0.225 </w:t>
            </w:r>
          </w:p>
        </w:tc>
      </w:tr>
      <w:tr w:rsidR="00DC0D28" w14:paraId="2ED80500" w14:textId="167D1BCD" w:rsidTr="00DA4413">
        <w:trPr>
          <w:trHeight w:val="288"/>
          <w:jc w:val="center"/>
        </w:trPr>
        <w:tc>
          <w:tcPr>
            <w:tcW w:w="1349" w:type="dxa"/>
            <w:tcBorders>
              <w:top w:val="nil"/>
              <w:left w:val="nil"/>
              <w:bottom w:val="nil"/>
              <w:right w:val="nil"/>
            </w:tcBorders>
            <w:vAlign w:val="center"/>
          </w:tcPr>
          <w:p w14:paraId="67A60D37"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60" w:type="dxa"/>
            <w:tcBorders>
              <w:top w:val="nil"/>
              <w:left w:val="nil"/>
              <w:bottom w:val="nil"/>
              <w:right w:val="nil"/>
            </w:tcBorders>
            <w:vAlign w:val="center"/>
          </w:tcPr>
          <w:p w14:paraId="6855D790" w14:textId="77777777" w:rsidR="00DC0D28" w:rsidRDefault="00DC0D28" w:rsidP="00DC0D28">
            <w:pPr>
              <w:rPr>
                <w:rFonts w:ascii="Times New Roman" w:eastAsia="Times New Roman" w:hAnsi="Times New Roman" w:cs="Times New Roman"/>
                <w:sz w:val="24"/>
                <w:szCs w:val="24"/>
              </w:rPr>
            </w:pPr>
          </w:p>
        </w:tc>
        <w:tc>
          <w:tcPr>
            <w:tcW w:w="928" w:type="dxa"/>
            <w:tcBorders>
              <w:top w:val="nil"/>
              <w:left w:val="nil"/>
              <w:bottom w:val="nil"/>
              <w:right w:val="nil"/>
            </w:tcBorders>
            <w:vAlign w:val="center"/>
          </w:tcPr>
          <w:p w14:paraId="403B8E52"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2.753 </w:t>
            </w:r>
          </w:p>
        </w:tc>
        <w:tc>
          <w:tcPr>
            <w:tcW w:w="360" w:type="dxa"/>
            <w:tcBorders>
              <w:top w:val="nil"/>
              <w:left w:val="nil"/>
              <w:bottom w:val="nil"/>
              <w:right w:val="nil"/>
            </w:tcBorders>
            <w:vAlign w:val="center"/>
          </w:tcPr>
          <w:p w14:paraId="47CFC5EB" w14:textId="77777777" w:rsidR="00DC0D28" w:rsidRDefault="00DC0D28" w:rsidP="00DC0D28">
            <w:pPr>
              <w:jc w:val="right"/>
              <w:rPr>
                <w:rFonts w:ascii="Times New Roman" w:eastAsia="Times New Roman" w:hAnsi="Times New Roman" w:cs="Times New Roman"/>
                <w:sz w:val="24"/>
                <w:szCs w:val="24"/>
              </w:rPr>
            </w:pPr>
          </w:p>
        </w:tc>
        <w:tc>
          <w:tcPr>
            <w:tcW w:w="1212" w:type="dxa"/>
            <w:tcBorders>
              <w:top w:val="nil"/>
              <w:left w:val="nil"/>
              <w:bottom w:val="nil"/>
              <w:right w:val="nil"/>
            </w:tcBorders>
            <w:vAlign w:val="center"/>
          </w:tcPr>
          <w:p w14:paraId="08E891F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1.237e -4 </w:t>
            </w:r>
          </w:p>
        </w:tc>
        <w:tc>
          <w:tcPr>
            <w:tcW w:w="361" w:type="dxa"/>
            <w:tcBorders>
              <w:top w:val="nil"/>
              <w:left w:val="nil"/>
              <w:bottom w:val="nil"/>
              <w:right w:val="nil"/>
            </w:tcBorders>
            <w:vAlign w:val="center"/>
          </w:tcPr>
          <w:p w14:paraId="5D33FF5A" w14:textId="77777777" w:rsidR="00DC0D28" w:rsidRDefault="00DC0D28" w:rsidP="00DC0D28">
            <w:pPr>
              <w:jc w:val="right"/>
              <w:rPr>
                <w:rFonts w:ascii="Times New Roman" w:eastAsia="Times New Roman" w:hAnsi="Times New Roman" w:cs="Times New Roman"/>
                <w:sz w:val="24"/>
                <w:szCs w:val="24"/>
              </w:rPr>
            </w:pPr>
          </w:p>
        </w:tc>
        <w:tc>
          <w:tcPr>
            <w:tcW w:w="2021" w:type="dxa"/>
            <w:tcBorders>
              <w:top w:val="nil"/>
              <w:left w:val="nil"/>
              <w:bottom w:val="nil"/>
              <w:right w:val="nil"/>
            </w:tcBorders>
            <w:vAlign w:val="center"/>
          </w:tcPr>
          <w:p w14:paraId="58A032A1" w14:textId="76DF12C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r>
      <w:tr w:rsidR="00DC0D28" w14:paraId="52EDE7B6" w14:textId="14C33C4F" w:rsidTr="00E258DC">
        <w:trPr>
          <w:trHeight w:val="140"/>
          <w:jc w:val="center"/>
        </w:trPr>
        <w:tc>
          <w:tcPr>
            <w:tcW w:w="4570" w:type="dxa"/>
            <w:gridSpan w:val="6"/>
            <w:tcBorders>
              <w:top w:val="nil"/>
              <w:left w:val="nil"/>
              <w:bottom w:val="single" w:sz="12" w:space="0" w:color="000000"/>
              <w:right w:val="nil"/>
            </w:tcBorders>
            <w:vAlign w:val="center"/>
          </w:tcPr>
          <w:p w14:paraId="30449AA8" w14:textId="77777777" w:rsidR="00DC0D28" w:rsidRDefault="00DC0D28" w:rsidP="00DC0D28">
            <w:pPr>
              <w:rPr>
                <w:rFonts w:ascii="Times New Roman" w:eastAsia="Times New Roman" w:hAnsi="Times New Roman" w:cs="Times New Roman"/>
                <w:color w:val="FF0000"/>
                <w:sz w:val="24"/>
                <w:szCs w:val="24"/>
              </w:rPr>
            </w:pPr>
          </w:p>
        </w:tc>
        <w:tc>
          <w:tcPr>
            <w:tcW w:w="2021" w:type="dxa"/>
            <w:tcBorders>
              <w:top w:val="nil"/>
              <w:left w:val="nil"/>
              <w:bottom w:val="single" w:sz="12" w:space="0" w:color="000000"/>
              <w:right w:val="nil"/>
            </w:tcBorders>
          </w:tcPr>
          <w:p w14:paraId="20ED52CE" w14:textId="77777777" w:rsidR="00DC0D28" w:rsidRDefault="00DC0D28" w:rsidP="00DC0D28">
            <w:pPr>
              <w:rPr>
                <w:rFonts w:ascii="Times New Roman" w:eastAsia="Times New Roman" w:hAnsi="Times New Roman" w:cs="Times New Roman"/>
                <w:color w:val="FF0000"/>
                <w:sz w:val="24"/>
                <w:szCs w:val="24"/>
              </w:rPr>
            </w:pPr>
          </w:p>
        </w:tc>
      </w:tr>
    </w:tbl>
    <w:p w14:paraId="0BDF124D" w14:textId="77777777" w:rsidR="009E6841" w:rsidRDefault="006B115E">
      <w:pPr>
        <w:spacing w:after="0" w:line="240" w:lineRule="auto"/>
        <w:jc w:val="center"/>
        <w:rPr>
          <w:sz w:val="24"/>
          <w:szCs w:val="24"/>
        </w:rPr>
      </w:pPr>
      <w:r>
        <w:rPr>
          <w:sz w:val="24"/>
          <w:szCs w:val="24"/>
        </w:rPr>
        <w:t xml:space="preserve">Prueba-T bayesiana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07CDDE01" w14:textId="77777777" w:rsidR="009E6841" w:rsidRDefault="009E6841">
      <w:pPr>
        <w:spacing w:after="0" w:line="240" w:lineRule="auto"/>
        <w:jc w:val="center"/>
        <w:rPr>
          <w:sz w:val="24"/>
          <w:szCs w:val="24"/>
        </w:rPr>
      </w:pPr>
    </w:p>
    <w:p w14:paraId="7FCA9185" w14:textId="77777777" w:rsidR="009E6841" w:rsidRDefault="004F03E2">
      <w:pPr>
        <w:spacing w:after="108" w:line="240" w:lineRule="auto"/>
        <w:jc w:val="center"/>
        <w:rPr>
          <w:sz w:val="24"/>
          <w:szCs w:val="24"/>
        </w:rPr>
      </w:pPr>
      <w:r>
        <w:rPr>
          <w:sz w:val="24"/>
          <w:szCs w:val="24"/>
        </w:rPr>
        <w:t>Tabla 13</w:t>
      </w:r>
      <w:r w:rsidR="006B115E">
        <w:rPr>
          <w:sz w:val="24"/>
          <w:szCs w:val="24"/>
        </w:rPr>
        <w:t xml:space="preserve">. </w:t>
      </w:r>
      <w:proofErr w:type="spellStart"/>
      <w:r w:rsidR="006B115E">
        <w:rPr>
          <w:sz w:val="24"/>
          <w:szCs w:val="24"/>
        </w:rPr>
        <w:t>Subjuego</w:t>
      </w:r>
      <w:proofErr w:type="spellEnd"/>
      <w:r w:rsidR="006B115E">
        <w:rPr>
          <w:sz w:val="24"/>
          <w:szCs w:val="24"/>
        </w:rPr>
        <w:t xml:space="preserve"> 2. Diferencias relativas. Se omite la multiplicación por </w:t>
      </w:r>
      <w:r w:rsidR="006B115E">
        <w:rPr>
          <w:i/>
          <w:sz w:val="24"/>
          <w:szCs w:val="24"/>
        </w:rPr>
        <w:t>p</w:t>
      </w:r>
      <w:r w:rsidR="006B115E">
        <w:rPr>
          <w:sz w:val="24"/>
          <w:szCs w:val="24"/>
        </w:rPr>
        <w:t>. Participantes D y E.</w:t>
      </w:r>
    </w:p>
    <w:tbl>
      <w:tblPr>
        <w:tblStyle w:val="af7"/>
        <w:tblW w:w="6384" w:type="dxa"/>
        <w:jc w:val="center"/>
        <w:tblInd w:w="0" w:type="dxa"/>
        <w:tblLayout w:type="fixed"/>
        <w:tblLook w:val="0400" w:firstRow="0" w:lastRow="0" w:firstColumn="0" w:lastColumn="0" w:noHBand="0" w:noVBand="1"/>
      </w:tblPr>
      <w:tblGrid>
        <w:gridCol w:w="1367"/>
        <w:gridCol w:w="349"/>
        <w:gridCol w:w="791"/>
        <w:gridCol w:w="349"/>
        <w:gridCol w:w="1228"/>
        <w:gridCol w:w="350"/>
        <w:gridCol w:w="1950"/>
      </w:tblGrid>
      <w:tr w:rsidR="00E258DC" w14:paraId="69874607" w14:textId="660B5B61" w:rsidTr="00E258DC">
        <w:trPr>
          <w:trHeight w:val="312"/>
          <w:jc w:val="center"/>
        </w:trPr>
        <w:tc>
          <w:tcPr>
            <w:tcW w:w="4434" w:type="dxa"/>
            <w:gridSpan w:val="6"/>
            <w:tcBorders>
              <w:top w:val="nil"/>
              <w:left w:val="nil"/>
              <w:bottom w:val="single" w:sz="6" w:space="0" w:color="000000"/>
              <w:right w:val="nil"/>
            </w:tcBorders>
            <w:vAlign w:val="center"/>
          </w:tcPr>
          <w:p w14:paraId="193D8E42" w14:textId="77777777" w:rsidR="00E258DC" w:rsidRDefault="00E258DC" w:rsidP="005639CF">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c>
          <w:tcPr>
            <w:tcW w:w="1950" w:type="dxa"/>
            <w:tcBorders>
              <w:top w:val="nil"/>
              <w:left w:val="nil"/>
              <w:bottom w:val="single" w:sz="6" w:space="0" w:color="000000"/>
              <w:right w:val="nil"/>
            </w:tcBorders>
          </w:tcPr>
          <w:p w14:paraId="5CBD7E37" w14:textId="77777777" w:rsidR="00E258DC" w:rsidRDefault="00E258DC" w:rsidP="005639CF">
            <w:pPr>
              <w:jc w:val="both"/>
              <w:rPr>
                <w:rFonts w:ascii="Times New Roman" w:eastAsia="Times New Roman" w:hAnsi="Times New Roman" w:cs="Times New Roman"/>
                <w:b/>
                <w:sz w:val="24"/>
                <w:szCs w:val="24"/>
              </w:rPr>
            </w:pPr>
          </w:p>
        </w:tc>
      </w:tr>
      <w:tr w:rsidR="00E258DC" w14:paraId="718E076E" w14:textId="6C9FE5FC" w:rsidTr="00E258DC">
        <w:trPr>
          <w:trHeight w:val="160"/>
          <w:jc w:val="center"/>
        </w:trPr>
        <w:tc>
          <w:tcPr>
            <w:tcW w:w="1716" w:type="dxa"/>
            <w:gridSpan w:val="2"/>
            <w:tcBorders>
              <w:top w:val="nil"/>
              <w:left w:val="nil"/>
              <w:bottom w:val="single" w:sz="6" w:space="0" w:color="000000"/>
              <w:right w:val="nil"/>
            </w:tcBorders>
            <w:vAlign w:val="center"/>
          </w:tcPr>
          <w:p w14:paraId="05966266"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40" w:type="dxa"/>
            <w:gridSpan w:val="2"/>
            <w:tcBorders>
              <w:top w:val="nil"/>
              <w:left w:val="nil"/>
              <w:bottom w:val="single" w:sz="6" w:space="0" w:color="000000"/>
              <w:right w:val="nil"/>
            </w:tcBorders>
            <w:vAlign w:val="center"/>
          </w:tcPr>
          <w:p w14:paraId="75498D16"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578" w:type="dxa"/>
            <w:gridSpan w:val="2"/>
            <w:tcBorders>
              <w:top w:val="nil"/>
              <w:left w:val="nil"/>
              <w:bottom w:val="single" w:sz="6" w:space="0" w:color="000000"/>
              <w:right w:val="nil"/>
            </w:tcBorders>
            <w:vAlign w:val="center"/>
          </w:tcPr>
          <w:p w14:paraId="21B68160" w14:textId="77777777"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c>
          <w:tcPr>
            <w:tcW w:w="1950" w:type="dxa"/>
            <w:tcBorders>
              <w:top w:val="nil"/>
              <w:left w:val="nil"/>
              <w:bottom w:val="single" w:sz="6" w:space="0" w:color="000000"/>
              <w:right w:val="nil"/>
            </w:tcBorders>
          </w:tcPr>
          <w:p w14:paraId="4D46E4DD" w14:textId="37E121C5" w:rsidR="00E258DC" w:rsidRDefault="00E258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0D28" w14:paraId="3B844E5D" w14:textId="33C6D6EA" w:rsidTr="00DA4413">
        <w:trPr>
          <w:trHeight w:val="312"/>
          <w:jc w:val="center"/>
        </w:trPr>
        <w:tc>
          <w:tcPr>
            <w:tcW w:w="1367" w:type="dxa"/>
            <w:tcBorders>
              <w:top w:val="nil"/>
              <w:left w:val="nil"/>
              <w:bottom w:val="nil"/>
              <w:right w:val="nil"/>
            </w:tcBorders>
            <w:vAlign w:val="center"/>
          </w:tcPr>
          <w:p w14:paraId="70BFF2B5"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49" w:type="dxa"/>
            <w:tcBorders>
              <w:top w:val="nil"/>
              <w:left w:val="nil"/>
              <w:bottom w:val="nil"/>
              <w:right w:val="nil"/>
            </w:tcBorders>
            <w:vAlign w:val="center"/>
          </w:tcPr>
          <w:p w14:paraId="0ECEEB64"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3329028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4.076 </w:t>
            </w:r>
          </w:p>
        </w:tc>
        <w:tc>
          <w:tcPr>
            <w:tcW w:w="349" w:type="dxa"/>
            <w:tcBorders>
              <w:top w:val="nil"/>
              <w:left w:val="nil"/>
              <w:bottom w:val="nil"/>
              <w:right w:val="nil"/>
            </w:tcBorders>
            <w:vAlign w:val="center"/>
          </w:tcPr>
          <w:p w14:paraId="47525BB8"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3D956C8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0" w:type="dxa"/>
            <w:tcBorders>
              <w:top w:val="nil"/>
              <w:left w:val="nil"/>
              <w:bottom w:val="nil"/>
              <w:right w:val="nil"/>
            </w:tcBorders>
            <w:vAlign w:val="center"/>
          </w:tcPr>
          <w:p w14:paraId="2872145F"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6E2FA6AC" w14:textId="4EA4E041"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-0.056 </w:t>
            </w:r>
          </w:p>
        </w:tc>
      </w:tr>
      <w:tr w:rsidR="00DC0D28" w14:paraId="40E14918" w14:textId="351A0241" w:rsidTr="00DA4413">
        <w:trPr>
          <w:trHeight w:val="303"/>
          <w:jc w:val="center"/>
        </w:trPr>
        <w:tc>
          <w:tcPr>
            <w:tcW w:w="1367" w:type="dxa"/>
            <w:tcBorders>
              <w:top w:val="nil"/>
              <w:left w:val="nil"/>
              <w:bottom w:val="nil"/>
              <w:right w:val="nil"/>
            </w:tcBorders>
            <w:vAlign w:val="center"/>
          </w:tcPr>
          <w:p w14:paraId="5DBF150F"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49" w:type="dxa"/>
            <w:tcBorders>
              <w:top w:val="nil"/>
              <w:left w:val="nil"/>
              <w:bottom w:val="nil"/>
              <w:right w:val="nil"/>
            </w:tcBorders>
            <w:vAlign w:val="center"/>
          </w:tcPr>
          <w:p w14:paraId="0697C109"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06D52EEB"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1.932 </w:t>
            </w:r>
          </w:p>
        </w:tc>
        <w:tc>
          <w:tcPr>
            <w:tcW w:w="349" w:type="dxa"/>
            <w:tcBorders>
              <w:top w:val="nil"/>
              <w:left w:val="nil"/>
              <w:bottom w:val="nil"/>
              <w:right w:val="nil"/>
            </w:tcBorders>
            <w:vAlign w:val="center"/>
          </w:tcPr>
          <w:p w14:paraId="3B75AD23"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2C7FE14C"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 </w:t>
            </w:r>
          </w:p>
        </w:tc>
        <w:tc>
          <w:tcPr>
            <w:tcW w:w="350" w:type="dxa"/>
            <w:tcBorders>
              <w:top w:val="nil"/>
              <w:left w:val="nil"/>
              <w:bottom w:val="nil"/>
              <w:right w:val="nil"/>
            </w:tcBorders>
            <w:vAlign w:val="center"/>
          </w:tcPr>
          <w:p w14:paraId="40F2E252"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41D55580" w14:textId="263BFD4C"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0.108 </w:t>
            </w:r>
          </w:p>
        </w:tc>
      </w:tr>
      <w:tr w:rsidR="00DC0D28" w14:paraId="244D43DA" w14:textId="303DD9D5" w:rsidTr="00DA4413">
        <w:trPr>
          <w:trHeight w:val="312"/>
          <w:jc w:val="center"/>
        </w:trPr>
        <w:tc>
          <w:tcPr>
            <w:tcW w:w="1367" w:type="dxa"/>
            <w:tcBorders>
              <w:top w:val="nil"/>
              <w:left w:val="nil"/>
              <w:bottom w:val="nil"/>
              <w:right w:val="nil"/>
            </w:tcBorders>
            <w:vAlign w:val="center"/>
          </w:tcPr>
          <w:p w14:paraId="1DBDE760"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Periodo 7 </w:t>
            </w:r>
          </w:p>
        </w:tc>
        <w:tc>
          <w:tcPr>
            <w:tcW w:w="349" w:type="dxa"/>
            <w:tcBorders>
              <w:top w:val="nil"/>
              <w:left w:val="nil"/>
              <w:bottom w:val="nil"/>
              <w:right w:val="nil"/>
            </w:tcBorders>
            <w:vAlign w:val="center"/>
          </w:tcPr>
          <w:p w14:paraId="1962168F"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630826C4"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4.066 </w:t>
            </w:r>
          </w:p>
        </w:tc>
        <w:tc>
          <w:tcPr>
            <w:tcW w:w="349" w:type="dxa"/>
            <w:tcBorders>
              <w:top w:val="nil"/>
              <w:left w:val="nil"/>
              <w:bottom w:val="nil"/>
              <w:right w:val="nil"/>
            </w:tcBorders>
            <w:vAlign w:val="center"/>
          </w:tcPr>
          <w:p w14:paraId="4AC41D98"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60B03BB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350" w:type="dxa"/>
            <w:tcBorders>
              <w:top w:val="nil"/>
              <w:left w:val="nil"/>
              <w:bottom w:val="nil"/>
              <w:right w:val="nil"/>
            </w:tcBorders>
            <w:vAlign w:val="center"/>
          </w:tcPr>
          <w:p w14:paraId="63F0B499"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4FDA7B0C" w14:textId="667124B9"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0.039 </w:t>
            </w:r>
          </w:p>
        </w:tc>
      </w:tr>
      <w:tr w:rsidR="00DC0D28" w14:paraId="3CA14633" w14:textId="0BAF5DD2" w:rsidTr="00DA4413">
        <w:trPr>
          <w:trHeight w:val="312"/>
          <w:jc w:val="center"/>
        </w:trPr>
        <w:tc>
          <w:tcPr>
            <w:tcW w:w="1367" w:type="dxa"/>
            <w:tcBorders>
              <w:top w:val="nil"/>
              <w:left w:val="nil"/>
              <w:bottom w:val="nil"/>
              <w:right w:val="nil"/>
            </w:tcBorders>
            <w:vAlign w:val="center"/>
          </w:tcPr>
          <w:p w14:paraId="4330B5BF" w14:textId="77777777" w:rsidR="00DC0D28" w:rsidRDefault="00DC0D28" w:rsidP="00DC0D2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49" w:type="dxa"/>
            <w:tcBorders>
              <w:top w:val="nil"/>
              <w:left w:val="nil"/>
              <w:bottom w:val="nil"/>
              <w:right w:val="nil"/>
            </w:tcBorders>
            <w:vAlign w:val="center"/>
          </w:tcPr>
          <w:p w14:paraId="3EB93907" w14:textId="77777777" w:rsidR="00DC0D28" w:rsidRDefault="00DC0D28" w:rsidP="00DC0D28">
            <w:pPr>
              <w:rPr>
                <w:rFonts w:ascii="Times New Roman" w:eastAsia="Times New Roman" w:hAnsi="Times New Roman" w:cs="Times New Roman"/>
                <w:sz w:val="24"/>
                <w:szCs w:val="24"/>
              </w:rPr>
            </w:pPr>
          </w:p>
        </w:tc>
        <w:tc>
          <w:tcPr>
            <w:tcW w:w="791" w:type="dxa"/>
            <w:tcBorders>
              <w:top w:val="nil"/>
              <w:left w:val="nil"/>
              <w:bottom w:val="nil"/>
              <w:right w:val="nil"/>
            </w:tcBorders>
            <w:vAlign w:val="center"/>
          </w:tcPr>
          <w:p w14:paraId="62CD96CF"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0.048 </w:t>
            </w:r>
          </w:p>
        </w:tc>
        <w:tc>
          <w:tcPr>
            <w:tcW w:w="349" w:type="dxa"/>
            <w:tcBorders>
              <w:top w:val="nil"/>
              <w:left w:val="nil"/>
              <w:bottom w:val="nil"/>
              <w:right w:val="nil"/>
            </w:tcBorders>
            <w:vAlign w:val="center"/>
          </w:tcPr>
          <w:p w14:paraId="041F782B" w14:textId="77777777" w:rsidR="00DC0D28" w:rsidRDefault="00DC0D28" w:rsidP="00DC0D28">
            <w:pPr>
              <w:jc w:val="right"/>
              <w:rPr>
                <w:rFonts w:ascii="Times New Roman" w:eastAsia="Times New Roman" w:hAnsi="Times New Roman" w:cs="Times New Roman"/>
                <w:sz w:val="24"/>
                <w:szCs w:val="24"/>
              </w:rPr>
            </w:pPr>
          </w:p>
        </w:tc>
        <w:tc>
          <w:tcPr>
            <w:tcW w:w="1228" w:type="dxa"/>
            <w:tcBorders>
              <w:top w:val="nil"/>
              <w:left w:val="nil"/>
              <w:bottom w:val="nil"/>
              <w:right w:val="nil"/>
            </w:tcBorders>
            <w:vAlign w:val="center"/>
          </w:tcPr>
          <w:p w14:paraId="4651AB7D" w14:textId="77777777"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3.096e -4 </w:t>
            </w:r>
          </w:p>
        </w:tc>
        <w:tc>
          <w:tcPr>
            <w:tcW w:w="350" w:type="dxa"/>
            <w:tcBorders>
              <w:top w:val="nil"/>
              <w:left w:val="nil"/>
              <w:bottom w:val="nil"/>
              <w:right w:val="nil"/>
            </w:tcBorders>
            <w:vAlign w:val="center"/>
          </w:tcPr>
          <w:p w14:paraId="462CB825" w14:textId="77777777" w:rsidR="00DC0D28" w:rsidRDefault="00DC0D28" w:rsidP="00DC0D28">
            <w:pPr>
              <w:jc w:val="right"/>
              <w:rPr>
                <w:rFonts w:ascii="Times New Roman" w:eastAsia="Times New Roman" w:hAnsi="Times New Roman" w:cs="Times New Roman"/>
                <w:sz w:val="24"/>
                <w:szCs w:val="24"/>
              </w:rPr>
            </w:pPr>
          </w:p>
        </w:tc>
        <w:tc>
          <w:tcPr>
            <w:tcW w:w="1950" w:type="dxa"/>
            <w:tcBorders>
              <w:top w:val="nil"/>
              <w:left w:val="nil"/>
              <w:bottom w:val="nil"/>
              <w:right w:val="nil"/>
            </w:tcBorders>
            <w:vAlign w:val="center"/>
          </w:tcPr>
          <w:p w14:paraId="61AEE853" w14:textId="1D9ABE6D" w:rsidR="00DC0D28" w:rsidRDefault="00DC0D28" w:rsidP="00DC0D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0.372 </w:t>
            </w:r>
          </w:p>
        </w:tc>
      </w:tr>
      <w:tr w:rsidR="00DC0D28" w14:paraId="5E1F0B64" w14:textId="0E13AA59" w:rsidTr="00E258DC">
        <w:trPr>
          <w:trHeight w:val="151"/>
          <w:jc w:val="center"/>
        </w:trPr>
        <w:tc>
          <w:tcPr>
            <w:tcW w:w="4434" w:type="dxa"/>
            <w:gridSpan w:val="6"/>
            <w:tcBorders>
              <w:top w:val="nil"/>
              <w:left w:val="nil"/>
              <w:bottom w:val="single" w:sz="12" w:space="0" w:color="000000"/>
              <w:right w:val="nil"/>
            </w:tcBorders>
            <w:vAlign w:val="center"/>
          </w:tcPr>
          <w:p w14:paraId="120ED571" w14:textId="77777777" w:rsidR="00DC0D28" w:rsidRDefault="00DC0D28" w:rsidP="00DC0D28">
            <w:pPr>
              <w:rPr>
                <w:rFonts w:ascii="Times New Roman" w:eastAsia="Times New Roman" w:hAnsi="Times New Roman" w:cs="Times New Roman"/>
                <w:sz w:val="24"/>
                <w:szCs w:val="24"/>
              </w:rPr>
            </w:pPr>
          </w:p>
        </w:tc>
        <w:tc>
          <w:tcPr>
            <w:tcW w:w="1950" w:type="dxa"/>
            <w:tcBorders>
              <w:top w:val="nil"/>
              <w:left w:val="nil"/>
              <w:bottom w:val="single" w:sz="12" w:space="0" w:color="000000"/>
              <w:right w:val="nil"/>
            </w:tcBorders>
          </w:tcPr>
          <w:p w14:paraId="237AC4EB" w14:textId="77777777" w:rsidR="00DC0D28" w:rsidRDefault="00DC0D28" w:rsidP="00DC0D28">
            <w:pPr>
              <w:rPr>
                <w:rFonts w:ascii="Times New Roman" w:eastAsia="Times New Roman" w:hAnsi="Times New Roman" w:cs="Times New Roman"/>
                <w:sz w:val="24"/>
                <w:szCs w:val="24"/>
              </w:rPr>
            </w:pPr>
          </w:p>
        </w:tc>
      </w:tr>
    </w:tbl>
    <w:p w14:paraId="6804F622" w14:textId="77777777" w:rsidR="009E6841" w:rsidRDefault="006B115E">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21636B64" w14:textId="77777777" w:rsidR="009E6841" w:rsidRDefault="009E6841">
      <w:pPr>
        <w:spacing w:after="0" w:line="240" w:lineRule="auto"/>
        <w:jc w:val="center"/>
        <w:rPr>
          <w:sz w:val="24"/>
          <w:szCs w:val="24"/>
        </w:rPr>
      </w:pPr>
    </w:p>
    <w:p w14:paraId="7E1BAA86"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63FC9543" wp14:editId="6BF7185C">
            <wp:extent cx="2725103" cy="2057730"/>
            <wp:effectExtent l="0" t="0" r="0" b="0"/>
            <wp:docPr id="57" name="image120.png" descr="C:\Users\Neli\AppData\Local\JASP\temp\clipboard\resources\3\_114.png"/>
            <wp:cNvGraphicFramePr/>
            <a:graphic xmlns:a="http://schemas.openxmlformats.org/drawingml/2006/main">
              <a:graphicData uri="http://schemas.openxmlformats.org/drawingml/2006/picture">
                <pic:pic xmlns:pic="http://schemas.openxmlformats.org/drawingml/2006/picture">
                  <pic:nvPicPr>
                    <pic:cNvPr id="0" name="image120.png" descr="C:\Users\Neli\AppData\Local\JASP\temp\clipboard\resources\3\_114.png"/>
                    <pic:cNvPicPr preferRelativeResize="0"/>
                  </pic:nvPicPr>
                  <pic:blipFill>
                    <a:blip r:embed="rId67"/>
                    <a:srcRect/>
                    <a:stretch>
                      <a:fillRect/>
                    </a:stretch>
                  </pic:blipFill>
                  <pic:spPr>
                    <a:xfrm>
                      <a:off x="0" y="0"/>
                      <a:ext cx="2725103" cy="2057730"/>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016E6648" wp14:editId="03567828">
            <wp:extent cx="2763621" cy="2085751"/>
            <wp:effectExtent l="0" t="0" r="0" b="0"/>
            <wp:docPr id="59" name="image122.png" descr="C:\Users\Neli\AppData\Local\JASP\temp\clipboard\resources\3\_116.png"/>
            <wp:cNvGraphicFramePr/>
            <a:graphic xmlns:a="http://schemas.openxmlformats.org/drawingml/2006/main">
              <a:graphicData uri="http://schemas.openxmlformats.org/drawingml/2006/picture">
                <pic:pic xmlns:pic="http://schemas.openxmlformats.org/drawingml/2006/picture">
                  <pic:nvPicPr>
                    <pic:cNvPr id="0" name="image122.png" descr="C:\Users\Neli\AppData\Local\JASP\temp\clipboard\resources\3\_116.png"/>
                    <pic:cNvPicPr preferRelativeResize="0"/>
                  </pic:nvPicPr>
                  <pic:blipFill>
                    <a:blip r:embed="rId68"/>
                    <a:srcRect/>
                    <a:stretch>
                      <a:fillRect/>
                    </a:stretch>
                  </pic:blipFill>
                  <pic:spPr>
                    <a:xfrm>
                      <a:off x="0" y="0"/>
                      <a:ext cx="2763621" cy="2085751"/>
                    </a:xfrm>
                    <a:prstGeom prst="rect">
                      <a:avLst/>
                    </a:prstGeom>
                    <a:ln/>
                  </pic:spPr>
                </pic:pic>
              </a:graphicData>
            </a:graphic>
          </wp:inline>
        </w:drawing>
      </w:r>
    </w:p>
    <w:p w14:paraId="0669D6A9"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255CCE2A"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274C3927" wp14:editId="323948FF">
            <wp:extent cx="2792384" cy="2107460"/>
            <wp:effectExtent l="0" t="0" r="0" b="0"/>
            <wp:docPr id="61" name="image126.png" descr="C:\Users\Neli\AppData\Local\JASP\temp\clipboard\resources\3\_118.png"/>
            <wp:cNvGraphicFramePr/>
            <a:graphic xmlns:a="http://schemas.openxmlformats.org/drawingml/2006/main">
              <a:graphicData uri="http://schemas.openxmlformats.org/drawingml/2006/picture">
                <pic:pic xmlns:pic="http://schemas.openxmlformats.org/drawingml/2006/picture">
                  <pic:nvPicPr>
                    <pic:cNvPr id="0" name="image126.png" descr="C:\Users\Neli\AppData\Local\JASP\temp\clipboard\resources\3\_118.png"/>
                    <pic:cNvPicPr preferRelativeResize="0"/>
                  </pic:nvPicPr>
                  <pic:blipFill>
                    <a:blip r:embed="rId69"/>
                    <a:srcRect/>
                    <a:stretch>
                      <a:fillRect/>
                    </a:stretch>
                  </pic:blipFill>
                  <pic:spPr>
                    <a:xfrm>
                      <a:off x="0" y="0"/>
                      <a:ext cx="2792384" cy="2107460"/>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5AB21F30" wp14:editId="7E634DA3">
            <wp:extent cx="2696528" cy="2033900"/>
            <wp:effectExtent l="0" t="0" r="0" b="0"/>
            <wp:docPr id="40" name="image103.png" descr="C:\Users\Neli\AppData\Local\JASP\temp\clipboard\resources\3\_120.png"/>
            <wp:cNvGraphicFramePr/>
            <a:graphic xmlns:a="http://schemas.openxmlformats.org/drawingml/2006/main">
              <a:graphicData uri="http://schemas.openxmlformats.org/drawingml/2006/picture">
                <pic:pic xmlns:pic="http://schemas.openxmlformats.org/drawingml/2006/picture">
                  <pic:nvPicPr>
                    <pic:cNvPr id="0" name="image103.png" descr="C:\Users\Neli\AppData\Local\JASP\temp\clipboard\resources\3\_120.png"/>
                    <pic:cNvPicPr preferRelativeResize="0"/>
                  </pic:nvPicPr>
                  <pic:blipFill>
                    <a:blip r:embed="rId70"/>
                    <a:srcRect/>
                    <a:stretch>
                      <a:fillRect/>
                    </a:stretch>
                  </pic:blipFill>
                  <pic:spPr>
                    <a:xfrm>
                      <a:off x="0" y="0"/>
                      <a:ext cx="2696528" cy="2033900"/>
                    </a:xfrm>
                    <a:prstGeom prst="rect">
                      <a:avLst/>
                    </a:prstGeom>
                    <a:ln/>
                  </pic:spPr>
                </pic:pic>
              </a:graphicData>
            </a:graphic>
          </wp:inline>
        </w:drawing>
      </w:r>
    </w:p>
    <w:p w14:paraId="745DE0A5"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50800D68" w14:textId="77777777" w:rsidR="009E6841" w:rsidRDefault="006B115E">
      <w:pPr>
        <w:spacing w:after="108" w:line="240" w:lineRule="auto"/>
        <w:jc w:val="center"/>
        <w:rPr>
          <w:strike/>
          <w:color w:val="FF0000"/>
          <w:sz w:val="24"/>
          <w:szCs w:val="24"/>
        </w:rPr>
      </w:pPr>
      <w:r>
        <w:rPr>
          <w:sz w:val="24"/>
          <w:szCs w:val="24"/>
        </w:rPr>
        <w:t xml:space="preserve">Figura 14. Se presenta la razón entre las densidades de las distribuciones prior y posteriores  computadas con las pruebas-T bayesianas de una sola muestra realizadas para evaluar las diferencias relativas de los participantes A en cada periodo contenidos en el </w:t>
      </w:r>
      <w:proofErr w:type="spellStart"/>
      <w:r>
        <w:rPr>
          <w:sz w:val="24"/>
          <w:szCs w:val="24"/>
        </w:rPr>
        <w:t>subjuego</w:t>
      </w:r>
      <w:proofErr w:type="spellEnd"/>
      <w:r>
        <w:rPr>
          <w:sz w:val="24"/>
          <w:szCs w:val="24"/>
        </w:rPr>
        <w:t xml:space="preserve"> 2, cuando se asume que estos no multiplican sus creencias por p.</w:t>
      </w:r>
    </w:p>
    <w:p w14:paraId="5B8F252C"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lastRenderedPageBreak/>
        <w:drawing>
          <wp:inline distT="0" distB="0" distL="0" distR="0" wp14:anchorId="42A65C9A" wp14:editId="033B597D">
            <wp:extent cx="2715578" cy="2048268"/>
            <wp:effectExtent l="0" t="0" r="0" b="0"/>
            <wp:docPr id="21" name="image60.png" descr="C:\Users\Neli\AppData\Local\JASP\temp\clipboard\resources\1\_98.png"/>
            <wp:cNvGraphicFramePr/>
            <a:graphic xmlns:a="http://schemas.openxmlformats.org/drawingml/2006/main">
              <a:graphicData uri="http://schemas.openxmlformats.org/drawingml/2006/picture">
                <pic:pic xmlns:pic="http://schemas.openxmlformats.org/drawingml/2006/picture">
                  <pic:nvPicPr>
                    <pic:cNvPr id="0" name="image60.png" descr="C:\Users\Neli\AppData\Local\JASP\temp\clipboard\resources\1\_98.png"/>
                    <pic:cNvPicPr preferRelativeResize="0"/>
                  </pic:nvPicPr>
                  <pic:blipFill>
                    <a:blip r:embed="rId71"/>
                    <a:srcRect/>
                    <a:stretch>
                      <a:fillRect/>
                    </a:stretch>
                  </pic:blipFill>
                  <pic:spPr>
                    <a:xfrm>
                      <a:off x="0" y="0"/>
                      <a:ext cx="2715578" cy="2048268"/>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16E4C636" wp14:editId="6194C921">
            <wp:extent cx="2791578" cy="2106851"/>
            <wp:effectExtent l="0" t="0" r="0" b="0"/>
            <wp:docPr id="22" name="image61.png" descr="C:\Users\Neli\AppData\Local\JASP\temp\clipboard\resources\1\_100.png"/>
            <wp:cNvGraphicFramePr/>
            <a:graphic xmlns:a="http://schemas.openxmlformats.org/drawingml/2006/main">
              <a:graphicData uri="http://schemas.openxmlformats.org/drawingml/2006/picture">
                <pic:pic xmlns:pic="http://schemas.openxmlformats.org/drawingml/2006/picture">
                  <pic:nvPicPr>
                    <pic:cNvPr id="0" name="image61.png" descr="C:\Users\Neli\AppData\Local\JASP\temp\clipboard\resources\1\_100.png"/>
                    <pic:cNvPicPr preferRelativeResize="0"/>
                  </pic:nvPicPr>
                  <pic:blipFill>
                    <a:blip r:embed="rId72"/>
                    <a:srcRect/>
                    <a:stretch>
                      <a:fillRect/>
                    </a:stretch>
                  </pic:blipFill>
                  <pic:spPr>
                    <a:xfrm>
                      <a:off x="0" y="0"/>
                      <a:ext cx="2791578" cy="2106851"/>
                    </a:xfrm>
                    <a:prstGeom prst="rect">
                      <a:avLst/>
                    </a:prstGeom>
                    <a:ln/>
                  </pic:spPr>
                </pic:pic>
              </a:graphicData>
            </a:graphic>
          </wp:inline>
        </w:drawing>
      </w:r>
    </w:p>
    <w:p w14:paraId="1D91F363" w14:textId="77777777" w:rsidR="009E6841" w:rsidRDefault="006B115E">
      <w:pPr>
        <w:spacing w:after="108" w:line="240" w:lineRule="auto"/>
        <w:ind w:left="708" w:firstLine="708"/>
        <w:rPr>
          <w:sz w:val="24"/>
          <w:szCs w:val="24"/>
        </w:rPr>
      </w:pPr>
      <w:r>
        <w:rPr>
          <w:sz w:val="24"/>
          <w:szCs w:val="24"/>
        </w:rPr>
        <w:t xml:space="preserve">        Periodo 5</w:t>
      </w:r>
      <w:r>
        <w:rPr>
          <w:sz w:val="24"/>
          <w:szCs w:val="24"/>
        </w:rPr>
        <w:tab/>
      </w:r>
      <w:r>
        <w:rPr>
          <w:sz w:val="24"/>
          <w:szCs w:val="24"/>
        </w:rPr>
        <w:tab/>
      </w:r>
      <w:r>
        <w:rPr>
          <w:sz w:val="24"/>
          <w:szCs w:val="24"/>
        </w:rPr>
        <w:tab/>
      </w:r>
      <w:r>
        <w:rPr>
          <w:sz w:val="24"/>
          <w:szCs w:val="24"/>
        </w:rPr>
        <w:tab/>
      </w:r>
      <w:r>
        <w:rPr>
          <w:sz w:val="24"/>
          <w:szCs w:val="24"/>
        </w:rPr>
        <w:tab/>
        <w:t xml:space="preserve">          Periodo 6</w:t>
      </w:r>
    </w:p>
    <w:p w14:paraId="0332CDBF" w14:textId="77777777" w:rsidR="009E6841" w:rsidRDefault="006B115E">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MX"/>
        </w:rPr>
        <w:drawing>
          <wp:inline distT="0" distB="0" distL="0" distR="0" wp14:anchorId="23F4DAB8" wp14:editId="0377959F">
            <wp:extent cx="2734693" cy="2067242"/>
            <wp:effectExtent l="0" t="0" r="0" b="0"/>
            <wp:docPr id="23" name="image62.png" descr="C:\Users\Neli\AppData\Local\JASP\temp\clipboard\resources\1\_102.png"/>
            <wp:cNvGraphicFramePr/>
            <a:graphic xmlns:a="http://schemas.openxmlformats.org/drawingml/2006/main">
              <a:graphicData uri="http://schemas.openxmlformats.org/drawingml/2006/picture">
                <pic:pic xmlns:pic="http://schemas.openxmlformats.org/drawingml/2006/picture">
                  <pic:nvPicPr>
                    <pic:cNvPr id="0" name="image62.png" descr="C:\Users\Neli\AppData\Local\JASP\temp\clipboard\resources\1\_102.png"/>
                    <pic:cNvPicPr preferRelativeResize="0"/>
                  </pic:nvPicPr>
                  <pic:blipFill>
                    <a:blip r:embed="rId73"/>
                    <a:srcRect/>
                    <a:stretch>
                      <a:fillRect/>
                    </a:stretch>
                  </pic:blipFill>
                  <pic:spPr>
                    <a:xfrm>
                      <a:off x="0" y="0"/>
                      <a:ext cx="2734693" cy="2067242"/>
                    </a:xfrm>
                    <a:prstGeom prst="rect">
                      <a:avLst/>
                    </a:prstGeom>
                    <a:ln/>
                  </pic:spPr>
                </pic:pic>
              </a:graphicData>
            </a:graphic>
          </wp:inline>
        </w:drawing>
      </w:r>
      <w:r>
        <w:rPr>
          <w:rFonts w:ascii="Times New Roman" w:eastAsia="Times New Roman" w:hAnsi="Times New Roman" w:cs="Times New Roman"/>
          <w:noProof/>
          <w:sz w:val="24"/>
          <w:szCs w:val="24"/>
          <w:lang w:eastAsia="es-MX"/>
        </w:rPr>
        <w:drawing>
          <wp:inline distT="0" distB="0" distL="0" distR="0" wp14:anchorId="1DB3A0E6" wp14:editId="0F304A82">
            <wp:extent cx="2658428" cy="2005009"/>
            <wp:effectExtent l="0" t="0" r="0" b="0"/>
            <wp:docPr id="25" name="image64.png" descr="C:\Users\Neli\AppData\Local\JASP\temp\clipboard\resources\1\_106.png"/>
            <wp:cNvGraphicFramePr/>
            <a:graphic xmlns:a="http://schemas.openxmlformats.org/drawingml/2006/main">
              <a:graphicData uri="http://schemas.openxmlformats.org/drawingml/2006/picture">
                <pic:pic xmlns:pic="http://schemas.openxmlformats.org/drawingml/2006/picture">
                  <pic:nvPicPr>
                    <pic:cNvPr id="0" name="image64.png" descr="C:\Users\Neli\AppData\Local\JASP\temp\clipboard\resources\1\_106.png"/>
                    <pic:cNvPicPr preferRelativeResize="0"/>
                  </pic:nvPicPr>
                  <pic:blipFill>
                    <a:blip r:embed="rId74"/>
                    <a:srcRect/>
                    <a:stretch>
                      <a:fillRect/>
                    </a:stretch>
                  </pic:blipFill>
                  <pic:spPr>
                    <a:xfrm>
                      <a:off x="0" y="0"/>
                      <a:ext cx="2658428" cy="2005009"/>
                    </a:xfrm>
                    <a:prstGeom prst="rect">
                      <a:avLst/>
                    </a:prstGeom>
                    <a:ln/>
                  </pic:spPr>
                </pic:pic>
              </a:graphicData>
            </a:graphic>
          </wp:inline>
        </w:drawing>
      </w:r>
    </w:p>
    <w:p w14:paraId="4F0BD561" w14:textId="77777777" w:rsidR="009E6841" w:rsidRDefault="006B115E">
      <w:pPr>
        <w:spacing w:after="108" w:line="240" w:lineRule="auto"/>
        <w:ind w:left="708" w:firstLine="708"/>
        <w:rPr>
          <w:sz w:val="24"/>
          <w:szCs w:val="24"/>
        </w:rPr>
      </w:pPr>
      <w:r>
        <w:rPr>
          <w:sz w:val="24"/>
          <w:szCs w:val="24"/>
        </w:rPr>
        <w:t xml:space="preserve">          Periodo 7</w:t>
      </w:r>
      <w:r>
        <w:rPr>
          <w:sz w:val="24"/>
          <w:szCs w:val="24"/>
        </w:rPr>
        <w:tab/>
      </w:r>
      <w:r>
        <w:rPr>
          <w:sz w:val="24"/>
          <w:szCs w:val="24"/>
        </w:rPr>
        <w:tab/>
      </w:r>
      <w:r>
        <w:rPr>
          <w:sz w:val="24"/>
          <w:szCs w:val="24"/>
        </w:rPr>
        <w:tab/>
      </w:r>
      <w:r>
        <w:rPr>
          <w:sz w:val="24"/>
          <w:szCs w:val="24"/>
        </w:rPr>
        <w:tab/>
      </w:r>
      <w:r>
        <w:rPr>
          <w:sz w:val="24"/>
          <w:szCs w:val="24"/>
        </w:rPr>
        <w:tab/>
        <w:t xml:space="preserve">         Periodo 8</w:t>
      </w:r>
    </w:p>
    <w:p w14:paraId="1405BE8A" w14:textId="77777777" w:rsidR="009E6841" w:rsidRDefault="006B115E">
      <w:pPr>
        <w:spacing w:after="108" w:line="240" w:lineRule="auto"/>
        <w:jc w:val="center"/>
        <w:rPr>
          <w:sz w:val="24"/>
          <w:szCs w:val="24"/>
        </w:rPr>
      </w:pPr>
      <w:r>
        <w:rPr>
          <w:sz w:val="24"/>
          <w:szCs w:val="24"/>
        </w:rPr>
        <w:t xml:space="preserve">Figura 15. Se presenta la razón entre las densidades de las distribuciones prior y posteriores  computadas con las pruebas-T bayesianas de una sola muestra realizadas para evaluar las diferencias relativas de los participantes D y E en cada periodo contenidos en el </w:t>
      </w:r>
      <w:proofErr w:type="spellStart"/>
      <w:r>
        <w:rPr>
          <w:sz w:val="24"/>
          <w:szCs w:val="24"/>
        </w:rPr>
        <w:t>subjuego</w:t>
      </w:r>
      <w:proofErr w:type="spellEnd"/>
      <w:r>
        <w:rPr>
          <w:sz w:val="24"/>
          <w:szCs w:val="24"/>
        </w:rPr>
        <w:t xml:space="preserve"> 2, al asumir que estos no multiplican sus creencias por p.</w:t>
      </w:r>
    </w:p>
    <w:p w14:paraId="3B6B6583" w14:textId="77777777" w:rsidR="009E6841" w:rsidRDefault="009E6841">
      <w:pPr>
        <w:spacing w:after="108" w:line="240" w:lineRule="auto"/>
        <w:rPr>
          <w:sz w:val="24"/>
          <w:szCs w:val="24"/>
        </w:rPr>
      </w:pPr>
    </w:p>
    <w:p w14:paraId="222220F8" w14:textId="77777777" w:rsidR="009E6841" w:rsidRDefault="006B115E">
      <w:pPr>
        <w:spacing w:after="108" w:line="240" w:lineRule="auto"/>
        <w:jc w:val="both"/>
        <w:rPr>
          <w:sz w:val="24"/>
          <w:szCs w:val="24"/>
        </w:rPr>
      </w:pPr>
      <w:r>
        <w:rPr>
          <w:sz w:val="24"/>
          <w:szCs w:val="24"/>
        </w:rPr>
        <w:t xml:space="preserve">En general, los resultados obtenidos en términos de la evaluación de la consistencia con que los jugadores con experiencia responden en el segundo </w:t>
      </w:r>
      <w:proofErr w:type="spellStart"/>
      <w:r>
        <w:rPr>
          <w:sz w:val="24"/>
          <w:szCs w:val="24"/>
        </w:rPr>
        <w:t>subjuego</w:t>
      </w:r>
      <w:proofErr w:type="spellEnd"/>
      <w:r>
        <w:rPr>
          <w:sz w:val="24"/>
          <w:szCs w:val="24"/>
        </w:rPr>
        <w:t xml:space="preserve">, (en comparación con los otros jugadores sin experiencia), apuntan a que la reducción reportada por </w:t>
      </w:r>
      <w:proofErr w:type="spellStart"/>
      <w:r>
        <w:rPr>
          <w:sz w:val="24"/>
          <w:szCs w:val="24"/>
        </w:rPr>
        <w:t>Lahav</w:t>
      </w:r>
      <w:proofErr w:type="spellEnd"/>
      <w:r>
        <w:rPr>
          <w:sz w:val="24"/>
          <w:szCs w:val="24"/>
        </w:rPr>
        <w:t xml:space="preserve"> (2015) en las diferencias entre las elecciones y las creencias de los participantes a lo largo una serie de periodos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ocurre como producto de la experiencia adquirida por los participantes y no como </w:t>
      </w:r>
      <w:proofErr w:type="spellStart"/>
      <w:r>
        <w:rPr>
          <w:sz w:val="24"/>
          <w:szCs w:val="24"/>
        </w:rPr>
        <w:t>co</w:t>
      </w:r>
      <w:proofErr w:type="spellEnd"/>
      <w:r>
        <w:rPr>
          <w:sz w:val="24"/>
          <w:szCs w:val="24"/>
        </w:rPr>
        <w:t>-producto del efecto de suelo asociado a la tendencia identificada en este tipo de juegos a elegir números cada vez más pequeños.</w:t>
      </w:r>
    </w:p>
    <w:p w14:paraId="12577D6C" w14:textId="77777777" w:rsidR="009E6841" w:rsidRDefault="009E6841">
      <w:pPr>
        <w:spacing w:after="108" w:line="240" w:lineRule="auto"/>
        <w:rPr>
          <w:sz w:val="24"/>
          <w:szCs w:val="24"/>
        </w:rPr>
      </w:pPr>
    </w:p>
    <w:p w14:paraId="41735BF8" w14:textId="77777777" w:rsidR="009E6841" w:rsidRDefault="006B115E">
      <w:pPr>
        <w:numPr>
          <w:ilvl w:val="1"/>
          <w:numId w:val="2"/>
        </w:numPr>
        <w:spacing w:after="0"/>
        <w:contextualSpacing/>
        <w:jc w:val="both"/>
        <w:rPr>
          <w:sz w:val="24"/>
          <w:szCs w:val="24"/>
        </w:rPr>
      </w:pPr>
      <w:r>
        <w:rPr>
          <w:sz w:val="24"/>
          <w:szCs w:val="24"/>
        </w:rPr>
        <w:t>¿Las creencias se vuelven más precisas con la experiencia?</w:t>
      </w:r>
    </w:p>
    <w:p w14:paraId="019C1ABB" w14:textId="77777777" w:rsidR="009E6841" w:rsidRDefault="006B115E">
      <w:pPr>
        <w:jc w:val="both"/>
        <w:rPr>
          <w:sz w:val="24"/>
          <w:szCs w:val="24"/>
        </w:rPr>
      </w:pPr>
      <w:r>
        <w:rPr>
          <w:sz w:val="24"/>
          <w:szCs w:val="24"/>
        </w:rPr>
        <w:t xml:space="preserve">Finalmente, dado el efecto que la experiencia demostró tener sobre la ejecución de los participantes en juegos repetidos de </w:t>
      </w:r>
      <w:r>
        <w:rPr>
          <w:i/>
          <w:sz w:val="24"/>
          <w:szCs w:val="24"/>
        </w:rPr>
        <w:t>p</w:t>
      </w:r>
      <w:r>
        <w:rPr>
          <w:sz w:val="24"/>
          <w:szCs w:val="24"/>
        </w:rPr>
        <w:t>-</w:t>
      </w:r>
      <w:proofErr w:type="spellStart"/>
      <w:r>
        <w:rPr>
          <w:sz w:val="24"/>
          <w:szCs w:val="24"/>
        </w:rPr>
        <w:t>beuaty</w:t>
      </w:r>
      <w:proofErr w:type="spellEnd"/>
      <w:r>
        <w:rPr>
          <w:sz w:val="24"/>
          <w:szCs w:val="24"/>
        </w:rPr>
        <w:t xml:space="preserve"> </w:t>
      </w:r>
      <w:proofErr w:type="spellStart"/>
      <w:r>
        <w:rPr>
          <w:sz w:val="24"/>
          <w:szCs w:val="24"/>
        </w:rPr>
        <w:t>contest</w:t>
      </w:r>
      <w:proofErr w:type="spellEnd"/>
      <w:r>
        <w:rPr>
          <w:sz w:val="24"/>
          <w:szCs w:val="24"/>
        </w:rPr>
        <w:t xml:space="preserve">, tanto en la elección de sus números </w:t>
      </w:r>
      <w:r>
        <w:rPr>
          <w:sz w:val="24"/>
          <w:szCs w:val="24"/>
        </w:rPr>
        <w:lastRenderedPageBreak/>
        <w:t>de acuerdo a la experiencia de otros jugadores, como a la adquisición de consistencia entre sus creencias y elecciones, se valoró una última pregunta de investigación derivada del tipo de datos obtenidos con el diseño propuesto. Dicha pregunta estuvo orientada a evaluar el efecto que pudo haber tenido la experiencia sobre la precisión en la predicción de las elecciones que los jugadores experimentados hacen sobre las elecciones de los otros jugadores.</w:t>
      </w:r>
    </w:p>
    <w:p w14:paraId="5CBA1F0B" w14:textId="77777777" w:rsidR="009E6841" w:rsidRDefault="006B115E">
      <w:pPr>
        <w:jc w:val="both"/>
        <w:rPr>
          <w:sz w:val="24"/>
          <w:szCs w:val="24"/>
        </w:rPr>
      </w:pPr>
      <w:r>
        <w:rPr>
          <w:sz w:val="24"/>
          <w:szCs w:val="24"/>
        </w:rPr>
        <w:t xml:space="preserve">Se realizó un último conjunto de pruebas-T de dos muestras para comparar el número de veces que los participantes en los </w:t>
      </w:r>
      <w:proofErr w:type="spellStart"/>
      <w:r>
        <w:rPr>
          <w:sz w:val="24"/>
          <w:szCs w:val="24"/>
        </w:rPr>
        <w:t>subjuegos</w:t>
      </w:r>
      <w:proofErr w:type="spellEnd"/>
      <w:r>
        <w:rPr>
          <w:sz w:val="24"/>
          <w:szCs w:val="24"/>
        </w:rPr>
        <w:t xml:space="preserve"> 1 y 2 lograron acercarse (dentro de un margen de error de </w:t>
      </w:r>
      <m:oMath>
        <m:r>
          <w:rPr>
            <w:rFonts w:ascii="Cambria Math" w:eastAsia="Cambria Math" w:hAnsi="Cambria Math" w:cs="Cambria Math"/>
            <w:sz w:val="24"/>
            <w:szCs w:val="24"/>
          </w:rPr>
          <m:t xml:space="preserve">∓5 </m:t>
        </m:r>
      </m:oMath>
      <w:r>
        <w:rPr>
          <w:sz w:val="24"/>
          <w:szCs w:val="24"/>
        </w:rPr>
        <w:t>) a la predicción de los números a elegir por sus oponentes en cada periodo.</w:t>
      </w:r>
    </w:p>
    <w:p w14:paraId="6B45E227" w14:textId="77777777" w:rsidR="009E6841" w:rsidRDefault="006B115E">
      <w:pPr>
        <w:jc w:val="both"/>
        <w:rPr>
          <w:sz w:val="24"/>
          <w:szCs w:val="24"/>
        </w:rPr>
      </w:pPr>
      <w:r>
        <w:rPr>
          <w:sz w:val="24"/>
          <w:szCs w:val="24"/>
        </w:rPr>
        <w:t xml:space="preserve">Para evaluar el efecto de la experiencia sobre la precisión de las predicciones hechas acerca de las elecciones de sus oponentes, se comparó el número de predicciones acertadas hechas por los participantes A en el </w:t>
      </w:r>
      <w:proofErr w:type="spellStart"/>
      <w:r>
        <w:rPr>
          <w:sz w:val="24"/>
          <w:szCs w:val="24"/>
        </w:rPr>
        <w:t>Subjuego</w:t>
      </w:r>
      <w:proofErr w:type="spellEnd"/>
      <w:r>
        <w:rPr>
          <w:sz w:val="24"/>
          <w:szCs w:val="24"/>
        </w:rPr>
        <w:t xml:space="preserve"> 1 contra el número de aciertos que obtuvieron una vez adquiriendo experiencia, en el </w:t>
      </w:r>
      <w:proofErr w:type="spellStart"/>
      <w:r>
        <w:rPr>
          <w:sz w:val="24"/>
          <w:szCs w:val="24"/>
        </w:rPr>
        <w:t>subjuego</w:t>
      </w:r>
      <w:proofErr w:type="spellEnd"/>
      <w:r>
        <w:rPr>
          <w:sz w:val="24"/>
          <w:szCs w:val="24"/>
        </w:rPr>
        <w:t xml:space="preserve"> 2 y se encontró que hubo un aumento en la cantidad de aciertos obtenidos en el segundo </w:t>
      </w:r>
      <w:proofErr w:type="spellStart"/>
      <w:r>
        <w:rPr>
          <w:sz w:val="24"/>
          <w:szCs w:val="24"/>
        </w:rPr>
        <w:t>subjuego</w:t>
      </w:r>
      <w:proofErr w:type="spellEnd"/>
      <w:r>
        <w:rPr>
          <w:sz w:val="24"/>
          <w:szCs w:val="24"/>
        </w:rPr>
        <w:t xml:space="preserve"> (41.25%) </w:t>
      </w:r>
      <w:r w:rsidRPr="00355393">
        <w:rPr>
          <w:sz w:val="24"/>
          <w:szCs w:val="24"/>
        </w:rPr>
        <w:t>respecto del primero (32.50%). Sin embargo, esta diferencia no fue significativa (</w:t>
      </w:r>
      <w:r w:rsidR="00355393" w:rsidRPr="00355393">
        <w:rPr>
          <w:sz w:val="24"/>
          <w:szCs w:val="24"/>
        </w:rPr>
        <w:t xml:space="preserve">prueba clásica </w:t>
      </w:r>
      <w:r w:rsidRPr="00355393">
        <w:rPr>
          <w:i/>
          <w:sz w:val="24"/>
          <w:szCs w:val="24"/>
        </w:rPr>
        <w:t>t</w:t>
      </w:r>
      <w:r w:rsidRPr="00355393">
        <w:rPr>
          <w:sz w:val="24"/>
          <w:szCs w:val="24"/>
        </w:rPr>
        <w:t xml:space="preserve"> = -1.312, </w:t>
      </w:r>
      <w:r w:rsidRPr="00355393">
        <w:rPr>
          <w:i/>
          <w:sz w:val="24"/>
          <w:szCs w:val="24"/>
        </w:rPr>
        <w:t>p</w:t>
      </w:r>
      <w:r w:rsidRPr="00355393">
        <w:rPr>
          <w:sz w:val="24"/>
          <w:szCs w:val="24"/>
        </w:rPr>
        <w:t xml:space="preserve"> = 0.197 &gt; 0.05</w:t>
      </w:r>
      <w:r w:rsidR="00355393" w:rsidRPr="00355393">
        <w:rPr>
          <w:sz w:val="24"/>
          <w:szCs w:val="24"/>
        </w:rPr>
        <w:t xml:space="preserve">, prueba bayesiana </w:t>
      </w:r>
      <w:r w:rsidR="002367A1" w:rsidRPr="00247F96">
        <w:rPr>
          <w:i/>
          <w:sz w:val="24"/>
          <w:szCs w:val="24"/>
        </w:rPr>
        <w:t>BF</w:t>
      </w:r>
      <w:r w:rsidR="002367A1" w:rsidRPr="00247F96">
        <w:rPr>
          <w:i/>
          <w:sz w:val="24"/>
          <w:szCs w:val="24"/>
          <w:vertAlign w:val="subscript"/>
        </w:rPr>
        <w:t>10</w:t>
      </w:r>
      <w:r w:rsidR="002367A1">
        <w:rPr>
          <w:sz w:val="24"/>
          <w:szCs w:val="24"/>
        </w:rPr>
        <w:t xml:space="preserve"> = 0.37</w:t>
      </w:r>
      <w:r w:rsidR="00247F96">
        <w:rPr>
          <w:sz w:val="24"/>
          <w:szCs w:val="24"/>
        </w:rPr>
        <w:t xml:space="preserve">7, </w:t>
      </w:r>
      <w:r w:rsidR="00247F96" w:rsidRPr="00247F96">
        <w:rPr>
          <w:i/>
          <w:sz w:val="24"/>
          <w:szCs w:val="24"/>
        </w:rPr>
        <w:t>error</w:t>
      </w:r>
      <w:r w:rsidR="00247F96">
        <w:rPr>
          <w:sz w:val="24"/>
          <w:szCs w:val="24"/>
        </w:rPr>
        <w:t xml:space="preserve"> = 4.241e - 6</w:t>
      </w:r>
      <w:r w:rsidRPr="00355393">
        <w:rPr>
          <w:sz w:val="24"/>
          <w:szCs w:val="24"/>
        </w:rPr>
        <w:t>).</w:t>
      </w:r>
    </w:p>
    <w:p w14:paraId="7301F2D1" w14:textId="77777777" w:rsidR="009E6841" w:rsidRDefault="006B115E">
      <w:pPr>
        <w:jc w:val="both"/>
        <w:rPr>
          <w:sz w:val="24"/>
          <w:szCs w:val="24"/>
        </w:rPr>
      </w:pPr>
      <w:r>
        <w:rPr>
          <w:sz w:val="24"/>
          <w:szCs w:val="24"/>
        </w:rPr>
        <w:t xml:space="preserve">En el caso del resto de los participantes tampoco se observaron diferencias significativas en su capacidad para predecir las elecciones de los otros jugadores. Los participantes B y C que participaron en el </w:t>
      </w:r>
      <w:proofErr w:type="spellStart"/>
      <w:r>
        <w:rPr>
          <w:sz w:val="24"/>
          <w:szCs w:val="24"/>
        </w:rPr>
        <w:t>subjuego</w:t>
      </w:r>
      <w:proofErr w:type="spellEnd"/>
      <w:r>
        <w:rPr>
          <w:sz w:val="24"/>
          <w:szCs w:val="24"/>
        </w:rPr>
        <w:t xml:space="preserve"> 1 obtuvieron el 33.125% de aciertos, mientras que los participantes D y E tuvieron un 35% en el </w:t>
      </w:r>
      <w:proofErr w:type="spellStart"/>
      <w:r>
        <w:rPr>
          <w:sz w:val="24"/>
          <w:szCs w:val="24"/>
        </w:rPr>
        <w:t>subjuego</w:t>
      </w:r>
      <w:proofErr w:type="spellEnd"/>
      <w:r>
        <w:rPr>
          <w:sz w:val="24"/>
          <w:szCs w:val="24"/>
        </w:rPr>
        <w:t xml:space="preserve"> 2,  (</w:t>
      </w:r>
      <w:r w:rsidR="00805616">
        <w:rPr>
          <w:sz w:val="24"/>
          <w:szCs w:val="24"/>
        </w:rPr>
        <w:t xml:space="preserve">prueba clásica </w:t>
      </w:r>
      <w:r w:rsidRPr="00805616">
        <w:rPr>
          <w:i/>
          <w:sz w:val="24"/>
          <w:szCs w:val="24"/>
        </w:rPr>
        <w:t>t</w:t>
      </w:r>
      <w:r>
        <w:rPr>
          <w:sz w:val="24"/>
          <w:szCs w:val="24"/>
        </w:rPr>
        <w:t xml:space="preserve"> = -0.349, </w:t>
      </w:r>
      <w:r w:rsidRPr="00805616">
        <w:rPr>
          <w:i/>
          <w:sz w:val="24"/>
          <w:szCs w:val="24"/>
        </w:rPr>
        <w:t>p</w:t>
      </w:r>
      <w:r>
        <w:rPr>
          <w:sz w:val="24"/>
          <w:szCs w:val="24"/>
        </w:rPr>
        <w:t xml:space="preserve"> = 0.728 &gt; 0.05</w:t>
      </w:r>
      <w:r w:rsidR="00805616">
        <w:rPr>
          <w:sz w:val="24"/>
          <w:szCs w:val="24"/>
        </w:rPr>
        <w:t xml:space="preserve">, prueba bayesiana </w:t>
      </w:r>
      <w:r w:rsidR="00805616" w:rsidRPr="00805616">
        <w:rPr>
          <w:i/>
          <w:sz w:val="24"/>
          <w:szCs w:val="24"/>
        </w:rPr>
        <w:t>BF</w:t>
      </w:r>
      <w:r w:rsidR="00805616" w:rsidRPr="00805616">
        <w:rPr>
          <w:i/>
          <w:sz w:val="24"/>
          <w:szCs w:val="24"/>
          <w:vertAlign w:val="subscript"/>
        </w:rPr>
        <w:t>10</w:t>
      </w:r>
      <w:r w:rsidR="00805616">
        <w:rPr>
          <w:sz w:val="24"/>
          <w:szCs w:val="24"/>
        </w:rPr>
        <w:t xml:space="preserve"> = 0.131, </w:t>
      </w:r>
      <w:r w:rsidR="00805616" w:rsidRPr="00805616">
        <w:rPr>
          <w:i/>
          <w:sz w:val="24"/>
          <w:szCs w:val="24"/>
        </w:rPr>
        <w:t>error</w:t>
      </w:r>
      <w:r w:rsidR="00805616">
        <w:rPr>
          <w:sz w:val="24"/>
          <w:szCs w:val="24"/>
        </w:rPr>
        <w:t xml:space="preserve"> = 2.907e - 5</w:t>
      </w:r>
      <w:r>
        <w:rPr>
          <w:sz w:val="24"/>
          <w:szCs w:val="24"/>
        </w:rPr>
        <w:t>).</w:t>
      </w:r>
    </w:p>
    <w:p w14:paraId="2CCD377C" w14:textId="77777777" w:rsidR="009E6841" w:rsidRDefault="006B115E">
      <w:pPr>
        <w:jc w:val="both"/>
        <w:rPr>
          <w:sz w:val="24"/>
          <w:szCs w:val="24"/>
        </w:rPr>
      </w:pPr>
      <w:r>
        <w:rPr>
          <w:sz w:val="24"/>
          <w:szCs w:val="24"/>
        </w:rPr>
        <w:t xml:space="preserve">Con base en los análisis realizados para la evaluación de los posibles cambios en la precisión de las predicciones hechas por cada jugador acerca de las elecciones de sus oponentes, se concluye que la experiencia no parece tener un efecto significativo sobre la habilidad de los participantes de anticipar las tiradas de sus contrincantes. Este resultado hace sentido con la manipulación experimental propuesta en el presente estudio: los participantes D y E que juegan con los participantes A en el segundo </w:t>
      </w:r>
      <w:proofErr w:type="spellStart"/>
      <w:r>
        <w:rPr>
          <w:sz w:val="24"/>
          <w:szCs w:val="24"/>
        </w:rPr>
        <w:t>subjuego</w:t>
      </w:r>
      <w:proofErr w:type="spellEnd"/>
      <w:r>
        <w:rPr>
          <w:sz w:val="24"/>
          <w:szCs w:val="24"/>
        </w:rPr>
        <w:t>, son independientes de los participantes con los que jugaba en el primero (B y C), y no habría razón para esperar que sigan las mismas estrategias en la elección de sus tiradas.</w:t>
      </w:r>
    </w:p>
    <w:p w14:paraId="57D657C1" w14:textId="77777777" w:rsidR="009E6841" w:rsidRDefault="006B115E">
      <w:pPr>
        <w:numPr>
          <w:ilvl w:val="0"/>
          <w:numId w:val="2"/>
        </w:numPr>
        <w:spacing w:after="0"/>
        <w:contextualSpacing/>
        <w:jc w:val="both"/>
        <w:rPr>
          <w:b/>
          <w:sz w:val="24"/>
          <w:szCs w:val="24"/>
        </w:rPr>
      </w:pPr>
      <w:r>
        <w:rPr>
          <w:b/>
          <w:sz w:val="24"/>
          <w:szCs w:val="24"/>
        </w:rPr>
        <w:t>Discusión</w:t>
      </w:r>
    </w:p>
    <w:p w14:paraId="54F15A6F" w14:textId="77777777" w:rsidR="009E6841" w:rsidRDefault="006B115E">
      <w:pPr>
        <w:jc w:val="both"/>
        <w:rPr>
          <w:sz w:val="24"/>
          <w:szCs w:val="24"/>
        </w:rPr>
      </w:pPr>
      <w:r>
        <w:rPr>
          <w:sz w:val="24"/>
          <w:szCs w:val="24"/>
        </w:rPr>
        <w:t>El experimento realizado aporta evidencia acerca de la relación que existe entre la elección de un número elegido en el juego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y el cómputo de las creencias que se tienen sobre las elecciones de los demás jugadores, mediante la incorporación de una variación del método para provocar creencias propuesto por </w:t>
      </w:r>
      <w:proofErr w:type="spellStart"/>
      <w:r>
        <w:rPr>
          <w:sz w:val="24"/>
          <w:szCs w:val="24"/>
        </w:rPr>
        <w:t>Lahav</w:t>
      </w:r>
      <w:proofErr w:type="spellEnd"/>
      <w:r>
        <w:rPr>
          <w:sz w:val="24"/>
          <w:szCs w:val="24"/>
        </w:rPr>
        <w:t xml:space="preserve"> (2015) en un procedimiento que aprovecha los efectos de </w:t>
      </w:r>
      <w:proofErr w:type="spellStart"/>
      <w:r>
        <w:rPr>
          <w:sz w:val="24"/>
          <w:szCs w:val="24"/>
        </w:rPr>
        <w:t>Reset</w:t>
      </w:r>
      <w:proofErr w:type="spellEnd"/>
      <w:r>
        <w:rPr>
          <w:sz w:val="24"/>
          <w:szCs w:val="24"/>
        </w:rPr>
        <w:t xml:space="preserve"> reportados por </w:t>
      </w:r>
      <w:proofErr w:type="spellStart"/>
      <w:r>
        <w:rPr>
          <w:sz w:val="24"/>
          <w:szCs w:val="24"/>
        </w:rPr>
        <w:t>Slonim</w:t>
      </w:r>
      <w:proofErr w:type="spellEnd"/>
      <w:r>
        <w:rPr>
          <w:sz w:val="24"/>
          <w:szCs w:val="24"/>
        </w:rPr>
        <w:t xml:space="preserve"> (2005) para evaluar el efecto que tiene la experiencia sobre la consistencia con que las elecciones de los jugadores reflejan sus creencias sobre los demás participantes en el juego.</w:t>
      </w:r>
    </w:p>
    <w:p w14:paraId="4A272D90" w14:textId="77777777" w:rsidR="009E6841" w:rsidRDefault="006B115E">
      <w:pPr>
        <w:jc w:val="both"/>
        <w:rPr>
          <w:sz w:val="24"/>
          <w:szCs w:val="24"/>
        </w:rPr>
      </w:pPr>
      <w:r>
        <w:rPr>
          <w:sz w:val="24"/>
          <w:szCs w:val="24"/>
        </w:rPr>
        <w:lastRenderedPageBreak/>
        <w:t>Para evaluar la diferencia entre las elecciones de los jugadores y sus creencias sobre las tiradas de sus oponentes, se utilizaron dos métodos diferentes. Primero, se tomó en cuenta la diferencia normalizada entre las creencias y las elecciones al ponderar esta por el promedio de los números elegidos por todos los jugadores</w:t>
      </w:r>
      <w:r>
        <w:rPr>
          <w:strike/>
          <w:sz w:val="24"/>
          <w:szCs w:val="24"/>
        </w:rPr>
        <w:t xml:space="preserve"> </w:t>
      </w:r>
      <w:r>
        <w:rPr>
          <w:sz w:val="24"/>
          <w:szCs w:val="24"/>
        </w:rPr>
        <w:t>en cada periodo; y después, se computó la diferencia relativa que toma como factor de ponderación el valor intermedio entre las creencias y las elecciones. Ambos métodos buscan compensar la tendencia que presentan las elecciones de los jugadores a converger en un equilibrio cercano a 0 cuando el juego se repite a lo largo de varios periodos. La diferencia sustancial entre ambos, es que la diferencia normalizada depende de la elección promedio registrada por todos los jugadores en el periodo a evaluar y  la diferencia relativa se calcula únicamente a partir de la creencia y elección del jugador en cuestión.</w:t>
      </w:r>
    </w:p>
    <w:p w14:paraId="5C0BD3F6" w14:textId="77777777" w:rsidR="009E6841" w:rsidRDefault="006B115E">
      <w:pPr>
        <w:jc w:val="both"/>
        <w:rPr>
          <w:strike/>
          <w:sz w:val="24"/>
          <w:szCs w:val="24"/>
        </w:rPr>
      </w:pPr>
      <w:r>
        <w:rPr>
          <w:sz w:val="24"/>
          <w:szCs w:val="24"/>
        </w:rPr>
        <w:t xml:space="preserve">Si bien estas dos métodos llevaron al cálculo de distintos valores por cada jugador en cada periodo,  la relación entre estos se presentó de la misma forma: Los jugadores presentan inconsistencias entre sus creencias y sus elecciones cuando no tienen experiencia, tal y como se observó en los primeros periodos jugados por los participantes sin experiencia en el </w:t>
      </w:r>
      <w:proofErr w:type="spellStart"/>
      <w:r>
        <w:rPr>
          <w:sz w:val="24"/>
          <w:szCs w:val="24"/>
        </w:rPr>
        <w:t>subjuego</w:t>
      </w:r>
      <w:proofErr w:type="spellEnd"/>
      <w:r>
        <w:rPr>
          <w:sz w:val="24"/>
          <w:szCs w:val="24"/>
        </w:rPr>
        <w:t xml:space="preserve"> 1 (participantes A, B y C)  y en  el </w:t>
      </w:r>
      <w:proofErr w:type="spellStart"/>
      <w:r>
        <w:rPr>
          <w:sz w:val="24"/>
          <w:szCs w:val="24"/>
        </w:rPr>
        <w:t>subjuego</w:t>
      </w:r>
      <w:proofErr w:type="spellEnd"/>
      <w:r>
        <w:rPr>
          <w:sz w:val="24"/>
          <w:szCs w:val="24"/>
        </w:rPr>
        <w:t xml:space="preserve"> 2 (participantes D y E). Dichas inconsistencias se reducen conforme los participantes adquieren experiencia, hacia el final del primer </w:t>
      </w:r>
      <w:proofErr w:type="spellStart"/>
      <w:r>
        <w:rPr>
          <w:sz w:val="24"/>
          <w:szCs w:val="24"/>
        </w:rPr>
        <w:t>subjuego</w:t>
      </w:r>
      <w:proofErr w:type="spellEnd"/>
      <w:r>
        <w:rPr>
          <w:sz w:val="24"/>
          <w:szCs w:val="24"/>
        </w:rPr>
        <w:t xml:space="preserve">, y se mantienen a lo largo de los cuatro periodos que conforman el segundo </w:t>
      </w:r>
      <w:proofErr w:type="spellStart"/>
      <w:r>
        <w:rPr>
          <w:sz w:val="24"/>
          <w:szCs w:val="24"/>
        </w:rPr>
        <w:t>subjuego</w:t>
      </w:r>
      <w:proofErr w:type="spellEnd"/>
      <w:r>
        <w:rPr>
          <w:sz w:val="24"/>
          <w:szCs w:val="24"/>
        </w:rPr>
        <w:t xml:space="preserve"> para los participantes A, que juegan con los participantes sin experiencia D y E.</w:t>
      </w:r>
    </w:p>
    <w:p w14:paraId="4CCF7EBA" w14:textId="77777777" w:rsidR="009E6841" w:rsidRDefault="006B115E">
      <w:pPr>
        <w:jc w:val="both"/>
        <w:rPr>
          <w:strike/>
          <w:sz w:val="24"/>
          <w:szCs w:val="24"/>
        </w:rPr>
      </w:pPr>
      <w:r>
        <w:rPr>
          <w:sz w:val="24"/>
          <w:szCs w:val="24"/>
        </w:rPr>
        <w:t>En promedio, las elecciones reales de los jugadores se situaron por encima del número objetivo hipotético, asociado con las  creencias registradas en cada periodo,  y en cambio, se mantuvieron</w:t>
      </w:r>
      <w:r w:rsidRPr="003A7509">
        <w:rPr>
          <w:sz w:val="24"/>
          <w:szCs w:val="24"/>
        </w:rPr>
        <w:t xml:space="preserve"> </w:t>
      </w:r>
      <w:r>
        <w:rPr>
          <w:sz w:val="24"/>
          <w:szCs w:val="24"/>
        </w:rPr>
        <w:t>por debajo del promedio de sus creencias.</w:t>
      </w:r>
    </w:p>
    <w:p w14:paraId="4F3D70CC" w14:textId="77777777" w:rsidR="009E6841" w:rsidRDefault="006B115E">
      <w:pPr>
        <w:jc w:val="both"/>
        <w:rPr>
          <w:sz w:val="24"/>
          <w:szCs w:val="24"/>
        </w:rPr>
      </w:pPr>
      <w:r>
        <w:rPr>
          <w:sz w:val="24"/>
          <w:szCs w:val="24"/>
        </w:rPr>
        <w:t xml:space="preserve">Para evaluar la posibilidad de que las inconsistencias observadas se debieran a que los jugadores no estuvieran tomando en cuenta que el promedio de sus creencias debía multiplicarse por </w:t>
      </w:r>
      <w:r>
        <w:rPr>
          <w:i/>
          <w:sz w:val="24"/>
          <w:szCs w:val="24"/>
        </w:rPr>
        <w:t>p</w:t>
      </w:r>
      <w:r>
        <w:rPr>
          <w:sz w:val="24"/>
          <w:szCs w:val="24"/>
        </w:rPr>
        <w:t xml:space="preserve">, al momento de elegir su número, se incluyeron variaciones en el cálculo de las diferencias normalizadas y relativas que omitían la multiplicación por </w:t>
      </w:r>
      <w:r>
        <w:rPr>
          <w:i/>
          <w:sz w:val="24"/>
          <w:szCs w:val="24"/>
        </w:rPr>
        <w:t>p.</w:t>
      </w:r>
      <w:r>
        <w:rPr>
          <w:sz w:val="24"/>
          <w:szCs w:val="24"/>
        </w:rPr>
        <w:t xml:space="preserve"> Con ello se observó que la elección de los participantes era más consistente con el promedio de sus creencias (sin incluir</w:t>
      </w:r>
      <w:r w:rsidRPr="00FE1FEC">
        <w:rPr>
          <w:sz w:val="24"/>
          <w:szCs w:val="24"/>
        </w:rPr>
        <w:t xml:space="preserve"> </w:t>
      </w:r>
      <w:r>
        <w:rPr>
          <w:sz w:val="24"/>
          <w:szCs w:val="24"/>
        </w:rPr>
        <w:t xml:space="preserve">la multiplicación por </w:t>
      </w:r>
      <w:r>
        <w:rPr>
          <w:i/>
          <w:sz w:val="24"/>
          <w:szCs w:val="24"/>
        </w:rPr>
        <w:t>p)</w:t>
      </w:r>
      <w:r>
        <w:rPr>
          <w:sz w:val="24"/>
          <w:szCs w:val="24"/>
        </w:rPr>
        <w:t xml:space="preserve"> en los primeros periodos, pero conforme adquirieron experiencia entre periodos, sus elecciones se fueron acercando más a la del número objetivo estimado de acuerdo a sus creencias (en los últimos periodos del primer </w:t>
      </w:r>
      <w:proofErr w:type="spellStart"/>
      <w:r>
        <w:rPr>
          <w:sz w:val="24"/>
          <w:szCs w:val="24"/>
        </w:rPr>
        <w:t>subjuego</w:t>
      </w:r>
      <w:proofErr w:type="spellEnd"/>
      <w:r>
        <w:rPr>
          <w:sz w:val="24"/>
          <w:szCs w:val="24"/>
        </w:rPr>
        <w:t xml:space="preserve"> jugado por cada participante y durante todo el segundo </w:t>
      </w:r>
      <w:proofErr w:type="spellStart"/>
      <w:r>
        <w:rPr>
          <w:sz w:val="24"/>
          <w:szCs w:val="24"/>
        </w:rPr>
        <w:t>subjuego</w:t>
      </w:r>
      <w:proofErr w:type="spellEnd"/>
      <w:r>
        <w:rPr>
          <w:sz w:val="24"/>
          <w:szCs w:val="24"/>
        </w:rPr>
        <w:t xml:space="preserve">, en el caso de los participante A). Este resultado indica que los participantes aprenden a incluir la multiplicación por </w:t>
      </w:r>
      <w:r>
        <w:rPr>
          <w:i/>
          <w:sz w:val="24"/>
          <w:szCs w:val="24"/>
        </w:rPr>
        <w:t>p</w:t>
      </w:r>
      <w:r>
        <w:rPr>
          <w:sz w:val="24"/>
          <w:szCs w:val="24"/>
        </w:rPr>
        <w:t xml:space="preserve"> conforme adquieren experiencia en el juego. De cualquier forma, no es posible determinar si los participantes incorporan el cálculo explícitamente, o simplemente aprenden de forma intuitiva a elegir números cada vez más pequeños, por debajo del promedio de sus creencias.</w:t>
      </w:r>
    </w:p>
    <w:p w14:paraId="031D2A0A" w14:textId="77777777" w:rsidR="009E6841" w:rsidRDefault="006B115E">
      <w:pPr>
        <w:jc w:val="both"/>
        <w:rPr>
          <w:sz w:val="24"/>
          <w:szCs w:val="24"/>
        </w:rPr>
      </w:pPr>
      <w:bookmarkStart w:id="3" w:name="_gjdgxs" w:colFirst="0" w:colLast="0"/>
      <w:bookmarkEnd w:id="3"/>
      <w:r>
        <w:rPr>
          <w:sz w:val="24"/>
          <w:szCs w:val="24"/>
        </w:rPr>
        <w:t xml:space="preserve">El inicio del segundo </w:t>
      </w:r>
      <w:proofErr w:type="spellStart"/>
      <w:r>
        <w:rPr>
          <w:sz w:val="24"/>
          <w:szCs w:val="24"/>
        </w:rPr>
        <w:t>subjuego</w:t>
      </w:r>
      <w:proofErr w:type="spellEnd"/>
      <w:r>
        <w:rPr>
          <w:sz w:val="24"/>
          <w:szCs w:val="24"/>
        </w:rPr>
        <w:t xml:space="preserve"> estuvo marcado por la introducción de dos nuevos jugadores (D y E) que reemplazaron a dos de los jugadores participantes en el </w:t>
      </w:r>
      <w:proofErr w:type="spellStart"/>
      <w:r>
        <w:rPr>
          <w:sz w:val="24"/>
          <w:szCs w:val="24"/>
        </w:rPr>
        <w:t>subjuego</w:t>
      </w:r>
      <w:proofErr w:type="spellEnd"/>
      <w:r>
        <w:rPr>
          <w:sz w:val="24"/>
          <w:szCs w:val="24"/>
        </w:rPr>
        <w:t xml:space="preserve"> 1 (B y E), </w:t>
      </w:r>
      <w:r>
        <w:rPr>
          <w:sz w:val="24"/>
          <w:szCs w:val="24"/>
        </w:rPr>
        <w:lastRenderedPageBreak/>
        <w:t xml:space="preserve">siendo que uno de los jugadores de dicho </w:t>
      </w:r>
      <w:proofErr w:type="spellStart"/>
      <w:r>
        <w:rPr>
          <w:sz w:val="24"/>
          <w:szCs w:val="24"/>
        </w:rPr>
        <w:t>subjuego</w:t>
      </w:r>
      <w:proofErr w:type="spellEnd"/>
      <w:r>
        <w:rPr>
          <w:sz w:val="24"/>
          <w:szCs w:val="24"/>
        </w:rPr>
        <w:t xml:space="preserve"> permaneció durante cuatro periodos más. Con esta manipulación experimental se replicó exitosamente el efecto de </w:t>
      </w:r>
      <w:proofErr w:type="spellStart"/>
      <w:r>
        <w:rPr>
          <w:sz w:val="24"/>
          <w:szCs w:val="24"/>
        </w:rPr>
        <w:t>Reset</w:t>
      </w:r>
      <w:proofErr w:type="spellEnd"/>
      <w:r>
        <w:rPr>
          <w:sz w:val="24"/>
          <w:szCs w:val="24"/>
        </w:rPr>
        <w:t xml:space="preserve"> reportado por </w:t>
      </w:r>
      <w:proofErr w:type="spellStart"/>
      <w:r>
        <w:rPr>
          <w:sz w:val="24"/>
          <w:szCs w:val="24"/>
        </w:rPr>
        <w:t>Slonim</w:t>
      </w:r>
      <w:proofErr w:type="spellEnd"/>
      <w:r>
        <w:rPr>
          <w:sz w:val="24"/>
          <w:szCs w:val="24"/>
        </w:rPr>
        <w:t xml:space="preserve"> (2005), permitiendo evaluar la consistencia entre las elecciones y las creencias de los participantes A como una función de su experiencia, sin la influencia del efecto de suelo. Los resultados obtenidos a este respecto confirman la importancia que tiene la experiencia de los participantes sobre su desempeño en el juego de p-</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en términos de la consistencia entre los números elegidos y los números que se estimaba que tirarían los demás jugadores.</w:t>
      </w:r>
    </w:p>
    <w:p w14:paraId="10E272A4" w14:textId="77777777" w:rsidR="009E6841" w:rsidRDefault="006B115E">
      <w:pPr>
        <w:jc w:val="both"/>
        <w:rPr>
          <w:sz w:val="24"/>
          <w:szCs w:val="24"/>
        </w:rPr>
      </w:pPr>
      <w:bookmarkStart w:id="4" w:name="_30j0zll" w:colFirst="0" w:colLast="0"/>
      <w:bookmarkEnd w:id="4"/>
      <w:r>
        <w:rPr>
          <w:sz w:val="24"/>
          <w:szCs w:val="24"/>
        </w:rPr>
        <w:t>El experimento que se realizó para conducir este estudio se llevó a cabo en 10 sesiones experimentales. Replicar el experimento con una muestra más grande podría incrementar la robustez de los hallazgos reportados.</w:t>
      </w:r>
    </w:p>
    <w:p w14:paraId="5A54A91D" w14:textId="77777777" w:rsidR="009E6841" w:rsidRDefault="006B115E">
      <w:pPr>
        <w:numPr>
          <w:ilvl w:val="0"/>
          <w:numId w:val="2"/>
        </w:numPr>
        <w:spacing w:after="0"/>
        <w:contextualSpacing/>
        <w:jc w:val="both"/>
        <w:rPr>
          <w:b/>
          <w:sz w:val="24"/>
          <w:szCs w:val="24"/>
        </w:rPr>
      </w:pPr>
      <w:r>
        <w:rPr>
          <w:b/>
          <w:sz w:val="24"/>
          <w:szCs w:val="24"/>
        </w:rPr>
        <w:t>Conclusión</w:t>
      </w:r>
    </w:p>
    <w:p w14:paraId="7CE89C77" w14:textId="77777777" w:rsidR="009E6841" w:rsidRDefault="006B115E">
      <w:pPr>
        <w:jc w:val="both"/>
        <w:rPr>
          <w:sz w:val="24"/>
          <w:szCs w:val="24"/>
        </w:rPr>
      </w:pPr>
      <w:r>
        <w:rPr>
          <w:sz w:val="24"/>
          <w:szCs w:val="24"/>
        </w:rPr>
        <w:t xml:space="preserve">Se realizó un experimento de </w:t>
      </w:r>
      <w:r>
        <w:rPr>
          <w:i/>
          <w:sz w:val="24"/>
          <w:szCs w:val="24"/>
        </w:rPr>
        <w:t>p</w:t>
      </w:r>
      <w:r>
        <w:rPr>
          <w:sz w:val="24"/>
          <w:szCs w:val="24"/>
        </w:rPr>
        <w:t>-</w:t>
      </w:r>
      <w:proofErr w:type="spellStart"/>
      <w:r>
        <w:rPr>
          <w:sz w:val="24"/>
          <w:szCs w:val="24"/>
        </w:rPr>
        <w:t>beauty</w:t>
      </w:r>
      <w:proofErr w:type="spellEnd"/>
      <w:r>
        <w:rPr>
          <w:sz w:val="24"/>
          <w:szCs w:val="24"/>
        </w:rPr>
        <w:t xml:space="preserve"> </w:t>
      </w:r>
      <w:proofErr w:type="spellStart"/>
      <w:r>
        <w:rPr>
          <w:sz w:val="24"/>
          <w:szCs w:val="24"/>
        </w:rPr>
        <w:t>contest</w:t>
      </w:r>
      <w:proofErr w:type="spellEnd"/>
      <w:r>
        <w:rPr>
          <w:sz w:val="24"/>
          <w:szCs w:val="24"/>
        </w:rPr>
        <w:t xml:space="preserve"> repetido con una variación del método de provocación de creencias presentado por </w:t>
      </w:r>
      <w:proofErr w:type="spellStart"/>
      <w:r>
        <w:rPr>
          <w:sz w:val="24"/>
          <w:szCs w:val="24"/>
        </w:rPr>
        <w:t>Lahav</w:t>
      </w:r>
      <w:proofErr w:type="spellEnd"/>
      <w:r>
        <w:rPr>
          <w:sz w:val="24"/>
          <w:szCs w:val="24"/>
        </w:rPr>
        <w:t xml:space="preserve"> (2015). Los resultados encontrados en el presente estudio confirman el hallazgo principal reportado por </w:t>
      </w:r>
      <w:proofErr w:type="spellStart"/>
      <w:r>
        <w:rPr>
          <w:sz w:val="24"/>
          <w:szCs w:val="24"/>
        </w:rPr>
        <w:t>Lahav</w:t>
      </w:r>
      <w:proofErr w:type="spellEnd"/>
      <w:r>
        <w:rPr>
          <w:sz w:val="24"/>
          <w:szCs w:val="24"/>
        </w:rPr>
        <w:t xml:space="preserve"> acerca de la consistencia con que las elecciones de los participantes en cada periodo reflejan sus creencias sobre las tiradas de sus oponentes: en un comienzo los participantes eligen números poco consistentes con las creencias reportadas, pero conforme van adquiriendo experiencia al participar en más periodos, sus elecciones y creencias se vuelven consistentes. El presente trabajo aporta evidencia a favor de la relación experiencia-consistencia, al descartar la influencia del efecto de suelo sobre la reducción de las diferencias registradas entre elecciones y creencias en cada periodo, mediante la incorporación de un segundo </w:t>
      </w:r>
      <w:proofErr w:type="spellStart"/>
      <w:r>
        <w:rPr>
          <w:sz w:val="24"/>
          <w:szCs w:val="24"/>
        </w:rPr>
        <w:t>subjuego</w:t>
      </w:r>
      <w:proofErr w:type="spellEnd"/>
      <w:r>
        <w:rPr>
          <w:sz w:val="24"/>
          <w:szCs w:val="24"/>
        </w:rPr>
        <w:t xml:space="preserve"> donde participantes que adquirieron experiencia durante el primer </w:t>
      </w:r>
      <w:proofErr w:type="spellStart"/>
      <w:r>
        <w:rPr>
          <w:sz w:val="24"/>
          <w:szCs w:val="24"/>
        </w:rPr>
        <w:t>subjuego</w:t>
      </w:r>
      <w:proofErr w:type="spellEnd"/>
      <w:r>
        <w:rPr>
          <w:sz w:val="24"/>
          <w:szCs w:val="24"/>
        </w:rPr>
        <w:t xml:space="preserve"> fueron enfrentados a nuevos oponentes</w:t>
      </w:r>
      <w:r w:rsidR="002E219D">
        <w:rPr>
          <w:sz w:val="24"/>
          <w:szCs w:val="24"/>
        </w:rPr>
        <w:t xml:space="preserve">, generando un efecto de </w:t>
      </w:r>
      <w:proofErr w:type="spellStart"/>
      <w:r w:rsidR="002E219D">
        <w:rPr>
          <w:sz w:val="24"/>
          <w:szCs w:val="24"/>
        </w:rPr>
        <w:t>r</w:t>
      </w:r>
      <w:r>
        <w:rPr>
          <w:sz w:val="24"/>
          <w:szCs w:val="24"/>
        </w:rPr>
        <w:t>eset</w:t>
      </w:r>
      <w:proofErr w:type="spellEnd"/>
      <w:r>
        <w:rPr>
          <w:sz w:val="24"/>
          <w:szCs w:val="24"/>
        </w:rPr>
        <w:t xml:space="preserve"> que llevara a los participantes con experiencia a elegir números más grandes pero consistentes con sus creencias.</w:t>
      </w:r>
    </w:p>
    <w:p w14:paraId="3908E806" w14:textId="45BCABBA" w:rsidR="0021314E" w:rsidRDefault="006B115E" w:rsidP="000547CE">
      <w:pPr>
        <w:jc w:val="both"/>
        <w:rPr>
          <w:sz w:val="24"/>
          <w:szCs w:val="24"/>
        </w:rPr>
      </w:pPr>
      <w:r>
        <w:rPr>
          <w:sz w:val="24"/>
          <w:szCs w:val="24"/>
        </w:rPr>
        <w:t xml:space="preserve">Además, los resultados encontrados muestran que los participantes no sólo se vuelven más consistentes conforme adquieren experiencia, sino que también comienzan a elegir números que caen por debajo del promedio de sus creencias (lo cual podría sugerir que aprenden a incorporar la multiplicación por </w:t>
      </w:r>
      <w:r>
        <w:rPr>
          <w:i/>
          <w:sz w:val="24"/>
          <w:szCs w:val="24"/>
        </w:rPr>
        <w:t>p</w:t>
      </w:r>
      <w:r>
        <w:rPr>
          <w:sz w:val="24"/>
          <w:szCs w:val="24"/>
        </w:rPr>
        <w:t xml:space="preserve"> al elegir el número con el que competirán en cada periodo).</w:t>
      </w:r>
    </w:p>
    <w:p w14:paraId="2DA07E77" w14:textId="51E5BE83" w:rsidR="000547CE" w:rsidRDefault="000547CE" w:rsidP="000547CE">
      <w:pPr>
        <w:jc w:val="both"/>
        <w:rPr>
          <w:sz w:val="24"/>
          <w:szCs w:val="24"/>
          <w:highlight w:val="yellow"/>
        </w:rPr>
      </w:pPr>
      <w:commentRangeStart w:id="5"/>
      <w:r w:rsidRPr="00EF0DB5">
        <w:rPr>
          <w:sz w:val="24"/>
          <w:szCs w:val="24"/>
          <w:highlight w:val="yellow"/>
        </w:rPr>
        <w:t>Todos</w:t>
      </w:r>
      <w:commentRangeEnd w:id="5"/>
      <w:r>
        <w:rPr>
          <w:rStyle w:val="Refdecomentario"/>
        </w:rPr>
        <w:commentReference w:id="5"/>
      </w:r>
      <w:r w:rsidRPr="00EF0DB5">
        <w:rPr>
          <w:sz w:val="24"/>
          <w:szCs w:val="24"/>
          <w:highlight w:val="yellow"/>
        </w:rPr>
        <w:t xml:space="preserve"> los juegos de </w:t>
      </w:r>
      <w:r w:rsidRPr="00EF0DB5">
        <w:rPr>
          <w:i/>
          <w:sz w:val="24"/>
          <w:szCs w:val="24"/>
          <w:highlight w:val="yellow"/>
        </w:rPr>
        <w:t>p</w:t>
      </w:r>
      <w:r w:rsidRPr="00EF0DB5">
        <w:rPr>
          <w:sz w:val="24"/>
          <w:szCs w:val="24"/>
          <w:highlight w:val="yellow"/>
        </w:rPr>
        <w:t>-</w:t>
      </w:r>
      <w:proofErr w:type="spellStart"/>
      <w:r w:rsidRPr="00EF0DB5">
        <w:rPr>
          <w:sz w:val="24"/>
          <w:szCs w:val="24"/>
          <w:highlight w:val="yellow"/>
        </w:rPr>
        <w:t>beauty</w:t>
      </w:r>
      <w:proofErr w:type="spellEnd"/>
      <w:r w:rsidRPr="00EF0DB5">
        <w:rPr>
          <w:sz w:val="24"/>
          <w:szCs w:val="24"/>
          <w:highlight w:val="yellow"/>
        </w:rPr>
        <w:t xml:space="preserve"> </w:t>
      </w:r>
      <w:proofErr w:type="spellStart"/>
      <w:r w:rsidRPr="00EF0DB5">
        <w:rPr>
          <w:sz w:val="24"/>
          <w:szCs w:val="24"/>
          <w:highlight w:val="yellow"/>
        </w:rPr>
        <w:t>contest</w:t>
      </w:r>
      <w:proofErr w:type="spellEnd"/>
      <w:r w:rsidRPr="00EF0DB5">
        <w:rPr>
          <w:sz w:val="24"/>
          <w:szCs w:val="24"/>
          <w:highlight w:val="yellow"/>
        </w:rPr>
        <w:t xml:space="preserve"> que se llevaron a cabo en este trabajo de tesis se realizaron con grupos de únicamente tres participantes. Esta decisión obedeció principalmente a mantener la misma cantidad de jugadores con y sin experiencia que reporta </w:t>
      </w:r>
      <w:proofErr w:type="spellStart"/>
      <w:r w:rsidRPr="00EF0DB5">
        <w:rPr>
          <w:sz w:val="24"/>
          <w:szCs w:val="24"/>
          <w:highlight w:val="yellow"/>
        </w:rPr>
        <w:t>Slonim</w:t>
      </w:r>
      <w:proofErr w:type="spellEnd"/>
      <w:r w:rsidRPr="00EF0DB5">
        <w:rPr>
          <w:sz w:val="24"/>
          <w:szCs w:val="24"/>
          <w:highlight w:val="yellow"/>
        </w:rPr>
        <w:t xml:space="preserve"> (2005)</w:t>
      </w:r>
      <w:r>
        <w:rPr>
          <w:sz w:val="24"/>
          <w:szCs w:val="24"/>
          <w:highlight w:val="yellow"/>
        </w:rPr>
        <w:t xml:space="preserve">, además de facilitar la provocación de creencias </w:t>
      </w:r>
      <w:r w:rsidR="003A1FD3">
        <w:rPr>
          <w:color w:val="FF0000"/>
          <w:sz w:val="24"/>
          <w:szCs w:val="24"/>
          <w:highlight w:val="yellow"/>
        </w:rPr>
        <w:t xml:space="preserve">específicas </w:t>
      </w:r>
      <w:r>
        <w:rPr>
          <w:sz w:val="24"/>
          <w:szCs w:val="24"/>
          <w:highlight w:val="yellow"/>
        </w:rPr>
        <w:t>al contar con grupos pequeños</w:t>
      </w:r>
      <w:r w:rsidRPr="00EF0DB5">
        <w:rPr>
          <w:sz w:val="24"/>
          <w:szCs w:val="24"/>
          <w:highlight w:val="yellow"/>
        </w:rPr>
        <w:t xml:space="preserve">. Se realizaron 10 sesiones experimentales </w:t>
      </w:r>
      <w:r w:rsidRPr="003A1FD3">
        <w:rPr>
          <w:strike/>
          <w:color w:val="FF0000"/>
          <w:sz w:val="24"/>
          <w:szCs w:val="24"/>
          <w:highlight w:val="yellow"/>
        </w:rPr>
        <w:t>porque se consideró que esta cantidad sería suficiente para observar resultados significativos,</w:t>
      </w:r>
      <w:r w:rsidRPr="00EF0DB5">
        <w:rPr>
          <w:sz w:val="24"/>
          <w:szCs w:val="24"/>
          <w:highlight w:val="yellow"/>
        </w:rPr>
        <w:t xml:space="preserve"> de acuerdo con diseños experimentales similares presentes en la literatura (Ho, </w:t>
      </w:r>
      <w:proofErr w:type="spellStart"/>
      <w:r w:rsidRPr="00EF0DB5">
        <w:rPr>
          <w:sz w:val="24"/>
          <w:szCs w:val="24"/>
          <w:highlight w:val="yellow"/>
        </w:rPr>
        <w:t>Camerer</w:t>
      </w:r>
      <w:proofErr w:type="spellEnd"/>
      <w:r w:rsidRPr="00EF0DB5">
        <w:rPr>
          <w:sz w:val="24"/>
          <w:szCs w:val="24"/>
          <w:highlight w:val="yellow"/>
        </w:rPr>
        <w:t xml:space="preserve"> &amp; </w:t>
      </w:r>
      <w:proofErr w:type="spellStart"/>
      <w:r w:rsidRPr="00EF0DB5">
        <w:rPr>
          <w:sz w:val="24"/>
          <w:szCs w:val="24"/>
          <w:highlight w:val="yellow"/>
        </w:rPr>
        <w:t>Weigelt</w:t>
      </w:r>
      <w:proofErr w:type="spellEnd"/>
      <w:r w:rsidRPr="00EF0DB5">
        <w:rPr>
          <w:sz w:val="24"/>
          <w:szCs w:val="24"/>
          <w:highlight w:val="yellow"/>
        </w:rPr>
        <w:t xml:space="preserve">, 1998, </w:t>
      </w:r>
      <w:proofErr w:type="spellStart"/>
      <w:r w:rsidRPr="00EF0DB5">
        <w:rPr>
          <w:sz w:val="24"/>
          <w:szCs w:val="24"/>
          <w:highlight w:val="yellow"/>
        </w:rPr>
        <w:t>Kocher</w:t>
      </w:r>
      <w:proofErr w:type="spellEnd"/>
      <w:r w:rsidRPr="00EF0DB5">
        <w:rPr>
          <w:sz w:val="24"/>
          <w:szCs w:val="24"/>
          <w:highlight w:val="yellow"/>
        </w:rPr>
        <w:t xml:space="preserve">, </w:t>
      </w:r>
      <w:proofErr w:type="spellStart"/>
      <w:r w:rsidRPr="00EF0DB5">
        <w:rPr>
          <w:sz w:val="24"/>
          <w:szCs w:val="24"/>
          <w:highlight w:val="yellow"/>
        </w:rPr>
        <w:t>Sutter</w:t>
      </w:r>
      <w:proofErr w:type="spellEnd"/>
      <w:r w:rsidRPr="00EF0DB5">
        <w:rPr>
          <w:sz w:val="24"/>
          <w:szCs w:val="24"/>
          <w:highlight w:val="yellow"/>
        </w:rPr>
        <w:t xml:space="preserve"> &amp; </w:t>
      </w:r>
      <w:proofErr w:type="spellStart"/>
      <w:r w:rsidRPr="00EF0DB5">
        <w:rPr>
          <w:sz w:val="24"/>
          <w:szCs w:val="24"/>
          <w:highlight w:val="yellow"/>
        </w:rPr>
        <w:t>Wakolbinger</w:t>
      </w:r>
      <w:proofErr w:type="spellEnd"/>
      <w:r w:rsidRPr="00EF0DB5">
        <w:rPr>
          <w:sz w:val="24"/>
          <w:szCs w:val="24"/>
          <w:highlight w:val="yellow"/>
        </w:rPr>
        <w:t xml:space="preserve">, 2007, </w:t>
      </w:r>
      <w:proofErr w:type="spellStart"/>
      <w:r w:rsidRPr="00EF0DB5">
        <w:rPr>
          <w:sz w:val="24"/>
          <w:szCs w:val="24"/>
          <w:highlight w:val="yellow"/>
        </w:rPr>
        <w:t>Slonim</w:t>
      </w:r>
      <w:proofErr w:type="spellEnd"/>
      <w:r w:rsidRPr="00EF0DB5">
        <w:rPr>
          <w:sz w:val="24"/>
          <w:szCs w:val="24"/>
          <w:highlight w:val="yellow"/>
        </w:rPr>
        <w:t xml:space="preserve">, 2005). Adicionalmente, la repetición del juego </w:t>
      </w:r>
      <w:r w:rsidRPr="00EF0DB5">
        <w:rPr>
          <w:sz w:val="24"/>
          <w:szCs w:val="24"/>
          <w:highlight w:val="yellow"/>
        </w:rPr>
        <w:lastRenderedPageBreak/>
        <w:t xml:space="preserve">por 4 periodos en cada </w:t>
      </w:r>
      <w:proofErr w:type="spellStart"/>
      <w:r w:rsidRPr="00EF0DB5">
        <w:rPr>
          <w:sz w:val="24"/>
          <w:szCs w:val="24"/>
          <w:highlight w:val="yellow"/>
        </w:rPr>
        <w:t>subjuego</w:t>
      </w:r>
      <w:proofErr w:type="spellEnd"/>
      <w:r w:rsidRPr="00EF0DB5">
        <w:rPr>
          <w:sz w:val="24"/>
          <w:szCs w:val="24"/>
          <w:highlight w:val="yellow"/>
        </w:rPr>
        <w:t xml:space="preserve"> permitió detectar aquellos participantes que no tienen una estructura discernible en sus elecciones.</w:t>
      </w:r>
    </w:p>
    <w:p w14:paraId="0120681D" w14:textId="0E748D6F" w:rsidR="000547CE" w:rsidRPr="004E6985" w:rsidRDefault="003A1FD3" w:rsidP="000547CE">
      <w:pPr>
        <w:jc w:val="both"/>
        <w:rPr>
          <w:sz w:val="24"/>
          <w:szCs w:val="24"/>
          <w:highlight w:val="yellow"/>
        </w:rPr>
      </w:pPr>
      <w:r>
        <w:rPr>
          <w:color w:val="FF0000"/>
          <w:sz w:val="24"/>
          <w:szCs w:val="24"/>
          <w:highlight w:val="yellow"/>
        </w:rPr>
        <w:t xml:space="preserve">La principal fortaleza del presente </w:t>
      </w:r>
      <w:r w:rsidR="000547CE" w:rsidRPr="003A1FD3">
        <w:rPr>
          <w:strike/>
          <w:color w:val="FF0000"/>
          <w:sz w:val="24"/>
          <w:szCs w:val="24"/>
          <w:highlight w:val="yellow"/>
        </w:rPr>
        <w:t>Se considera que el</w:t>
      </w:r>
      <w:r w:rsidR="000547CE" w:rsidRPr="004E6985">
        <w:rPr>
          <w:sz w:val="24"/>
          <w:szCs w:val="24"/>
          <w:highlight w:val="yellow"/>
        </w:rPr>
        <w:t xml:space="preserve"> diseño experimental </w:t>
      </w:r>
      <w:r w:rsidR="000547CE" w:rsidRPr="003A1FD3">
        <w:rPr>
          <w:strike/>
          <w:color w:val="FF0000"/>
          <w:sz w:val="24"/>
          <w:szCs w:val="24"/>
          <w:highlight w:val="yellow"/>
        </w:rPr>
        <w:t>es poderoso en tanto que</w:t>
      </w:r>
      <w:r>
        <w:rPr>
          <w:sz w:val="24"/>
          <w:szCs w:val="24"/>
          <w:highlight w:val="yellow"/>
        </w:rPr>
        <w:t xml:space="preserve"> </w:t>
      </w:r>
      <w:r>
        <w:rPr>
          <w:color w:val="FF0000"/>
          <w:sz w:val="24"/>
          <w:szCs w:val="24"/>
          <w:highlight w:val="yellow"/>
        </w:rPr>
        <w:t>radica en</w:t>
      </w:r>
      <w:r w:rsidR="000547CE" w:rsidRPr="004E6985">
        <w:rPr>
          <w:sz w:val="24"/>
          <w:szCs w:val="24"/>
          <w:highlight w:val="yellow"/>
        </w:rPr>
        <w:t xml:space="preserve"> la inclusión de un segundo </w:t>
      </w:r>
      <w:proofErr w:type="spellStart"/>
      <w:r w:rsidR="000547CE" w:rsidRPr="004E6985">
        <w:rPr>
          <w:sz w:val="24"/>
          <w:szCs w:val="24"/>
          <w:highlight w:val="yellow"/>
        </w:rPr>
        <w:t>subjuego</w:t>
      </w:r>
      <w:proofErr w:type="spellEnd"/>
      <w:r w:rsidR="000547CE" w:rsidRPr="004E6985">
        <w:rPr>
          <w:sz w:val="24"/>
          <w:szCs w:val="24"/>
          <w:highlight w:val="yellow"/>
        </w:rPr>
        <w:t xml:space="preserve"> </w:t>
      </w:r>
      <w:r w:rsidR="000547CE" w:rsidRPr="000376DB">
        <w:rPr>
          <w:strike/>
          <w:color w:val="FF0000"/>
          <w:sz w:val="24"/>
          <w:szCs w:val="24"/>
          <w:highlight w:val="yellow"/>
        </w:rPr>
        <w:t>en el que</w:t>
      </w:r>
      <w:r w:rsidR="000376DB">
        <w:rPr>
          <w:sz w:val="24"/>
          <w:szCs w:val="24"/>
          <w:highlight w:val="yellow"/>
        </w:rPr>
        <w:t xml:space="preserve"> </w:t>
      </w:r>
      <w:r w:rsidR="000376DB">
        <w:rPr>
          <w:color w:val="FF0000"/>
          <w:sz w:val="24"/>
          <w:szCs w:val="24"/>
          <w:highlight w:val="yellow"/>
        </w:rPr>
        <w:t>donde</w:t>
      </w:r>
      <w:r w:rsidR="000547CE" w:rsidRPr="004E6985">
        <w:rPr>
          <w:sz w:val="24"/>
          <w:szCs w:val="24"/>
          <w:highlight w:val="yellow"/>
        </w:rPr>
        <w:t xml:space="preserve"> nuevos jugadores entran en el juego</w:t>
      </w:r>
      <w:r w:rsidR="000376DB">
        <w:rPr>
          <w:color w:val="FF0000"/>
          <w:sz w:val="24"/>
          <w:szCs w:val="24"/>
          <w:highlight w:val="yellow"/>
        </w:rPr>
        <w:t>,</w:t>
      </w:r>
      <w:r w:rsidR="000547CE" w:rsidRPr="004E6985">
        <w:rPr>
          <w:sz w:val="24"/>
          <w:szCs w:val="24"/>
          <w:highlight w:val="yellow"/>
        </w:rPr>
        <w:t xml:space="preserve"> </w:t>
      </w:r>
      <w:r w:rsidR="000547CE" w:rsidRPr="000376DB">
        <w:rPr>
          <w:color w:val="FF0000"/>
          <w:sz w:val="24"/>
          <w:szCs w:val="24"/>
          <w:highlight w:val="yellow"/>
        </w:rPr>
        <w:t>permit</w:t>
      </w:r>
      <w:r w:rsidR="000376DB">
        <w:rPr>
          <w:color w:val="FF0000"/>
          <w:sz w:val="24"/>
          <w:szCs w:val="24"/>
          <w:highlight w:val="yellow"/>
        </w:rPr>
        <w:t>iendo con ello</w:t>
      </w:r>
      <w:r w:rsidR="000547CE" w:rsidRPr="004E6985">
        <w:rPr>
          <w:sz w:val="24"/>
          <w:szCs w:val="24"/>
          <w:highlight w:val="yellow"/>
        </w:rPr>
        <w:t>:</w:t>
      </w:r>
    </w:p>
    <w:p w14:paraId="5346D296" w14:textId="6C2773B3" w:rsidR="000547CE" w:rsidRPr="007A706A" w:rsidRDefault="00BF2C29" w:rsidP="000547CE">
      <w:pPr>
        <w:pStyle w:val="Prrafodelista"/>
        <w:numPr>
          <w:ilvl w:val="0"/>
          <w:numId w:val="4"/>
        </w:numPr>
        <w:jc w:val="both"/>
        <w:rPr>
          <w:sz w:val="24"/>
          <w:szCs w:val="24"/>
          <w:highlight w:val="yellow"/>
        </w:rPr>
      </w:pPr>
      <w:r>
        <w:rPr>
          <w:color w:val="FF0000"/>
          <w:sz w:val="24"/>
          <w:szCs w:val="24"/>
          <w:highlight w:val="yellow"/>
        </w:rPr>
        <w:t>Un análisis de</w:t>
      </w:r>
      <w:r w:rsidR="000547CE" w:rsidRPr="007A706A">
        <w:rPr>
          <w:sz w:val="24"/>
          <w:szCs w:val="24"/>
          <w:highlight w:val="yellow"/>
        </w:rPr>
        <w:t xml:space="preserve"> medidas repetidas </w:t>
      </w:r>
      <w:r>
        <w:rPr>
          <w:sz w:val="24"/>
          <w:szCs w:val="24"/>
          <w:highlight w:val="yellow"/>
        </w:rPr>
        <w:t>de</w:t>
      </w:r>
      <w:r w:rsidR="000547CE" w:rsidRPr="007A706A">
        <w:rPr>
          <w:sz w:val="24"/>
          <w:szCs w:val="24"/>
          <w:highlight w:val="yellow"/>
        </w:rPr>
        <w:t xml:space="preserve"> las creencias y elecciones del participante A en dos </w:t>
      </w:r>
      <w:r>
        <w:rPr>
          <w:color w:val="FF0000"/>
          <w:sz w:val="24"/>
          <w:szCs w:val="24"/>
          <w:highlight w:val="yellow"/>
        </w:rPr>
        <w:t>escenarios</w:t>
      </w:r>
      <w:r w:rsidR="000547CE" w:rsidRPr="007A706A">
        <w:rPr>
          <w:sz w:val="24"/>
          <w:szCs w:val="24"/>
          <w:highlight w:val="yellow"/>
        </w:rPr>
        <w:t xml:space="preserve"> diferentes (</w:t>
      </w:r>
      <w:r>
        <w:rPr>
          <w:color w:val="FF0000"/>
          <w:sz w:val="24"/>
          <w:szCs w:val="24"/>
          <w:highlight w:val="yellow"/>
        </w:rPr>
        <w:t xml:space="preserve">un </w:t>
      </w:r>
      <w:proofErr w:type="spellStart"/>
      <w:r>
        <w:rPr>
          <w:color w:val="FF0000"/>
          <w:sz w:val="24"/>
          <w:szCs w:val="24"/>
          <w:highlight w:val="yellow"/>
        </w:rPr>
        <w:t>Subjuego</w:t>
      </w:r>
      <w:proofErr w:type="spellEnd"/>
      <w:r>
        <w:rPr>
          <w:color w:val="FF0000"/>
          <w:sz w:val="24"/>
          <w:szCs w:val="24"/>
          <w:highlight w:val="yellow"/>
        </w:rPr>
        <w:t xml:space="preserve"> sin experiencia y un </w:t>
      </w:r>
      <w:proofErr w:type="spellStart"/>
      <w:r>
        <w:rPr>
          <w:color w:val="FF0000"/>
          <w:sz w:val="24"/>
          <w:szCs w:val="24"/>
          <w:highlight w:val="yellow"/>
        </w:rPr>
        <w:t>Subjuego</w:t>
      </w:r>
      <w:proofErr w:type="spellEnd"/>
      <w:r>
        <w:rPr>
          <w:color w:val="FF0000"/>
          <w:sz w:val="24"/>
          <w:szCs w:val="24"/>
          <w:highlight w:val="yellow"/>
        </w:rPr>
        <w:t xml:space="preserve"> con esta </w:t>
      </w:r>
      <w:proofErr w:type="spellStart"/>
      <w:r w:rsidR="000547CE" w:rsidRPr="00BF2C29">
        <w:rPr>
          <w:strike/>
          <w:color w:val="FF0000"/>
          <w:sz w:val="24"/>
          <w:szCs w:val="24"/>
          <w:highlight w:val="yellow"/>
        </w:rPr>
        <w:t>uando</w:t>
      </w:r>
      <w:proofErr w:type="spellEnd"/>
      <w:r w:rsidR="000547CE" w:rsidRPr="00BF2C29">
        <w:rPr>
          <w:strike/>
          <w:color w:val="FF0000"/>
          <w:sz w:val="24"/>
          <w:szCs w:val="24"/>
          <w:highlight w:val="yellow"/>
        </w:rPr>
        <w:t xml:space="preserve"> aún no cuenta con experiencia y cuando ya la ha adquirido</w:t>
      </w:r>
      <w:r w:rsidR="000547CE" w:rsidRPr="007A706A">
        <w:rPr>
          <w:sz w:val="24"/>
          <w:szCs w:val="24"/>
          <w:highlight w:val="yellow"/>
        </w:rPr>
        <w:t>).</w:t>
      </w:r>
    </w:p>
    <w:p w14:paraId="5F09AB38" w14:textId="367B20BD" w:rsidR="000547CE" w:rsidRPr="007A706A" w:rsidRDefault="000547CE" w:rsidP="000547CE">
      <w:pPr>
        <w:pStyle w:val="Prrafodelista"/>
        <w:numPr>
          <w:ilvl w:val="0"/>
          <w:numId w:val="4"/>
        </w:numPr>
        <w:jc w:val="both"/>
        <w:rPr>
          <w:sz w:val="24"/>
          <w:szCs w:val="24"/>
          <w:highlight w:val="yellow"/>
        </w:rPr>
      </w:pPr>
      <w:r w:rsidRPr="00BF2C29">
        <w:rPr>
          <w:strike/>
          <w:color w:val="FF0000"/>
          <w:sz w:val="24"/>
          <w:szCs w:val="24"/>
          <w:highlight w:val="yellow"/>
        </w:rPr>
        <w:t xml:space="preserve">Incrementar </w:t>
      </w:r>
      <w:proofErr w:type="spellStart"/>
      <w:r w:rsidRPr="00BF2C29">
        <w:rPr>
          <w:strike/>
          <w:color w:val="FF0000"/>
          <w:sz w:val="24"/>
          <w:szCs w:val="24"/>
          <w:highlight w:val="yellow"/>
        </w:rPr>
        <w:t>el</w:t>
      </w:r>
      <w:proofErr w:type="spellEnd"/>
      <w:r w:rsidRPr="00BF2C29">
        <w:rPr>
          <w:color w:val="FF0000"/>
          <w:sz w:val="24"/>
          <w:szCs w:val="24"/>
          <w:highlight w:val="yellow"/>
        </w:rPr>
        <w:t xml:space="preserve"> </w:t>
      </w:r>
      <w:r w:rsidR="00BF2C29">
        <w:rPr>
          <w:sz w:val="24"/>
          <w:szCs w:val="24"/>
          <w:highlight w:val="yellow"/>
        </w:rPr>
        <w:t xml:space="preserve"> </w:t>
      </w:r>
      <w:r w:rsidR="00BF2C29">
        <w:rPr>
          <w:color w:val="FF0000"/>
          <w:sz w:val="24"/>
          <w:szCs w:val="24"/>
          <w:highlight w:val="yellow"/>
        </w:rPr>
        <w:t xml:space="preserve">Un mayor </w:t>
      </w:r>
      <w:r w:rsidRPr="007A706A">
        <w:rPr>
          <w:sz w:val="24"/>
          <w:szCs w:val="24"/>
          <w:highlight w:val="yellow"/>
        </w:rPr>
        <w:t>tamaño de la muestra de jugadores sin experiencia.</w:t>
      </w:r>
    </w:p>
    <w:p w14:paraId="10FA69C6" w14:textId="5263D661" w:rsidR="000547CE" w:rsidRPr="007A706A" w:rsidRDefault="000547CE" w:rsidP="000547CE">
      <w:pPr>
        <w:pStyle w:val="Prrafodelista"/>
        <w:numPr>
          <w:ilvl w:val="0"/>
          <w:numId w:val="4"/>
        </w:numPr>
        <w:jc w:val="both"/>
        <w:rPr>
          <w:sz w:val="24"/>
          <w:szCs w:val="24"/>
          <w:highlight w:val="yellow"/>
        </w:rPr>
      </w:pPr>
      <w:r w:rsidRPr="00BF2C29">
        <w:rPr>
          <w:strike/>
          <w:color w:val="FF0000"/>
          <w:sz w:val="24"/>
          <w:szCs w:val="24"/>
          <w:highlight w:val="yellow"/>
        </w:rPr>
        <w:t>Producir</w:t>
      </w:r>
      <w:r w:rsidR="00BF2C29">
        <w:rPr>
          <w:sz w:val="24"/>
          <w:szCs w:val="24"/>
          <w:highlight w:val="yellow"/>
        </w:rPr>
        <w:t xml:space="preserve"> </w:t>
      </w:r>
      <w:r w:rsidR="00BF2C29">
        <w:rPr>
          <w:color w:val="FF0000"/>
          <w:sz w:val="24"/>
          <w:szCs w:val="24"/>
          <w:highlight w:val="yellow"/>
        </w:rPr>
        <w:t>Poner a prueba, a partir d</w:t>
      </w:r>
      <w:r w:rsidRPr="007A706A">
        <w:rPr>
          <w:sz w:val="24"/>
          <w:szCs w:val="24"/>
          <w:highlight w:val="yellow"/>
        </w:rPr>
        <w:t xml:space="preserve">el efecto de </w:t>
      </w:r>
      <w:proofErr w:type="spellStart"/>
      <w:r w:rsidRPr="007A706A">
        <w:rPr>
          <w:sz w:val="24"/>
          <w:szCs w:val="24"/>
          <w:highlight w:val="yellow"/>
        </w:rPr>
        <w:t>reset</w:t>
      </w:r>
      <w:proofErr w:type="spellEnd"/>
      <w:r w:rsidR="00BF2C29">
        <w:rPr>
          <w:sz w:val="24"/>
          <w:szCs w:val="24"/>
          <w:highlight w:val="yellow"/>
        </w:rPr>
        <w:t xml:space="preserve"> </w:t>
      </w:r>
      <w:r w:rsidR="00BF2C29">
        <w:rPr>
          <w:color w:val="FF0000"/>
          <w:sz w:val="24"/>
          <w:szCs w:val="24"/>
          <w:highlight w:val="yellow"/>
        </w:rPr>
        <w:t xml:space="preserve">reportado en las elecciones de jugadores con experiencia </w:t>
      </w:r>
      <w:r w:rsidR="00B82706">
        <w:rPr>
          <w:color w:val="FF0000"/>
          <w:sz w:val="24"/>
          <w:szCs w:val="24"/>
          <w:highlight w:val="yellow"/>
        </w:rPr>
        <w:t>al enfrentarse a jugadores sin experiencia</w:t>
      </w:r>
      <w:r w:rsidR="00BF2C29">
        <w:rPr>
          <w:color w:val="FF0000"/>
          <w:sz w:val="24"/>
          <w:szCs w:val="24"/>
          <w:highlight w:val="yellow"/>
        </w:rPr>
        <w:t>,</w:t>
      </w:r>
      <w:r w:rsidRPr="007A706A">
        <w:rPr>
          <w:sz w:val="24"/>
          <w:szCs w:val="24"/>
          <w:highlight w:val="yellow"/>
        </w:rPr>
        <w:t xml:space="preserve"> </w:t>
      </w:r>
      <w:r w:rsidRPr="00BF2C29">
        <w:rPr>
          <w:strike/>
          <w:color w:val="FF0000"/>
          <w:sz w:val="24"/>
          <w:szCs w:val="24"/>
          <w:highlight w:val="yellow"/>
        </w:rPr>
        <w:t>que permite afirmar</w:t>
      </w:r>
      <w:r w:rsidR="00BF2C29">
        <w:rPr>
          <w:sz w:val="24"/>
          <w:szCs w:val="24"/>
          <w:highlight w:val="yellow"/>
        </w:rPr>
        <w:t xml:space="preserve"> </w:t>
      </w:r>
      <w:r w:rsidR="00BF2C29">
        <w:rPr>
          <w:color w:val="FF0000"/>
          <w:sz w:val="24"/>
          <w:szCs w:val="24"/>
          <w:highlight w:val="yellow"/>
        </w:rPr>
        <w:t xml:space="preserve">la </w:t>
      </w:r>
      <w:r w:rsidR="00B82706">
        <w:rPr>
          <w:color w:val="FF0000"/>
          <w:sz w:val="24"/>
          <w:szCs w:val="24"/>
          <w:highlight w:val="yellow"/>
        </w:rPr>
        <w:t xml:space="preserve">posibilidad de </w:t>
      </w:r>
      <w:r w:rsidRPr="007A706A">
        <w:rPr>
          <w:sz w:val="24"/>
          <w:szCs w:val="24"/>
          <w:highlight w:val="yellow"/>
        </w:rPr>
        <w:t>que los resultados</w:t>
      </w:r>
      <w:r w:rsidR="00B82706">
        <w:rPr>
          <w:sz w:val="24"/>
          <w:szCs w:val="24"/>
          <w:highlight w:val="yellow"/>
        </w:rPr>
        <w:t xml:space="preserve"> </w:t>
      </w:r>
      <w:r w:rsidR="00B82706">
        <w:rPr>
          <w:color w:val="FF0000"/>
          <w:sz w:val="24"/>
          <w:szCs w:val="24"/>
          <w:highlight w:val="yellow"/>
        </w:rPr>
        <w:t xml:space="preserve">reportados por </w:t>
      </w:r>
      <w:proofErr w:type="spellStart"/>
      <w:r w:rsidR="00B82706">
        <w:rPr>
          <w:color w:val="FF0000"/>
          <w:sz w:val="24"/>
          <w:szCs w:val="24"/>
          <w:highlight w:val="yellow"/>
        </w:rPr>
        <w:t>Lahav</w:t>
      </w:r>
      <w:proofErr w:type="spellEnd"/>
      <w:r w:rsidR="00B82706">
        <w:rPr>
          <w:color w:val="FF0000"/>
          <w:sz w:val="24"/>
          <w:szCs w:val="24"/>
          <w:highlight w:val="yellow"/>
        </w:rPr>
        <w:t xml:space="preserve"> (2015),</w:t>
      </w:r>
      <w:r w:rsidRPr="007A706A">
        <w:rPr>
          <w:sz w:val="24"/>
          <w:szCs w:val="24"/>
          <w:highlight w:val="yellow"/>
        </w:rPr>
        <w:t xml:space="preserve"> </w:t>
      </w:r>
      <w:r w:rsidRPr="00B82706">
        <w:rPr>
          <w:strike/>
          <w:color w:val="FF0000"/>
          <w:sz w:val="24"/>
          <w:szCs w:val="24"/>
          <w:highlight w:val="yellow"/>
        </w:rPr>
        <w:t>observados no</w:t>
      </w:r>
      <w:r w:rsidRPr="007A706A">
        <w:rPr>
          <w:sz w:val="24"/>
          <w:szCs w:val="24"/>
          <w:highlight w:val="yellow"/>
        </w:rPr>
        <w:t xml:space="preserve"> </w:t>
      </w:r>
      <w:r w:rsidR="00B82706">
        <w:rPr>
          <w:color w:val="FF0000"/>
          <w:sz w:val="24"/>
          <w:szCs w:val="24"/>
          <w:highlight w:val="yellow"/>
        </w:rPr>
        <w:t xml:space="preserve">son un </w:t>
      </w:r>
      <w:proofErr w:type="spellStart"/>
      <w:r w:rsidR="00B82706">
        <w:rPr>
          <w:color w:val="FF0000"/>
          <w:sz w:val="24"/>
          <w:szCs w:val="24"/>
          <w:highlight w:val="yellow"/>
        </w:rPr>
        <w:t>co</w:t>
      </w:r>
      <w:proofErr w:type="spellEnd"/>
      <w:r w:rsidR="00B82706">
        <w:rPr>
          <w:color w:val="FF0000"/>
          <w:sz w:val="24"/>
          <w:szCs w:val="24"/>
          <w:highlight w:val="yellow"/>
        </w:rPr>
        <w:t xml:space="preserve">-producto de </w:t>
      </w:r>
      <w:r w:rsidRPr="00B82706">
        <w:rPr>
          <w:strike/>
          <w:color w:val="FF0000"/>
          <w:sz w:val="24"/>
          <w:szCs w:val="24"/>
          <w:highlight w:val="yellow"/>
        </w:rPr>
        <w:t>e deben a</w:t>
      </w:r>
      <w:r w:rsidRPr="007A706A">
        <w:rPr>
          <w:sz w:val="24"/>
          <w:szCs w:val="24"/>
          <w:highlight w:val="yellow"/>
        </w:rPr>
        <w:t xml:space="preserve"> la tendencia hacia el equilibrio que </w:t>
      </w:r>
      <w:r>
        <w:rPr>
          <w:sz w:val="24"/>
          <w:szCs w:val="24"/>
          <w:highlight w:val="yellow"/>
        </w:rPr>
        <w:t xml:space="preserve">se </w:t>
      </w:r>
      <w:r w:rsidRPr="00B82706">
        <w:rPr>
          <w:strike/>
          <w:color w:val="FF0000"/>
          <w:sz w:val="24"/>
          <w:szCs w:val="24"/>
          <w:highlight w:val="yellow"/>
        </w:rPr>
        <w:t>presenta</w:t>
      </w:r>
      <w:r w:rsidR="00B82706">
        <w:rPr>
          <w:sz w:val="24"/>
          <w:szCs w:val="24"/>
          <w:highlight w:val="yellow"/>
        </w:rPr>
        <w:t xml:space="preserve"> </w:t>
      </w:r>
      <w:r w:rsidR="00B82706">
        <w:rPr>
          <w:color w:val="FF0000"/>
          <w:sz w:val="24"/>
          <w:szCs w:val="24"/>
          <w:highlight w:val="yellow"/>
        </w:rPr>
        <w:t>ha observado de manera consistente</w:t>
      </w:r>
      <w:r>
        <w:rPr>
          <w:sz w:val="24"/>
          <w:szCs w:val="24"/>
          <w:highlight w:val="yellow"/>
        </w:rPr>
        <w:t xml:space="preserve"> en</w:t>
      </w:r>
      <w:r w:rsidRPr="007A706A">
        <w:rPr>
          <w:sz w:val="24"/>
          <w:szCs w:val="24"/>
          <w:highlight w:val="yellow"/>
        </w:rPr>
        <w:t xml:space="preserve"> juegos repetidos</w:t>
      </w:r>
      <w:r>
        <w:rPr>
          <w:sz w:val="24"/>
          <w:szCs w:val="24"/>
          <w:highlight w:val="yellow"/>
        </w:rPr>
        <w:t xml:space="preserve"> de </w:t>
      </w:r>
      <w:r w:rsidRPr="004E6985">
        <w:rPr>
          <w:i/>
          <w:sz w:val="24"/>
          <w:szCs w:val="24"/>
          <w:highlight w:val="yellow"/>
        </w:rPr>
        <w:t>p</w:t>
      </w:r>
      <w:r>
        <w:rPr>
          <w:sz w:val="24"/>
          <w:szCs w:val="24"/>
          <w:highlight w:val="yellow"/>
        </w:rPr>
        <w:t>-</w:t>
      </w:r>
      <w:proofErr w:type="spellStart"/>
      <w:r>
        <w:rPr>
          <w:sz w:val="24"/>
          <w:szCs w:val="24"/>
          <w:highlight w:val="yellow"/>
        </w:rPr>
        <w:t>beauty</w:t>
      </w:r>
      <w:proofErr w:type="spellEnd"/>
      <w:r>
        <w:rPr>
          <w:sz w:val="24"/>
          <w:szCs w:val="24"/>
          <w:highlight w:val="yellow"/>
        </w:rPr>
        <w:t xml:space="preserve"> </w:t>
      </w:r>
      <w:proofErr w:type="spellStart"/>
      <w:r>
        <w:rPr>
          <w:sz w:val="24"/>
          <w:szCs w:val="24"/>
          <w:highlight w:val="yellow"/>
        </w:rPr>
        <w:t>contest</w:t>
      </w:r>
      <w:proofErr w:type="spellEnd"/>
      <w:r w:rsidRPr="007A706A">
        <w:rPr>
          <w:sz w:val="24"/>
          <w:szCs w:val="24"/>
          <w:highlight w:val="yellow"/>
        </w:rPr>
        <w:t>.</w:t>
      </w:r>
    </w:p>
    <w:p w14:paraId="71B89004" w14:textId="02F7E749" w:rsidR="000547CE" w:rsidRDefault="000547CE" w:rsidP="000547CE">
      <w:pPr>
        <w:pStyle w:val="Prrafodelista"/>
        <w:numPr>
          <w:ilvl w:val="0"/>
          <w:numId w:val="4"/>
        </w:numPr>
        <w:jc w:val="both"/>
        <w:rPr>
          <w:sz w:val="24"/>
          <w:szCs w:val="24"/>
          <w:highlight w:val="yellow"/>
        </w:rPr>
      </w:pPr>
      <w:r w:rsidRPr="007A706A">
        <w:rPr>
          <w:sz w:val="24"/>
          <w:szCs w:val="24"/>
          <w:highlight w:val="yellow"/>
        </w:rPr>
        <w:t>Al</w:t>
      </w:r>
      <w:r w:rsidR="00915E0B">
        <w:rPr>
          <w:sz w:val="24"/>
          <w:szCs w:val="24"/>
          <w:highlight w:val="yellow"/>
        </w:rPr>
        <w:t xml:space="preserve"> </w:t>
      </w:r>
      <w:r w:rsidR="00915E0B">
        <w:rPr>
          <w:color w:val="FF0000"/>
          <w:sz w:val="24"/>
          <w:szCs w:val="24"/>
          <w:highlight w:val="yellow"/>
        </w:rPr>
        <w:t>enfrentar al participante A con distintos grupos de jugadores</w:t>
      </w:r>
      <w:r w:rsidRPr="007A706A">
        <w:rPr>
          <w:sz w:val="24"/>
          <w:szCs w:val="24"/>
          <w:highlight w:val="yellow"/>
        </w:rPr>
        <w:t xml:space="preserve"> </w:t>
      </w:r>
      <w:r w:rsidRPr="00915E0B">
        <w:rPr>
          <w:strike/>
          <w:color w:val="FF0000"/>
          <w:sz w:val="24"/>
          <w:szCs w:val="24"/>
          <w:highlight w:val="yellow"/>
        </w:rPr>
        <w:t>sustituir a los jugadores con los que juega el participante A</w:t>
      </w:r>
      <w:r>
        <w:rPr>
          <w:sz w:val="24"/>
          <w:szCs w:val="24"/>
          <w:highlight w:val="yellow"/>
        </w:rPr>
        <w:t xml:space="preserve">, se garantiza que el incremento observado en </w:t>
      </w:r>
      <w:r w:rsidRPr="00915E0B">
        <w:rPr>
          <w:strike/>
          <w:color w:val="FF0000"/>
          <w:sz w:val="24"/>
          <w:szCs w:val="24"/>
          <w:highlight w:val="yellow"/>
        </w:rPr>
        <w:t>su nivel de</w:t>
      </w:r>
      <w:r w:rsidR="00915E0B">
        <w:rPr>
          <w:sz w:val="24"/>
          <w:szCs w:val="24"/>
          <w:highlight w:val="yellow"/>
        </w:rPr>
        <w:t xml:space="preserve"> </w:t>
      </w:r>
      <w:r w:rsidR="00915E0B">
        <w:rPr>
          <w:color w:val="FF0000"/>
          <w:sz w:val="24"/>
          <w:szCs w:val="24"/>
          <w:highlight w:val="yellow"/>
        </w:rPr>
        <w:t>la</w:t>
      </w:r>
      <w:r w:rsidRPr="007A706A">
        <w:rPr>
          <w:sz w:val="24"/>
          <w:szCs w:val="24"/>
          <w:highlight w:val="yellow"/>
        </w:rPr>
        <w:t xml:space="preserve"> consistencia</w:t>
      </w:r>
      <w:r w:rsidR="00915E0B">
        <w:rPr>
          <w:sz w:val="24"/>
          <w:szCs w:val="24"/>
          <w:highlight w:val="yellow"/>
        </w:rPr>
        <w:t xml:space="preserve"> </w:t>
      </w:r>
      <w:r w:rsidR="00915E0B">
        <w:rPr>
          <w:color w:val="FF0000"/>
          <w:sz w:val="24"/>
          <w:szCs w:val="24"/>
          <w:highlight w:val="yellow"/>
        </w:rPr>
        <w:t>entre sus creencias y elecciones</w:t>
      </w:r>
      <w:r w:rsidRPr="007A706A">
        <w:rPr>
          <w:sz w:val="24"/>
          <w:szCs w:val="24"/>
          <w:highlight w:val="yellow"/>
        </w:rPr>
        <w:t xml:space="preserve"> no</w:t>
      </w:r>
      <w:r>
        <w:rPr>
          <w:sz w:val="24"/>
          <w:szCs w:val="24"/>
          <w:highlight w:val="yellow"/>
        </w:rPr>
        <w:t xml:space="preserve"> es resultado de la retroalimentación</w:t>
      </w:r>
      <w:r w:rsidR="00915E0B">
        <w:rPr>
          <w:sz w:val="24"/>
          <w:szCs w:val="24"/>
          <w:highlight w:val="yellow"/>
        </w:rPr>
        <w:t xml:space="preserve"> </w:t>
      </w:r>
      <w:r w:rsidR="00915E0B">
        <w:rPr>
          <w:color w:val="FF0000"/>
          <w:sz w:val="24"/>
          <w:szCs w:val="24"/>
          <w:highlight w:val="yellow"/>
        </w:rPr>
        <w:t>específica</w:t>
      </w:r>
      <w:r>
        <w:rPr>
          <w:sz w:val="24"/>
          <w:szCs w:val="24"/>
          <w:highlight w:val="yellow"/>
        </w:rPr>
        <w:t xml:space="preserve"> que obtiene sobre la conducta de </w:t>
      </w:r>
      <w:r w:rsidRPr="00915E0B">
        <w:rPr>
          <w:strike/>
          <w:color w:val="FF0000"/>
          <w:sz w:val="24"/>
          <w:szCs w:val="24"/>
          <w:highlight w:val="yellow"/>
        </w:rPr>
        <w:t>los otros</w:t>
      </w:r>
      <w:r w:rsidR="00915E0B">
        <w:rPr>
          <w:sz w:val="24"/>
          <w:szCs w:val="24"/>
          <w:highlight w:val="yellow"/>
        </w:rPr>
        <w:t xml:space="preserve"> </w:t>
      </w:r>
      <w:r w:rsidR="00915E0B">
        <w:rPr>
          <w:color w:val="FF0000"/>
          <w:sz w:val="24"/>
          <w:szCs w:val="24"/>
          <w:highlight w:val="yellow"/>
        </w:rPr>
        <w:t xml:space="preserve">sus oponentes </w:t>
      </w:r>
      <w:r w:rsidRPr="00915E0B">
        <w:rPr>
          <w:strike/>
          <w:color w:val="FF0000"/>
          <w:sz w:val="24"/>
          <w:szCs w:val="24"/>
          <w:highlight w:val="yellow"/>
        </w:rPr>
        <w:t xml:space="preserve"> jugadores</w:t>
      </w:r>
      <w:r>
        <w:rPr>
          <w:sz w:val="24"/>
          <w:szCs w:val="24"/>
          <w:highlight w:val="yellow"/>
        </w:rPr>
        <w:t>.</w:t>
      </w:r>
    </w:p>
    <w:p w14:paraId="5079E768" w14:textId="4F46D38B" w:rsidR="000547CE" w:rsidRDefault="000547CE" w:rsidP="000547CE">
      <w:pPr>
        <w:jc w:val="both"/>
        <w:rPr>
          <w:sz w:val="24"/>
          <w:szCs w:val="24"/>
        </w:rPr>
      </w:pPr>
      <w:r w:rsidRPr="00915E0B">
        <w:rPr>
          <w:strike/>
          <w:color w:val="FF0000"/>
          <w:sz w:val="24"/>
          <w:szCs w:val="24"/>
          <w:highlight w:val="yellow"/>
        </w:rPr>
        <w:t>Gracias a</w:t>
      </w:r>
      <w:r w:rsidRPr="00915E0B">
        <w:rPr>
          <w:color w:val="FF0000"/>
          <w:sz w:val="24"/>
          <w:szCs w:val="24"/>
          <w:highlight w:val="yellow"/>
        </w:rPr>
        <w:t xml:space="preserve"> </w:t>
      </w:r>
      <w:r w:rsidR="00915E0B">
        <w:rPr>
          <w:sz w:val="24"/>
          <w:szCs w:val="24"/>
          <w:highlight w:val="yellow"/>
        </w:rPr>
        <w:t xml:space="preserve"> </w:t>
      </w:r>
      <w:r w:rsidR="00915E0B">
        <w:rPr>
          <w:color w:val="FF0000"/>
          <w:sz w:val="24"/>
          <w:szCs w:val="24"/>
          <w:highlight w:val="yellow"/>
        </w:rPr>
        <w:t xml:space="preserve">En conjunto, </w:t>
      </w:r>
      <w:r>
        <w:rPr>
          <w:sz w:val="24"/>
          <w:szCs w:val="24"/>
          <w:highlight w:val="yellow"/>
        </w:rPr>
        <w:t xml:space="preserve">estos elementos </w:t>
      </w:r>
      <w:r w:rsidRPr="00915E0B">
        <w:rPr>
          <w:strike/>
          <w:color w:val="FF0000"/>
          <w:sz w:val="24"/>
          <w:szCs w:val="24"/>
          <w:highlight w:val="yellow"/>
        </w:rPr>
        <w:t>es posible</w:t>
      </w:r>
      <w:r w:rsidR="00915E0B">
        <w:rPr>
          <w:sz w:val="24"/>
          <w:szCs w:val="24"/>
          <w:highlight w:val="yellow"/>
        </w:rPr>
        <w:t xml:space="preserve"> </w:t>
      </w:r>
      <w:r w:rsidR="00915E0B">
        <w:rPr>
          <w:color w:val="FF0000"/>
          <w:sz w:val="24"/>
          <w:szCs w:val="24"/>
          <w:highlight w:val="yellow"/>
        </w:rPr>
        <w:t>permiten</w:t>
      </w:r>
      <w:r>
        <w:rPr>
          <w:sz w:val="24"/>
          <w:szCs w:val="24"/>
          <w:highlight w:val="yellow"/>
        </w:rPr>
        <w:t xml:space="preserve"> atribuir los resultados obtenidos a la experiencia</w:t>
      </w:r>
      <w:r w:rsidR="00915E0B">
        <w:rPr>
          <w:color w:val="FF0000"/>
          <w:sz w:val="24"/>
          <w:szCs w:val="24"/>
          <w:highlight w:val="yellow"/>
        </w:rPr>
        <w:t xml:space="preserve">, tal y como propone </w:t>
      </w:r>
      <w:proofErr w:type="spellStart"/>
      <w:r w:rsidR="00915E0B">
        <w:rPr>
          <w:color w:val="FF0000"/>
          <w:sz w:val="24"/>
          <w:szCs w:val="24"/>
          <w:highlight w:val="yellow"/>
        </w:rPr>
        <w:t>Lahav</w:t>
      </w:r>
      <w:proofErr w:type="spellEnd"/>
      <w:r w:rsidR="00915E0B">
        <w:rPr>
          <w:color w:val="FF0000"/>
          <w:sz w:val="24"/>
          <w:szCs w:val="24"/>
          <w:highlight w:val="yellow"/>
        </w:rPr>
        <w:t xml:space="preserve"> en su estudio, (2015)</w:t>
      </w:r>
      <w:r>
        <w:rPr>
          <w:sz w:val="24"/>
          <w:szCs w:val="24"/>
          <w:highlight w:val="yellow"/>
        </w:rPr>
        <w:t xml:space="preserve">. </w:t>
      </w:r>
    </w:p>
    <w:p w14:paraId="6FAF67A8" w14:textId="0DD9E6E5" w:rsidR="000547CE" w:rsidRPr="00753285" w:rsidRDefault="000547CE" w:rsidP="000547CE">
      <w:pPr>
        <w:jc w:val="both"/>
        <w:rPr>
          <w:sz w:val="24"/>
          <w:szCs w:val="24"/>
          <w:highlight w:val="yellow"/>
        </w:rPr>
      </w:pPr>
      <w:commentRangeStart w:id="6"/>
      <w:r w:rsidRPr="00753285">
        <w:rPr>
          <w:sz w:val="24"/>
          <w:szCs w:val="24"/>
          <w:highlight w:val="yellow"/>
        </w:rPr>
        <w:t>Los</w:t>
      </w:r>
      <w:commentRangeEnd w:id="6"/>
      <w:r w:rsidRPr="00753285">
        <w:rPr>
          <w:rStyle w:val="Refdecomentario"/>
          <w:highlight w:val="yellow"/>
        </w:rPr>
        <w:commentReference w:id="6"/>
      </w:r>
      <w:r w:rsidRPr="00753285">
        <w:rPr>
          <w:sz w:val="24"/>
          <w:szCs w:val="24"/>
          <w:highlight w:val="yellow"/>
        </w:rPr>
        <w:t xml:space="preserve"> resultados obtenidos</w:t>
      </w:r>
      <w:r w:rsidR="00E3226A">
        <w:rPr>
          <w:color w:val="FF0000"/>
          <w:sz w:val="24"/>
          <w:szCs w:val="24"/>
          <w:highlight w:val="yellow"/>
        </w:rPr>
        <w:t xml:space="preserve"> en el presente trabajo</w:t>
      </w:r>
      <w:r w:rsidRPr="00753285">
        <w:rPr>
          <w:sz w:val="24"/>
          <w:szCs w:val="24"/>
          <w:highlight w:val="yellow"/>
        </w:rPr>
        <w:t xml:space="preserve"> tienen implicaciones</w:t>
      </w:r>
      <w:r w:rsidR="00E3226A">
        <w:rPr>
          <w:sz w:val="24"/>
          <w:szCs w:val="24"/>
          <w:highlight w:val="yellow"/>
        </w:rPr>
        <w:t xml:space="preserve"> </w:t>
      </w:r>
      <w:r w:rsidR="00E3226A">
        <w:rPr>
          <w:color w:val="FF0000"/>
          <w:sz w:val="24"/>
          <w:szCs w:val="24"/>
          <w:highlight w:val="yellow"/>
        </w:rPr>
        <w:t>directas sobre</w:t>
      </w:r>
      <w:r w:rsidRPr="00E3226A">
        <w:rPr>
          <w:strike/>
          <w:color w:val="FF0000"/>
          <w:sz w:val="24"/>
          <w:szCs w:val="24"/>
          <w:highlight w:val="yellow"/>
        </w:rPr>
        <w:t xml:space="preserve"> respecto a</w:t>
      </w:r>
      <w:r w:rsidRPr="00753285">
        <w:rPr>
          <w:sz w:val="24"/>
          <w:szCs w:val="24"/>
          <w:highlight w:val="yellow"/>
        </w:rPr>
        <w:t xml:space="preserve"> la pregunta de investigación </w:t>
      </w:r>
      <w:r w:rsidR="00E3226A">
        <w:rPr>
          <w:color w:val="FF0000"/>
          <w:sz w:val="24"/>
          <w:szCs w:val="24"/>
          <w:highlight w:val="yellow"/>
        </w:rPr>
        <w:t xml:space="preserve">planteada en un inicio </w:t>
      </w:r>
      <w:r w:rsidRPr="00E3226A">
        <w:rPr>
          <w:strike/>
          <w:color w:val="FF0000"/>
          <w:sz w:val="24"/>
          <w:szCs w:val="24"/>
          <w:highlight w:val="yellow"/>
        </w:rPr>
        <w:t>de esta tesis</w:t>
      </w:r>
      <w:r w:rsidR="00E3226A">
        <w:rPr>
          <w:color w:val="FF0000"/>
          <w:sz w:val="24"/>
          <w:szCs w:val="24"/>
          <w:highlight w:val="yellow"/>
        </w:rPr>
        <w:t xml:space="preserve">, </w:t>
      </w:r>
      <w:r w:rsidRPr="00753285">
        <w:rPr>
          <w:sz w:val="24"/>
          <w:szCs w:val="24"/>
          <w:highlight w:val="yellow"/>
        </w:rPr>
        <w:t>y</w:t>
      </w:r>
      <w:r w:rsidR="00E3226A">
        <w:rPr>
          <w:sz w:val="24"/>
          <w:szCs w:val="24"/>
          <w:highlight w:val="yellow"/>
        </w:rPr>
        <w:t xml:space="preserve"> </w:t>
      </w:r>
      <w:r w:rsidR="00E3226A">
        <w:rPr>
          <w:color w:val="FF0000"/>
          <w:sz w:val="24"/>
          <w:szCs w:val="24"/>
          <w:highlight w:val="yellow"/>
        </w:rPr>
        <w:t>en general,</w:t>
      </w:r>
      <w:r w:rsidRPr="00753285">
        <w:rPr>
          <w:sz w:val="24"/>
          <w:szCs w:val="24"/>
          <w:highlight w:val="yellow"/>
        </w:rPr>
        <w:t xml:space="preserve"> la literatura en teoría de juegos y razonamiento iterado.</w:t>
      </w:r>
    </w:p>
    <w:p w14:paraId="372880EF" w14:textId="2F0C5721" w:rsidR="000547CE" w:rsidRPr="00753285" w:rsidRDefault="000547CE" w:rsidP="000547CE">
      <w:pPr>
        <w:jc w:val="both"/>
        <w:rPr>
          <w:sz w:val="24"/>
          <w:szCs w:val="24"/>
          <w:highlight w:val="yellow"/>
        </w:rPr>
      </w:pPr>
      <w:r w:rsidRPr="00E3226A">
        <w:rPr>
          <w:strike/>
          <w:color w:val="FF0000"/>
          <w:sz w:val="24"/>
          <w:szCs w:val="24"/>
          <w:highlight w:val="yellow"/>
        </w:rPr>
        <w:t>A partir de sus resultados,</w:t>
      </w:r>
      <w:r w:rsidRPr="00E3226A">
        <w:rPr>
          <w:color w:val="FF0000"/>
          <w:sz w:val="24"/>
          <w:szCs w:val="24"/>
          <w:highlight w:val="yellow"/>
        </w:rPr>
        <w:t xml:space="preserve"> </w:t>
      </w:r>
      <w:proofErr w:type="spellStart"/>
      <w:r w:rsidRPr="00753285">
        <w:rPr>
          <w:sz w:val="24"/>
          <w:szCs w:val="24"/>
          <w:highlight w:val="yellow"/>
        </w:rPr>
        <w:t>Lahav</w:t>
      </w:r>
      <w:proofErr w:type="spellEnd"/>
      <w:r w:rsidRPr="00753285">
        <w:rPr>
          <w:sz w:val="24"/>
          <w:szCs w:val="24"/>
          <w:highlight w:val="yellow"/>
        </w:rPr>
        <w:t xml:space="preserve"> (2015) concluye que </w:t>
      </w:r>
      <w:r w:rsidR="003B30F0">
        <w:rPr>
          <w:color w:val="FF0000"/>
          <w:sz w:val="24"/>
          <w:szCs w:val="24"/>
          <w:highlight w:val="yellow"/>
        </w:rPr>
        <w:t xml:space="preserve">parece haber poca evidencia en favor de </w:t>
      </w:r>
      <w:r w:rsidRPr="003B30F0">
        <w:rPr>
          <w:strike/>
          <w:color w:val="FF0000"/>
          <w:sz w:val="24"/>
          <w:szCs w:val="24"/>
          <w:highlight w:val="yellow"/>
        </w:rPr>
        <w:t>es dudoso que haya</w:t>
      </w:r>
      <w:r w:rsidR="003B30F0">
        <w:rPr>
          <w:sz w:val="24"/>
          <w:szCs w:val="24"/>
          <w:highlight w:val="yellow"/>
        </w:rPr>
        <w:t xml:space="preserve"> </w:t>
      </w:r>
      <w:r w:rsidR="003B30F0">
        <w:rPr>
          <w:color w:val="FF0000"/>
          <w:sz w:val="24"/>
          <w:szCs w:val="24"/>
          <w:highlight w:val="yellow"/>
        </w:rPr>
        <w:t>la</w:t>
      </w:r>
      <w:r w:rsidRPr="00753285">
        <w:rPr>
          <w:sz w:val="24"/>
          <w:szCs w:val="24"/>
          <w:highlight w:val="yellow"/>
        </w:rPr>
        <w:t xml:space="preserve"> consistencia entre creencias y elecciones, y que el nivel de sofisticación de las personas no puede estimarse a partir de sus creencias </w:t>
      </w:r>
      <w:r w:rsidRPr="003B30F0">
        <w:rPr>
          <w:strike/>
          <w:color w:val="FF0000"/>
          <w:sz w:val="24"/>
          <w:szCs w:val="24"/>
          <w:highlight w:val="yellow"/>
        </w:rPr>
        <w:t>ya que</w:t>
      </w:r>
      <w:r w:rsidR="003B30F0">
        <w:rPr>
          <w:sz w:val="24"/>
          <w:szCs w:val="24"/>
          <w:highlight w:val="yellow"/>
        </w:rPr>
        <w:t xml:space="preserve"> </w:t>
      </w:r>
      <w:r w:rsidR="003B30F0">
        <w:rPr>
          <w:color w:val="FF0000"/>
          <w:sz w:val="24"/>
          <w:szCs w:val="24"/>
          <w:highlight w:val="yellow"/>
        </w:rPr>
        <w:t>pues</w:t>
      </w:r>
      <w:r w:rsidRPr="00753285">
        <w:rPr>
          <w:sz w:val="24"/>
          <w:szCs w:val="24"/>
          <w:highlight w:val="yellow"/>
        </w:rPr>
        <w:t xml:space="preserve"> estas no </w:t>
      </w:r>
      <w:r w:rsidRPr="00961E82">
        <w:rPr>
          <w:strike/>
          <w:color w:val="FF0000"/>
          <w:sz w:val="24"/>
          <w:szCs w:val="24"/>
          <w:highlight w:val="yellow"/>
        </w:rPr>
        <w:t>son</w:t>
      </w:r>
      <w:r w:rsidR="003B30F0">
        <w:rPr>
          <w:sz w:val="24"/>
          <w:szCs w:val="24"/>
          <w:highlight w:val="yellow"/>
        </w:rPr>
        <w:t xml:space="preserve"> </w:t>
      </w:r>
      <w:r w:rsidR="003B30F0">
        <w:rPr>
          <w:color w:val="FF0000"/>
          <w:sz w:val="24"/>
          <w:szCs w:val="24"/>
          <w:highlight w:val="yellow"/>
        </w:rPr>
        <w:t xml:space="preserve">parecen </w:t>
      </w:r>
      <w:r w:rsidR="00961E82">
        <w:rPr>
          <w:color w:val="FF0000"/>
          <w:sz w:val="24"/>
          <w:szCs w:val="24"/>
          <w:highlight w:val="yellow"/>
        </w:rPr>
        <w:t xml:space="preserve">verse reflejadas en </w:t>
      </w:r>
      <w:r w:rsidRPr="00961E82">
        <w:rPr>
          <w:strike/>
          <w:color w:val="FF0000"/>
          <w:sz w:val="24"/>
          <w:szCs w:val="24"/>
          <w:highlight w:val="yellow"/>
        </w:rPr>
        <w:t xml:space="preserve"> un reflejo correcto de</w:t>
      </w:r>
      <w:r w:rsidRPr="00753285">
        <w:rPr>
          <w:sz w:val="24"/>
          <w:szCs w:val="24"/>
          <w:highlight w:val="yellow"/>
        </w:rPr>
        <w:t xml:space="preserve"> sus elecciones. El autor propone como posibles </w:t>
      </w:r>
      <w:r w:rsidR="00961E82">
        <w:rPr>
          <w:color w:val="FF0000"/>
          <w:sz w:val="24"/>
          <w:szCs w:val="24"/>
          <w:highlight w:val="yellow"/>
        </w:rPr>
        <w:t>explicaciones</w:t>
      </w:r>
      <w:r w:rsidRPr="00753285">
        <w:rPr>
          <w:sz w:val="24"/>
          <w:szCs w:val="24"/>
          <w:highlight w:val="yellow"/>
        </w:rPr>
        <w:t xml:space="preserve"> una “anomalía conductual” o el malentendido de las instrucciones, </w:t>
      </w:r>
      <w:r w:rsidRPr="00961E82">
        <w:rPr>
          <w:strike/>
          <w:color w:val="FF0000"/>
          <w:sz w:val="24"/>
          <w:szCs w:val="24"/>
          <w:highlight w:val="yellow"/>
        </w:rPr>
        <w:t>y reconoce</w:t>
      </w:r>
      <w:r w:rsidR="00961E82">
        <w:rPr>
          <w:sz w:val="24"/>
          <w:szCs w:val="24"/>
          <w:highlight w:val="yellow"/>
        </w:rPr>
        <w:t xml:space="preserve"> </w:t>
      </w:r>
      <w:r w:rsidR="00961E82">
        <w:rPr>
          <w:color w:val="FF0000"/>
          <w:sz w:val="24"/>
          <w:szCs w:val="24"/>
          <w:highlight w:val="yellow"/>
        </w:rPr>
        <w:t>reconociendo</w:t>
      </w:r>
      <w:r w:rsidRPr="00753285">
        <w:rPr>
          <w:sz w:val="24"/>
          <w:szCs w:val="24"/>
          <w:highlight w:val="yellow"/>
        </w:rPr>
        <w:t xml:space="preserve"> la necesidad de </w:t>
      </w:r>
      <w:r w:rsidRPr="00961E82">
        <w:rPr>
          <w:strike/>
          <w:color w:val="FF0000"/>
          <w:sz w:val="24"/>
          <w:szCs w:val="24"/>
          <w:highlight w:val="yellow"/>
        </w:rPr>
        <w:t>seguir</w:t>
      </w:r>
      <w:r w:rsidR="00961E82">
        <w:rPr>
          <w:sz w:val="24"/>
          <w:szCs w:val="24"/>
          <w:highlight w:val="yellow"/>
        </w:rPr>
        <w:t xml:space="preserve"> </w:t>
      </w:r>
      <w:r w:rsidR="00961E82">
        <w:rPr>
          <w:color w:val="FF0000"/>
          <w:sz w:val="24"/>
          <w:szCs w:val="24"/>
          <w:highlight w:val="yellow"/>
        </w:rPr>
        <w:t>más</w:t>
      </w:r>
      <w:r w:rsidRPr="00753285">
        <w:rPr>
          <w:sz w:val="24"/>
          <w:szCs w:val="24"/>
          <w:highlight w:val="yellow"/>
        </w:rPr>
        <w:t xml:space="preserve"> investiga</w:t>
      </w:r>
      <w:r w:rsidR="00961E82">
        <w:rPr>
          <w:color w:val="FF0000"/>
          <w:sz w:val="24"/>
          <w:szCs w:val="24"/>
          <w:highlight w:val="yellow"/>
        </w:rPr>
        <w:t>ciones</w:t>
      </w:r>
      <w:r w:rsidRPr="00753285">
        <w:rPr>
          <w:sz w:val="24"/>
          <w:szCs w:val="24"/>
          <w:highlight w:val="yellow"/>
        </w:rPr>
        <w:t xml:space="preserve">. Por su parte, Costa-Gomes y </w:t>
      </w:r>
      <w:proofErr w:type="spellStart"/>
      <w:r w:rsidRPr="00753285">
        <w:rPr>
          <w:sz w:val="24"/>
          <w:szCs w:val="24"/>
          <w:highlight w:val="yellow"/>
        </w:rPr>
        <w:t>Weizsäcker</w:t>
      </w:r>
      <w:proofErr w:type="spellEnd"/>
      <w:r w:rsidRPr="00753285">
        <w:rPr>
          <w:sz w:val="24"/>
          <w:szCs w:val="24"/>
          <w:highlight w:val="yellow"/>
        </w:rPr>
        <w:t xml:space="preserve"> (2008), que estudiaron juegos con creencias provocadas en los que los jugadores no recibían retroalimentación</w:t>
      </w:r>
      <w:r w:rsidR="00961E82">
        <w:rPr>
          <w:sz w:val="24"/>
          <w:szCs w:val="24"/>
          <w:highlight w:val="yellow"/>
        </w:rPr>
        <w:t xml:space="preserve"> </w:t>
      </w:r>
      <w:r w:rsidR="00961E82">
        <w:rPr>
          <w:color w:val="FF0000"/>
          <w:sz w:val="24"/>
          <w:szCs w:val="24"/>
          <w:highlight w:val="yellow"/>
        </w:rPr>
        <w:t>y quienes</w:t>
      </w:r>
      <w:r w:rsidRPr="00753285">
        <w:rPr>
          <w:sz w:val="24"/>
          <w:szCs w:val="24"/>
          <w:highlight w:val="yellow"/>
        </w:rPr>
        <w:t xml:space="preserve"> también encontraron que las elecciones de los participantes no eran consistentes con sus creencias</w:t>
      </w:r>
      <w:r w:rsidR="00961E82">
        <w:rPr>
          <w:color w:val="FF0000"/>
          <w:sz w:val="24"/>
          <w:szCs w:val="24"/>
          <w:highlight w:val="yellow"/>
        </w:rPr>
        <w:t>,</w:t>
      </w:r>
      <w:r w:rsidRPr="00753285">
        <w:rPr>
          <w:sz w:val="24"/>
          <w:szCs w:val="24"/>
          <w:highlight w:val="yellow"/>
        </w:rPr>
        <w:t xml:space="preserve"> </w:t>
      </w:r>
      <w:r w:rsidRPr="00961E82">
        <w:rPr>
          <w:strike/>
          <w:color w:val="FF0000"/>
          <w:sz w:val="24"/>
          <w:szCs w:val="24"/>
          <w:highlight w:val="yellow"/>
        </w:rPr>
        <w:t>al respecto</w:t>
      </w:r>
      <w:r w:rsidRPr="00753285">
        <w:rPr>
          <w:sz w:val="24"/>
          <w:szCs w:val="24"/>
          <w:highlight w:val="yellow"/>
        </w:rPr>
        <w:t xml:space="preserve"> concluyen que no es posible asumir que las elecciones de las personas son dirigidas por las creencias que tienen sobre los otros jugadores, por lo menos en juegos complejos con ausencia de retroalimentación, y que la construcción de expectativas sobre la conducta de otros jugadores </w:t>
      </w:r>
      <w:r w:rsidR="00961E82">
        <w:rPr>
          <w:color w:val="FF0000"/>
          <w:sz w:val="24"/>
          <w:szCs w:val="24"/>
          <w:highlight w:val="yellow"/>
        </w:rPr>
        <w:t>implica</w:t>
      </w:r>
      <w:r w:rsidRPr="00753285">
        <w:rPr>
          <w:sz w:val="24"/>
          <w:szCs w:val="24"/>
          <w:highlight w:val="yellow"/>
        </w:rPr>
        <w:t xml:space="preserve"> un proceso de aprendizaje a partir de </w:t>
      </w:r>
      <w:r w:rsidR="00961E82">
        <w:rPr>
          <w:color w:val="FF0000"/>
          <w:sz w:val="24"/>
          <w:szCs w:val="24"/>
          <w:highlight w:val="yellow"/>
        </w:rPr>
        <w:t xml:space="preserve">la </w:t>
      </w:r>
      <w:r w:rsidRPr="00753285">
        <w:rPr>
          <w:sz w:val="24"/>
          <w:szCs w:val="24"/>
          <w:highlight w:val="yellow"/>
        </w:rPr>
        <w:t>retroalimentación</w:t>
      </w:r>
      <w:r w:rsidR="00961E82">
        <w:rPr>
          <w:sz w:val="24"/>
          <w:szCs w:val="24"/>
          <w:highlight w:val="yellow"/>
        </w:rPr>
        <w:t xml:space="preserve"> </w:t>
      </w:r>
      <w:r w:rsidR="00961E82">
        <w:rPr>
          <w:color w:val="FF0000"/>
          <w:sz w:val="24"/>
          <w:szCs w:val="24"/>
          <w:highlight w:val="yellow"/>
        </w:rPr>
        <w:t>recibida</w:t>
      </w:r>
      <w:r w:rsidRPr="00753285">
        <w:rPr>
          <w:sz w:val="24"/>
          <w:szCs w:val="24"/>
          <w:highlight w:val="yellow"/>
        </w:rPr>
        <w:t xml:space="preserve"> e</w:t>
      </w:r>
      <w:r w:rsidR="00961E82">
        <w:rPr>
          <w:color w:val="FF0000"/>
          <w:sz w:val="24"/>
          <w:szCs w:val="24"/>
          <w:highlight w:val="yellow"/>
        </w:rPr>
        <w:t>n</w:t>
      </w:r>
      <w:r w:rsidRPr="00753285">
        <w:rPr>
          <w:sz w:val="24"/>
          <w:szCs w:val="24"/>
          <w:highlight w:val="yellow"/>
        </w:rPr>
        <w:t xml:space="preserve"> interacciones repetidas.</w:t>
      </w:r>
    </w:p>
    <w:p w14:paraId="6651BBFC" w14:textId="07FCE015" w:rsidR="000547CE" w:rsidRPr="00753285" w:rsidRDefault="000547CE" w:rsidP="000547CE">
      <w:pPr>
        <w:jc w:val="both"/>
        <w:rPr>
          <w:sz w:val="24"/>
          <w:szCs w:val="24"/>
          <w:highlight w:val="yellow"/>
        </w:rPr>
      </w:pPr>
      <w:r w:rsidRPr="0090232E">
        <w:rPr>
          <w:strike/>
          <w:color w:val="FF0000"/>
          <w:sz w:val="24"/>
          <w:szCs w:val="24"/>
          <w:highlight w:val="yellow"/>
        </w:rPr>
        <w:lastRenderedPageBreak/>
        <w:t>Dado que los grupos de jugadores</w:t>
      </w:r>
      <w:r w:rsidRPr="0090232E">
        <w:rPr>
          <w:color w:val="FF0000"/>
          <w:sz w:val="24"/>
          <w:szCs w:val="24"/>
          <w:highlight w:val="yellow"/>
        </w:rPr>
        <w:t xml:space="preserve"> </w:t>
      </w:r>
      <w:r w:rsidR="0090232E">
        <w:rPr>
          <w:color w:val="FF0000"/>
          <w:sz w:val="24"/>
          <w:szCs w:val="24"/>
          <w:highlight w:val="yellow"/>
        </w:rPr>
        <w:t>De acuerdo con el diseño de</w:t>
      </w:r>
      <w:r w:rsidRPr="00753285">
        <w:rPr>
          <w:sz w:val="24"/>
          <w:szCs w:val="24"/>
          <w:highlight w:val="yellow"/>
        </w:rPr>
        <w:t xml:space="preserve">l experimento de </w:t>
      </w:r>
      <w:proofErr w:type="spellStart"/>
      <w:r w:rsidRPr="00753285">
        <w:rPr>
          <w:sz w:val="24"/>
          <w:szCs w:val="24"/>
          <w:highlight w:val="yellow"/>
        </w:rPr>
        <w:t>Lahav</w:t>
      </w:r>
      <w:proofErr w:type="spellEnd"/>
      <w:r w:rsidRPr="00753285">
        <w:rPr>
          <w:sz w:val="24"/>
          <w:szCs w:val="24"/>
          <w:highlight w:val="yellow"/>
        </w:rPr>
        <w:t xml:space="preserve"> (2015) </w:t>
      </w:r>
      <w:r w:rsidRPr="0090232E">
        <w:rPr>
          <w:strike/>
          <w:color w:val="FF0000"/>
          <w:sz w:val="24"/>
          <w:szCs w:val="24"/>
          <w:highlight w:val="yellow"/>
        </w:rPr>
        <w:t>son muy grandes</w:t>
      </w:r>
      <w:r w:rsidRPr="00753285">
        <w:rPr>
          <w:sz w:val="24"/>
          <w:szCs w:val="24"/>
          <w:highlight w:val="yellow"/>
        </w:rPr>
        <w:t>, resulta difícil asumir que los jugadores tienen expectativas individuales sobre las elecciones de cada jugador</w:t>
      </w:r>
      <w:r w:rsidR="0090232E">
        <w:rPr>
          <w:color w:val="FF0000"/>
          <w:sz w:val="24"/>
          <w:szCs w:val="24"/>
          <w:highlight w:val="yellow"/>
        </w:rPr>
        <w:t xml:space="preserve"> al tener que enfrentarse a un amplio número de oponentes (veinte jugadores por sesión experimental). Por su parte,</w:t>
      </w:r>
      <w:r w:rsidRPr="00753285">
        <w:rPr>
          <w:sz w:val="24"/>
          <w:szCs w:val="24"/>
          <w:highlight w:val="yellow"/>
        </w:rPr>
        <w:t xml:space="preserve"> </w:t>
      </w:r>
      <w:r w:rsidRPr="0090232E">
        <w:rPr>
          <w:strike/>
          <w:color w:val="FF0000"/>
          <w:sz w:val="24"/>
          <w:szCs w:val="24"/>
          <w:highlight w:val="yellow"/>
        </w:rPr>
        <w:t xml:space="preserve">mientras que </w:t>
      </w:r>
      <w:r w:rsidR="0090232E">
        <w:rPr>
          <w:sz w:val="24"/>
          <w:szCs w:val="24"/>
          <w:highlight w:val="yellow"/>
        </w:rPr>
        <w:t xml:space="preserve"> </w:t>
      </w:r>
      <w:r w:rsidR="0090232E">
        <w:rPr>
          <w:color w:val="FF0000"/>
          <w:sz w:val="24"/>
          <w:szCs w:val="24"/>
          <w:highlight w:val="yellow"/>
        </w:rPr>
        <w:t xml:space="preserve">aunque </w:t>
      </w:r>
      <w:r w:rsidRPr="00753285">
        <w:rPr>
          <w:sz w:val="24"/>
          <w:szCs w:val="24"/>
          <w:highlight w:val="yellow"/>
        </w:rPr>
        <w:t xml:space="preserve">en el experimento de Costa-Gomes y </w:t>
      </w:r>
      <w:proofErr w:type="spellStart"/>
      <w:r w:rsidRPr="00753285">
        <w:rPr>
          <w:sz w:val="24"/>
          <w:szCs w:val="24"/>
          <w:highlight w:val="yellow"/>
        </w:rPr>
        <w:t>Weizsäcker</w:t>
      </w:r>
      <w:proofErr w:type="spellEnd"/>
      <w:r w:rsidRPr="00753285">
        <w:rPr>
          <w:sz w:val="24"/>
          <w:szCs w:val="24"/>
          <w:highlight w:val="yellow"/>
        </w:rPr>
        <w:t xml:space="preserve"> (2008), </w:t>
      </w:r>
      <w:r w:rsidRPr="0090232E">
        <w:rPr>
          <w:strike/>
          <w:color w:val="FF0000"/>
          <w:sz w:val="24"/>
          <w:szCs w:val="24"/>
          <w:highlight w:val="yellow"/>
        </w:rPr>
        <w:t xml:space="preserve">aunque </w:t>
      </w:r>
      <w:r w:rsidRPr="00753285">
        <w:rPr>
          <w:sz w:val="24"/>
          <w:szCs w:val="24"/>
          <w:highlight w:val="yellow"/>
        </w:rPr>
        <w:t>los juegos eran de</w:t>
      </w:r>
      <w:r w:rsidR="0090232E">
        <w:rPr>
          <w:sz w:val="24"/>
          <w:szCs w:val="24"/>
          <w:highlight w:val="yellow"/>
        </w:rPr>
        <w:t xml:space="preserve"> solo dos participantes,</w:t>
      </w:r>
      <w:r w:rsidR="00961E82">
        <w:rPr>
          <w:color w:val="FF0000"/>
          <w:sz w:val="24"/>
          <w:szCs w:val="24"/>
          <w:highlight w:val="yellow"/>
        </w:rPr>
        <w:t xml:space="preserve"> </w:t>
      </w:r>
      <w:r w:rsidR="0090232E">
        <w:rPr>
          <w:color w:val="FF0000"/>
          <w:sz w:val="24"/>
          <w:szCs w:val="24"/>
          <w:highlight w:val="yellow"/>
        </w:rPr>
        <w:t xml:space="preserve">se </w:t>
      </w:r>
      <w:r w:rsidR="00961E82">
        <w:rPr>
          <w:color w:val="FF0000"/>
          <w:sz w:val="24"/>
          <w:szCs w:val="24"/>
          <w:highlight w:val="yellow"/>
        </w:rPr>
        <w:t>evit</w:t>
      </w:r>
      <w:r w:rsidR="0090232E">
        <w:rPr>
          <w:color w:val="FF0000"/>
          <w:sz w:val="24"/>
          <w:szCs w:val="24"/>
          <w:highlight w:val="yellow"/>
        </w:rPr>
        <w:t>ó</w:t>
      </w:r>
      <w:r w:rsidRPr="00961E82">
        <w:rPr>
          <w:color w:val="FF0000"/>
          <w:sz w:val="24"/>
          <w:szCs w:val="24"/>
          <w:highlight w:val="yellow"/>
        </w:rPr>
        <w:t xml:space="preserve"> </w:t>
      </w:r>
      <w:r w:rsidR="0090232E">
        <w:rPr>
          <w:sz w:val="24"/>
          <w:szCs w:val="24"/>
          <w:highlight w:val="yellow"/>
        </w:rPr>
        <w:t>la retroalimentación</w:t>
      </w:r>
      <w:r w:rsidRPr="00753285">
        <w:rPr>
          <w:sz w:val="24"/>
          <w:szCs w:val="24"/>
          <w:highlight w:val="yellow"/>
        </w:rPr>
        <w:t xml:space="preserve"> </w:t>
      </w:r>
      <w:r w:rsidR="0090232E" w:rsidRPr="0090232E">
        <w:rPr>
          <w:color w:val="FF0000"/>
          <w:sz w:val="24"/>
          <w:szCs w:val="24"/>
          <w:highlight w:val="yellow"/>
        </w:rPr>
        <w:t xml:space="preserve">y </w:t>
      </w:r>
      <w:r w:rsidRPr="00961E82">
        <w:rPr>
          <w:strike/>
          <w:color w:val="FF0000"/>
          <w:sz w:val="24"/>
          <w:szCs w:val="24"/>
          <w:highlight w:val="yellow"/>
        </w:rPr>
        <w:t>lo que previno</w:t>
      </w:r>
      <w:r w:rsidRPr="00753285">
        <w:rPr>
          <w:sz w:val="24"/>
          <w:szCs w:val="24"/>
          <w:highlight w:val="yellow"/>
        </w:rPr>
        <w:t xml:space="preserve"> </w:t>
      </w:r>
      <w:r w:rsidR="00961E82">
        <w:rPr>
          <w:color w:val="FF0000"/>
          <w:sz w:val="24"/>
          <w:szCs w:val="24"/>
          <w:highlight w:val="yellow"/>
        </w:rPr>
        <w:t xml:space="preserve">no se permitió </w:t>
      </w:r>
      <w:r w:rsidRPr="00753285">
        <w:rPr>
          <w:sz w:val="24"/>
          <w:szCs w:val="24"/>
          <w:highlight w:val="yellow"/>
        </w:rPr>
        <w:t>que se crearan expectativas sobre el otro jugador.</w:t>
      </w:r>
      <w:r w:rsidR="00961E82">
        <w:rPr>
          <w:sz w:val="24"/>
          <w:szCs w:val="24"/>
          <w:highlight w:val="yellow"/>
        </w:rPr>
        <w:t xml:space="preserve"> </w:t>
      </w:r>
      <w:r w:rsidR="00961E82">
        <w:rPr>
          <w:color w:val="FF0000"/>
          <w:sz w:val="24"/>
          <w:szCs w:val="24"/>
          <w:highlight w:val="yellow"/>
        </w:rPr>
        <w:t xml:space="preserve">(Sin espacio entre párrafos) </w:t>
      </w:r>
      <w:r w:rsidRPr="00753285">
        <w:rPr>
          <w:sz w:val="24"/>
          <w:szCs w:val="24"/>
          <w:highlight w:val="yellow"/>
        </w:rPr>
        <w:t>En contraste, en el presente experimento</w:t>
      </w:r>
      <w:r w:rsidR="0090232E">
        <w:rPr>
          <w:color w:val="FF0000"/>
          <w:sz w:val="24"/>
          <w:szCs w:val="24"/>
          <w:highlight w:val="yellow"/>
        </w:rPr>
        <w:t xml:space="preserve"> se trabajó con</w:t>
      </w:r>
      <w:r w:rsidRPr="0090232E">
        <w:rPr>
          <w:color w:val="FF0000"/>
          <w:sz w:val="24"/>
          <w:szCs w:val="24"/>
          <w:highlight w:val="yellow"/>
        </w:rPr>
        <w:t xml:space="preserve"> </w:t>
      </w:r>
      <w:r w:rsidRPr="00753285">
        <w:rPr>
          <w:sz w:val="24"/>
          <w:szCs w:val="24"/>
          <w:highlight w:val="yellow"/>
        </w:rPr>
        <w:t>grupos</w:t>
      </w:r>
      <w:r w:rsidR="0090232E">
        <w:rPr>
          <w:sz w:val="24"/>
          <w:szCs w:val="24"/>
          <w:highlight w:val="yellow"/>
        </w:rPr>
        <w:t xml:space="preserve"> </w:t>
      </w:r>
      <w:r w:rsidR="0090232E">
        <w:rPr>
          <w:color w:val="FF0000"/>
          <w:sz w:val="24"/>
          <w:szCs w:val="24"/>
          <w:highlight w:val="yellow"/>
        </w:rPr>
        <w:t>pequeños</w:t>
      </w:r>
      <w:r w:rsidRPr="00753285">
        <w:rPr>
          <w:sz w:val="24"/>
          <w:szCs w:val="24"/>
          <w:highlight w:val="yellow"/>
        </w:rPr>
        <w:t xml:space="preserve"> de jugadores </w:t>
      </w:r>
      <w:r w:rsidRPr="0090232E">
        <w:rPr>
          <w:strike/>
          <w:color w:val="FF0000"/>
          <w:sz w:val="24"/>
          <w:szCs w:val="24"/>
          <w:highlight w:val="yellow"/>
        </w:rPr>
        <w:t xml:space="preserve">fueron pequeños </w:t>
      </w:r>
      <w:r w:rsidRPr="00753285">
        <w:rPr>
          <w:sz w:val="24"/>
          <w:szCs w:val="24"/>
          <w:highlight w:val="yellow"/>
        </w:rPr>
        <w:t xml:space="preserve">y se permitió la retroalimentación al final de cada periodo de juego, </w:t>
      </w:r>
      <w:r w:rsidRPr="00961E82">
        <w:rPr>
          <w:strike/>
          <w:color w:val="FF0000"/>
          <w:sz w:val="24"/>
          <w:szCs w:val="24"/>
          <w:highlight w:val="yellow"/>
        </w:rPr>
        <w:t>lo que permitió</w:t>
      </w:r>
      <w:r w:rsidRPr="00961E82">
        <w:rPr>
          <w:color w:val="FF0000"/>
          <w:sz w:val="24"/>
          <w:szCs w:val="24"/>
          <w:highlight w:val="yellow"/>
        </w:rPr>
        <w:t xml:space="preserve"> </w:t>
      </w:r>
      <w:r w:rsidR="00961E82">
        <w:rPr>
          <w:color w:val="FF0000"/>
          <w:sz w:val="24"/>
          <w:szCs w:val="24"/>
          <w:highlight w:val="yellow"/>
        </w:rPr>
        <w:t xml:space="preserve">dando oportunidad a </w:t>
      </w:r>
      <w:r w:rsidRPr="00753285">
        <w:rPr>
          <w:sz w:val="24"/>
          <w:szCs w:val="24"/>
          <w:highlight w:val="yellow"/>
        </w:rPr>
        <w:t xml:space="preserve">que se crearan expectativas sobre los otros jugadores. </w:t>
      </w:r>
      <w:r w:rsidR="0090232E">
        <w:rPr>
          <w:color w:val="FF0000"/>
          <w:sz w:val="24"/>
          <w:szCs w:val="24"/>
          <w:highlight w:val="yellow"/>
        </w:rPr>
        <w:t xml:space="preserve">Con ello es posible concluir que </w:t>
      </w:r>
      <w:r w:rsidRPr="0090232E">
        <w:rPr>
          <w:strike/>
          <w:color w:val="FF0000"/>
          <w:sz w:val="24"/>
          <w:szCs w:val="24"/>
          <w:highlight w:val="yellow"/>
        </w:rPr>
        <w:t>Sin embargo,</w:t>
      </w:r>
      <w:r w:rsidRPr="00753285">
        <w:rPr>
          <w:sz w:val="24"/>
          <w:szCs w:val="24"/>
          <w:highlight w:val="yellow"/>
        </w:rPr>
        <w:t xml:space="preserve"> la </w:t>
      </w:r>
      <w:r w:rsidR="0090232E">
        <w:rPr>
          <w:color w:val="FF0000"/>
          <w:sz w:val="24"/>
          <w:szCs w:val="24"/>
          <w:highlight w:val="yellow"/>
        </w:rPr>
        <w:t xml:space="preserve"> posibilidad de </w:t>
      </w:r>
      <w:r w:rsidRPr="00753285">
        <w:rPr>
          <w:sz w:val="24"/>
          <w:szCs w:val="24"/>
          <w:highlight w:val="yellow"/>
        </w:rPr>
        <w:t>forma</w:t>
      </w:r>
      <w:r w:rsidR="0090232E">
        <w:rPr>
          <w:color w:val="FF0000"/>
          <w:sz w:val="24"/>
          <w:szCs w:val="24"/>
          <w:highlight w:val="yellow"/>
        </w:rPr>
        <w:t>rse</w:t>
      </w:r>
      <w:r w:rsidRPr="00753285">
        <w:rPr>
          <w:sz w:val="24"/>
          <w:szCs w:val="24"/>
          <w:highlight w:val="yellow"/>
        </w:rPr>
        <w:t xml:space="preserve"> </w:t>
      </w:r>
      <w:r w:rsidRPr="0090232E">
        <w:rPr>
          <w:strike/>
          <w:color w:val="FF0000"/>
          <w:sz w:val="24"/>
          <w:szCs w:val="24"/>
          <w:highlight w:val="yellow"/>
        </w:rPr>
        <w:t>de</w:t>
      </w:r>
      <w:r w:rsidRPr="00753285">
        <w:rPr>
          <w:sz w:val="24"/>
          <w:szCs w:val="24"/>
          <w:highlight w:val="yellow"/>
        </w:rPr>
        <w:t xml:space="preserve"> expectativas</w:t>
      </w:r>
      <w:r w:rsidR="0090232E">
        <w:rPr>
          <w:sz w:val="24"/>
          <w:szCs w:val="24"/>
          <w:highlight w:val="yellow"/>
        </w:rPr>
        <w:t xml:space="preserve"> </w:t>
      </w:r>
      <w:r w:rsidR="0090232E">
        <w:rPr>
          <w:color w:val="FF0000"/>
          <w:sz w:val="24"/>
          <w:szCs w:val="24"/>
          <w:highlight w:val="yellow"/>
        </w:rPr>
        <w:t>acerca del comportamiento de los otros jugadores</w:t>
      </w:r>
      <w:r w:rsidRPr="00753285">
        <w:rPr>
          <w:sz w:val="24"/>
          <w:szCs w:val="24"/>
          <w:highlight w:val="yellow"/>
        </w:rPr>
        <w:t xml:space="preserve"> no es suficiente para explicar el </w:t>
      </w:r>
      <w:r w:rsidR="0090232E">
        <w:rPr>
          <w:color w:val="FF0000"/>
          <w:sz w:val="24"/>
          <w:szCs w:val="24"/>
          <w:highlight w:val="yellow"/>
        </w:rPr>
        <w:t>aumento</w:t>
      </w:r>
      <w:r w:rsidRPr="00753285">
        <w:rPr>
          <w:sz w:val="24"/>
          <w:szCs w:val="24"/>
          <w:highlight w:val="yellow"/>
        </w:rPr>
        <w:t xml:space="preserve"> en la consistencia</w:t>
      </w:r>
      <w:r w:rsidR="00794DA1">
        <w:rPr>
          <w:color w:val="FF0000"/>
          <w:sz w:val="24"/>
          <w:szCs w:val="24"/>
          <w:highlight w:val="yellow"/>
        </w:rPr>
        <w:t xml:space="preserve"> entre creencias y elecciones por parte</w:t>
      </w:r>
      <w:r w:rsidRPr="00753285">
        <w:rPr>
          <w:sz w:val="24"/>
          <w:szCs w:val="24"/>
          <w:highlight w:val="yellow"/>
        </w:rPr>
        <w:t xml:space="preserve"> de los jugadores</w:t>
      </w:r>
      <w:r w:rsidR="0090232E">
        <w:rPr>
          <w:color w:val="FF0000"/>
          <w:sz w:val="24"/>
          <w:szCs w:val="24"/>
          <w:highlight w:val="yellow"/>
        </w:rPr>
        <w:t xml:space="preserve">, </w:t>
      </w:r>
      <w:proofErr w:type="gramStart"/>
      <w:r w:rsidR="0090232E">
        <w:rPr>
          <w:color w:val="FF0000"/>
          <w:sz w:val="24"/>
          <w:szCs w:val="24"/>
          <w:highlight w:val="yellow"/>
        </w:rPr>
        <w:t xml:space="preserve">pues </w:t>
      </w:r>
      <w:r w:rsidRPr="0090232E">
        <w:rPr>
          <w:strike/>
          <w:color w:val="FF0000"/>
          <w:sz w:val="24"/>
          <w:szCs w:val="24"/>
          <w:highlight w:val="yellow"/>
        </w:rPr>
        <w:t>;</w:t>
      </w:r>
      <w:proofErr w:type="gramEnd"/>
      <w:r w:rsidRPr="00753285">
        <w:rPr>
          <w:sz w:val="24"/>
          <w:szCs w:val="24"/>
          <w:highlight w:val="yellow"/>
        </w:rPr>
        <w:t xml:space="preserve"> en el segundo </w:t>
      </w:r>
      <w:proofErr w:type="spellStart"/>
      <w:r w:rsidRPr="00753285">
        <w:rPr>
          <w:sz w:val="24"/>
          <w:szCs w:val="24"/>
          <w:highlight w:val="yellow"/>
        </w:rPr>
        <w:t>subjuego</w:t>
      </w:r>
      <w:proofErr w:type="spellEnd"/>
      <w:r w:rsidR="0090232E">
        <w:rPr>
          <w:sz w:val="24"/>
          <w:szCs w:val="24"/>
          <w:highlight w:val="yellow"/>
        </w:rPr>
        <w:t xml:space="preserve"> </w:t>
      </w:r>
      <w:r w:rsidR="0090232E">
        <w:rPr>
          <w:color w:val="FF0000"/>
          <w:sz w:val="24"/>
          <w:szCs w:val="24"/>
          <w:highlight w:val="yellow"/>
        </w:rPr>
        <w:t>donde se introducen</w:t>
      </w:r>
      <w:r w:rsidRPr="00753285">
        <w:rPr>
          <w:sz w:val="24"/>
          <w:szCs w:val="24"/>
          <w:highlight w:val="yellow"/>
        </w:rPr>
        <w:t xml:space="preserve"> nuevos jugadores </w:t>
      </w:r>
      <w:r w:rsidRPr="0090232E">
        <w:rPr>
          <w:strike/>
          <w:color w:val="FF0000"/>
          <w:sz w:val="24"/>
          <w:szCs w:val="24"/>
          <w:highlight w:val="yellow"/>
        </w:rPr>
        <w:t>entran en el juego, pero</w:t>
      </w:r>
      <w:r w:rsidRPr="00753285">
        <w:rPr>
          <w:sz w:val="24"/>
          <w:szCs w:val="24"/>
          <w:highlight w:val="yellow"/>
        </w:rPr>
        <w:t xml:space="preserve"> el incremento </w:t>
      </w:r>
      <w:r w:rsidR="0090232E">
        <w:rPr>
          <w:color w:val="FF0000"/>
          <w:sz w:val="24"/>
          <w:szCs w:val="24"/>
          <w:highlight w:val="yellow"/>
        </w:rPr>
        <w:t xml:space="preserve">observado </w:t>
      </w:r>
      <w:r w:rsidRPr="00753285">
        <w:rPr>
          <w:sz w:val="24"/>
          <w:szCs w:val="24"/>
          <w:highlight w:val="yellow"/>
        </w:rPr>
        <w:t xml:space="preserve">en la consistencia </w:t>
      </w:r>
      <w:r w:rsidR="0090232E">
        <w:rPr>
          <w:color w:val="FF0000"/>
          <w:sz w:val="24"/>
          <w:szCs w:val="24"/>
          <w:highlight w:val="yellow"/>
        </w:rPr>
        <w:t xml:space="preserve">de las elecciones </w:t>
      </w:r>
      <w:r w:rsidRPr="00753285">
        <w:rPr>
          <w:sz w:val="24"/>
          <w:szCs w:val="24"/>
          <w:highlight w:val="yellow"/>
        </w:rPr>
        <w:t>se mantiene.</w:t>
      </w:r>
    </w:p>
    <w:p w14:paraId="68A5A5B6" w14:textId="57338D0A" w:rsidR="000547CE" w:rsidRPr="00753285" w:rsidRDefault="000547CE" w:rsidP="000547CE">
      <w:pPr>
        <w:jc w:val="both"/>
        <w:rPr>
          <w:sz w:val="24"/>
          <w:szCs w:val="24"/>
          <w:highlight w:val="yellow"/>
        </w:rPr>
      </w:pPr>
      <w:r w:rsidRPr="00753285">
        <w:rPr>
          <w:sz w:val="24"/>
          <w:szCs w:val="24"/>
          <w:highlight w:val="yellow"/>
        </w:rPr>
        <w:t xml:space="preserve">Que el aumento en la consistencia entre </w:t>
      </w:r>
      <w:r w:rsidR="000454C4">
        <w:rPr>
          <w:color w:val="FF0000"/>
          <w:sz w:val="24"/>
          <w:szCs w:val="24"/>
          <w:highlight w:val="yellow"/>
        </w:rPr>
        <w:t xml:space="preserve">las </w:t>
      </w:r>
      <w:r w:rsidRPr="00753285">
        <w:rPr>
          <w:sz w:val="24"/>
          <w:szCs w:val="24"/>
          <w:highlight w:val="yellow"/>
        </w:rPr>
        <w:t xml:space="preserve">creencias y elecciones del participante A se mantenga a pesar de que </w:t>
      </w:r>
      <w:r w:rsidRPr="000454C4">
        <w:rPr>
          <w:strike/>
          <w:color w:val="FF0000"/>
          <w:sz w:val="24"/>
          <w:szCs w:val="24"/>
          <w:highlight w:val="yellow"/>
        </w:rPr>
        <w:t>los otros jugadores</w:t>
      </w:r>
      <w:r w:rsidRPr="000454C4">
        <w:rPr>
          <w:color w:val="FF0000"/>
          <w:sz w:val="24"/>
          <w:szCs w:val="24"/>
          <w:highlight w:val="yellow"/>
        </w:rPr>
        <w:t xml:space="preserve"> </w:t>
      </w:r>
      <w:r w:rsidR="000454C4">
        <w:rPr>
          <w:color w:val="FF0000"/>
          <w:sz w:val="24"/>
          <w:szCs w:val="24"/>
          <w:highlight w:val="yellow"/>
        </w:rPr>
        <w:t xml:space="preserve">sus oponentes </w:t>
      </w:r>
      <w:r w:rsidRPr="00753285">
        <w:rPr>
          <w:sz w:val="24"/>
          <w:szCs w:val="24"/>
          <w:highlight w:val="yellow"/>
        </w:rPr>
        <w:t xml:space="preserve">son sustituidos en el segundo </w:t>
      </w:r>
      <w:proofErr w:type="spellStart"/>
      <w:r w:rsidRPr="00753285">
        <w:rPr>
          <w:sz w:val="24"/>
          <w:szCs w:val="24"/>
          <w:highlight w:val="yellow"/>
        </w:rPr>
        <w:t>subjuego</w:t>
      </w:r>
      <w:proofErr w:type="spellEnd"/>
      <w:r w:rsidRPr="00753285">
        <w:rPr>
          <w:sz w:val="24"/>
          <w:szCs w:val="24"/>
          <w:highlight w:val="yellow"/>
        </w:rPr>
        <w:t xml:space="preserve">, </w:t>
      </w:r>
      <w:r w:rsidRPr="000454C4">
        <w:rPr>
          <w:color w:val="FF0000"/>
          <w:sz w:val="24"/>
          <w:szCs w:val="24"/>
          <w:highlight w:val="yellow"/>
        </w:rPr>
        <w:t>s</w:t>
      </w:r>
      <w:r w:rsidR="000454C4">
        <w:rPr>
          <w:color w:val="FF0000"/>
          <w:sz w:val="24"/>
          <w:szCs w:val="24"/>
          <w:highlight w:val="yellow"/>
        </w:rPr>
        <w:t xml:space="preserve">ólo puede atribuirse a su </w:t>
      </w:r>
      <w:r w:rsidRPr="000454C4">
        <w:rPr>
          <w:strike/>
          <w:color w:val="FF0000"/>
          <w:sz w:val="24"/>
          <w:szCs w:val="24"/>
          <w:highlight w:val="yellow"/>
        </w:rPr>
        <w:t>e puede atribuir a la</w:t>
      </w:r>
      <w:r w:rsidRPr="00753285">
        <w:rPr>
          <w:sz w:val="24"/>
          <w:szCs w:val="24"/>
          <w:highlight w:val="yellow"/>
        </w:rPr>
        <w:t xml:space="preserve"> experiencia, ya que de acuerdo con </w:t>
      </w:r>
      <w:r w:rsidRPr="000454C4">
        <w:rPr>
          <w:strike/>
          <w:color w:val="FF0000"/>
          <w:sz w:val="24"/>
          <w:szCs w:val="24"/>
          <w:highlight w:val="yellow"/>
        </w:rPr>
        <w:t>las conclusiones</w:t>
      </w:r>
      <w:r w:rsidRPr="000454C4">
        <w:rPr>
          <w:color w:val="FF0000"/>
          <w:sz w:val="24"/>
          <w:szCs w:val="24"/>
          <w:highlight w:val="yellow"/>
        </w:rPr>
        <w:t xml:space="preserve"> </w:t>
      </w:r>
      <w:r w:rsidR="000454C4">
        <w:rPr>
          <w:color w:val="FF0000"/>
          <w:sz w:val="24"/>
          <w:szCs w:val="24"/>
          <w:highlight w:val="yellow"/>
        </w:rPr>
        <w:t xml:space="preserve">lo previamente sugerido por </w:t>
      </w:r>
      <w:proofErr w:type="spellStart"/>
      <w:r w:rsidRPr="00753285">
        <w:rPr>
          <w:sz w:val="24"/>
          <w:szCs w:val="24"/>
          <w:highlight w:val="yellow"/>
        </w:rPr>
        <w:t>Slonim</w:t>
      </w:r>
      <w:proofErr w:type="spellEnd"/>
      <w:r w:rsidRPr="00753285">
        <w:rPr>
          <w:sz w:val="24"/>
          <w:szCs w:val="24"/>
          <w:highlight w:val="yellow"/>
        </w:rPr>
        <w:t xml:space="preserve"> (2005), adquirir experiencia acelera la tasa de aprendizaje en u</w:t>
      </w:r>
      <w:r w:rsidR="00BB6D82">
        <w:rPr>
          <w:sz w:val="24"/>
          <w:szCs w:val="24"/>
          <w:highlight w:val="yellow"/>
        </w:rPr>
        <w:t>n juego, o en juegos similares</w:t>
      </w:r>
      <w:r w:rsidR="00BB6D82">
        <w:rPr>
          <w:color w:val="FF0000"/>
          <w:sz w:val="24"/>
          <w:szCs w:val="24"/>
          <w:highlight w:val="yellow"/>
        </w:rPr>
        <w:t xml:space="preserve">, tal y como se vio </w:t>
      </w:r>
      <w:r w:rsidR="00BB6D82">
        <w:rPr>
          <w:sz w:val="24"/>
          <w:szCs w:val="24"/>
          <w:highlight w:val="yellow"/>
        </w:rPr>
        <w:t xml:space="preserve"> reflejado en sus resultados</w:t>
      </w:r>
      <w:r w:rsidR="00BB6D82">
        <w:rPr>
          <w:color w:val="FF0000"/>
          <w:sz w:val="24"/>
          <w:szCs w:val="24"/>
          <w:highlight w:val="yellow"/>
        </w:rPr>
        <w:t>, donde</w:t>
      </w:r>
      <w:r w:rsidRPr="00753285">
        <w:rPr>
          <w:sz w:val="24"/>
          <w:szCs w:val="24"/>
          <w:highlight w:val="yellow"/>
        </w:rPr>
        <w:t xml:space="preserve"> luego del primer </w:t>
      </w:r>
      <w:proofErr w:type="spellStart"/>
      <w:r w:rsidRPr="00753285">
        <w:rPr>
          <w:sz w:val="24"/>
          <w:szCs w:val="24"/>
          <w:highlight w:val="yellow"/>
        </w:rPr>
        <w:t>subjuego</w:t>
      </w:r>
      <w:proofErr w:type="spellEnd"/>
      <w:r w:rsidRPr="00753285">
        <w:rPr>
          <w:sz w:val="24"/>
          <w:szCs w:val="24"/>
          <w:highlight w:val="yellow"/>
        </w:rPr>
        <w:t>, la convergencia al equilibrio fue más rápida y los jugadores con experiencia mantuvieron una</w:t>
      </w:r>
      <w:r w:rsidR="00BB6D82">
        <w:rPr>
          <w:color w:val="FF0000"/>
          <w:sz w:val="24"/>
          <w:szCs w:val="24"/>
          <w:highlight w:val="yellow"/>
        </w:rPr>
        <w:t xml:space="preserve"> mayor</w:t>
      </w:r>
      <w:r w:rsidRPr="00753285">
        <w:rPr>
          <w:sz w:val="24"/>
          <w:szCs w:val="24"/>
          <w:highlight w:val="yellow"/>
        </w:rPr>
        <w:t xml:space="preserve"> ventaja en el juego, aun</w:t>
      </w:r>
      <w:r w:rsidRPr="00BB6D82">
        <w:rPr>
          <w:strike/>
          <w:color w:val="FF0000"/>
          <w:sz w:val="24"/>
          <w:szCs w:val="24"/>
          <w:highlight w:val="yellow"/>
        </w:rPr>
        <w:t>que</w:t>
      </w:r>
      <w:r w:rsidRPr="00753285">
        <w:rPr>
          <w:sz w:val="24"/>
          <w:szCs w:val="24"/>
          <w:highlight w:val="yellow"/>
        </w:rPr>
        <w:t xml:space="preserve"> </w:t>
      </w:r>
      <w:r w:rsidRPr="00BB6D82">
        <w:rPr>
          <w:color w:val="FF0000"/>
          <w:sz w:val="24"/>
          <w:szCs w:val="24"/>
          <w:highlight w:val="yellow"/>
        </w:rPr>
        <w:t>juga</w:t>
      </w:r>
      <w:r w:rsidR="00BB6D82">
        <w:rPr>
          <w:color w:val="FF0000"/>
          <w:sz w:val="24"/>
          <w:szCs w:val="24"/>
          <w:highlight w:val="yellow"/>
        </w:rPr>
        <w:t>ndo</w:t>
      </w:r>
      <w:r w:rsidRPr="00753285">
        <w:rPr>
          <w:sz w:val="24"/>
          <w:szCs w:val="24"/>
          <w:highlight w:val="yellow"/>
        </w:rPr>
        <w:t xml:space="preserve"> con personas nuevas. En palabras de </w:t>
      </w:r>
      <w:r w:rsidRPr="00753285">
        <w:rPr>
          <w:color w:val="222222"/>
          <w:sz w:val="24"/>
          <w:szCs w:val="24"/>
          <w:highlight w:val="yellow"/>
        </w:rPr>
        <w:t xml:space="preserve">Ho, T. H., </w:t>
      </w:r>
      <w:proofErr w:type="spellStart"/>
      <w:r w:rsidRPr="00753285">
        <w:rPr>
          <w:color w:val="222222"/>
          <w:sz w:val="24"/>
          <w:szCs w:val="24"/>
          <w:highlight w:val="yellow"/>
        </w:rPr>
        <w:t>Camerer</w:t>
      </w:r>
      <w:proofErr w:type="spellEnd"/>
      <w:r w:rsidRPr="00753285">
        <w:rPr>
          <w:color w:val="222222"/>
          <w:sz w:val="24"/>
          <w:szCs w:val="24"/>
          <w:highlight w:val="yellow"/>
        </w:rPr>
        <w:t xml:space="preserve">, C., &amp; </w:t>
      </w:r>
      <w:proofErr w:type="spellStart"/>
      <w:r w:rsidRPr="00753285">
        <w:rPr>
          <w:color w:val="222222"/>
          <w:sz w:val="24"/>
          <w:szCs w:val="24"/>
          <w:highlight w:val="yellow"/>
        </w:rPr>
        <w:t>Weigelt</w:t>
      </w:r>
      <w:proofErr w:type="spellEnd"/>
      <w:r w:rsidRPr="00753285">
        <w:rPr>
          <w:color w:val="222222"/>
          <w:sz w:val="24"/>
          <w:szCs w:val="24"/>
          <w:highlight w:val="yellow"/>
        </w:rPr>
        <w:t xml:space="preserve">, K., </w:t>
      </w:r>
      <w:r w:rsidR="00BB6D82">
        <w:rPr>
          <w:color w:val="FF0000"/>
          <w:sz w:val="24"/>
          <w:szCs w:val="24"/>
          <w:highlight w:val="yellow"/>
        </w:rPr>
        <w:t>(</w:t>
      </w:r>
      <w:r w:rsidRPr="00753285">
        <w:rPr>
          <w:color w:val="222222"/>
          <w:sz w:val="24"/>
          <w:szCs w:val="24"/>
          <w:highlight w:val="yellow"/>
        </w:rPr>
        <w:t>1998</w:t>
      </w:r>
      <w:r w:rsidR="00BB6D82">
        <w:rPr>
          <w:color w:val="FF0000"/>
          <w:sz w:val="24"/>
          <w:szCs w:val="24"/>
          <w:highlight w:val="yellow"/>
        </w:rPr>
        <w:t>)</w:t>
      </w:r>
      <w:r w:rsidRPr="00753285">
        <w:rPr>
          <w:color w:val="222222"/>
          <w:sz w:val="24"/>
          <w:szCs w:val="24"/>
          <w:highlight w:val="yellow"/>
        </w:rPr>
        <w:t>, los jugadores “aprenden a aprender”.</w:t>
      </w:r>
    </w:p>
    <w:p w14:paraId="35D317ED" w14:textId="2A174350" w:rsidR="000547CE" w:rsidRDefault="000547CE" w:rsidP="000547CE">
      <w:pPr>
        <w:jc w:val="both"/>
        <w:rPr>
          <w:sz w:val="24"/>
          <w:szCs w:val="24"/>
        </w:rPr>
      </w:pPr>
      <w:r w:rsidRPr="00F74241">
        <w:rPr>
          <w:strike/>
          <w:color w:val="FF0000"/>
          <w:sz w:val="24"/>
          <w:szCs w:val="24"/>
          <w:highlight w:val="yellow"/>
        </w:rPr>
        <w:t>Se puede distinguir</w:t>
      </w:r>
      <w:r w:rsidRPr="00F74241">
        <w:rPr>
          <w:color w:val="FF0000"/>
          <w:sz w:val="24"/>
          <w:szCs w:val="24"/>
          <w:highlight w:val="yellow"/>
        </w:rPr>
        <w:t xml:space="preserve"> </w:t>
      </w:r>
      <w:r w:rsidR="00F74241">
        <w:rPr>
          <w:color w:val="FF0000"/>
          <w:sz w:val="24"/>
          <w:szCs w:val="24"/>
          <w:highlight w:val="yellow"/>
        </w:rPr>
        <w:t>E</w:t>
      </w:r>
      <w:r w:rsidRPr="00753285">
        <w:rPr>
          <w:sz w:val="24"/>
          <w:szCs w:val="24"/>
          <w:highlight w:val="yellow"/>
        </w:rPr>
        <w:t xml:space="preserve">l efecto de la experiencia </w:t>
      </w:r>
      <w:r w:rsidR="00F74241">
        <w:rPr>
          <w:color w:val="FF0000"/>
          <w:sz w:val="24"/>
          <w:szCs w:val="24"/>
          <w:highlight w:val="yellow"/>
        </w:rPr>
        <w:t xml:space="preserve">se distingue </w:t>
      </w:r>
      <w:r w:rsidRPr="00753285">
        <w:rPr>
          <w:sz w:val="24"/>
          <w:szCs w:val="24"/>
          <w:highlight w:val="yellow"/>
        </w:rPr>
        <w:t>del</w:t>
      </w:r>
      <w:r w:rsidR="00F74241">
        <w:rPr>
          <w:sz w:val="24"/>
          <w:szCs w:val="24"/>
          <w:highlight w:val="yellow"/>
        </w:rPr>
        <w:t xml:space="preserve"> </w:t>
      </w:r>
      <w:r w:rsidR="00F74241">
        <w:rPr>
          <w:color w:val="FF0000"/>
          <w:sz w:val="24"/>
          <w:szCs w:val="24"/>
          <w:highlight w:val="yellow"/>
        </w:rPr>
        <w:t>efecto</w:t>
      </w:r>
      <w:r w:rsidRPr="00753285">
        <w:rPr>
          <w:sz w:val="24"/>
          <w:szCs w:val="24"/>
          <w:highlight w:val="yellow"/>
        </w:rPr>
        <w:t xml:space="preserve"> de la formación de expectativas sobre </w:t>
      </w:r>
      <w:r w:rsidRPr="00F74241">
        <w:rPr>
          <w:strike/>
          <w:color w:val="FF0000"/>
          <w:sz w:val="24"/>
          <w:szCs w:val="24"/>
          <w:highlight w:val="yellow"/>
        </w:rPr>
        <w:t>las estrategias de</w:t>
      </w:r>
      <w:r w:rsidRPr="00F74241">
        <w:rPr>
          <w:color w:val="FF0000"/>
          <w:sz w:val="24"/>
          <w:szCs w:val="24"/>
          <w:highlight w:val="yellow"/>
        </w:rPr>
        <w:t xml:space="preserve"> </w:t>
      </w:r>
      <w:r w:rsidRPr="00753285">
        <w:rPr>
          <w:sz w:val="24"/>
          <w:szCs w:val="24"/>
          <w:highlight w:val="yellow"/>
        </w:rPr>
        <w:t>los otros jugadores</w:t>
      </w:r>
      <w:r w:rsidR="00F74241">
        <w:rPr>
          <w:sz w:val="24"/>
          <w:szCs w:val="24"/>
          <w:highlight w:val="yellow"/>
        </w:rPr>
        <w:t xml:space="preserve"> </w:t>
      </w:r>
      <w:r w:rsidR="00F74241">
        <w:rPr>
          <w:color w:val="FF0000"/>
          <w:sz w:val="24"/>
          <w:szCs w:val="24"/>
          <w:highlight w:val="yellow"/>
        </w:rPr>
        <w:t>y sus estrategias</w:t>
      </w:r>
      <w:r w:rsidRPr="00753285">
        <w:rPr>
          <w:sz w:val="24"/>
          <w:szCs w:val="24"/>
          <w:highlight w:val="yellow"/>
        </w:rPr>
        <w:t xml:space="preserve">, </w:t>
      </w:r>
      <w:r w:rsidRPr="00F74241">
        <w:rPr>
          <w:strike/>
          <w:color w:val="FF0000"/>
          <w:sz w:val="24"/>
          <w:szCs w:val="24"/>
          <w:highlight w:val="yellow"/>
        </w:rPr>
        <w:t xml:space="preserve">considerando </w:t>
      </w:r>
      <w:r w:rsidR="00F74241">
        <w:rPr>
          <w:color w:val="FF0000"/>
          <w:sz w:val="24"/>
          <w:szCs w:val="24"/>
          <w:highlight w:val="yellow"/>
        </w:rPr>
        <w:t>por</w:t>
      </w:r>
      <w:r w:rsidRPr="00753285">
        <w:rPr>
          <w:sz w:val="24"/>
          <w:szCs w:val="24"/>
          <w:highlight w:val="yellow"/>
        </w:rPr>
        <w:t xml:space="preserve">que </w:t>
      </w:r>
      <w:r w:rsidR="00F74241">
        <w:rPr>
          <w:color w:val="FF0000"/>
          <w:sz w:val="24"/>
          <w:szCs w:val="24"/>
          <w:highlight w:val="yellow"/>
        </w:rPr>
        <w:t xml:space="preserve">los cambios en </w:t>
      </w:r>
      <w:r w:rsidRPr="00F74241">
        <w:rPr>
          <w:strike/>
          <w:color w:val="FF0000"/>
          <w:sz w:val="24"/>
          <w:szCs w:val="24"/>
          <w:highlight w:val="yellow"/>
        </w:rPr>
        <w:t>el efecto de</w:t>
      </w:r>
      <w:r w:rsidRPr="00753285">
        <w:rPr>
          <w:sz w:val="24"/>
          <w:szCs w:val="24"/>
          <w:highlight w:val="yellow"/>
        </w:rPr>
        <w:t xml:space="preserve"> la consistencia se mantiene</w:t>
      </w:r>
      <w:r w:rsidR="00FC771E">
        <w:rPr>
          <w:color w:val="FF0000"/>
          <w:sz w:val="24"/>
          <w:szCs w:val="24"/>
          <w:highlight w:val="yellow"/>
        </w:rPr>
        <w:t>n</w:t>
      </w:r>
      <w:r w:rsidR="00FC771E">
        <w:rPr>
          <w:sz w:val="24"/>
          <w:szCs w:val="24"/>
          <w:highlight w:val="yellow"/>
        </w:rPr>
        <w:t xml:space="preserve"> </w:t>
      </w:r>
      <w:r w:rsidR="00FC771E" w:rsidRPr="00FC771E">
        <w:rPr>
          <w:color w:val="FF0000"/>
          <w:sz w:val="24"/>
          <w:szCs w:val="24"/>
          <w:highlight w:val="yellow"/>
        </w:rPr>
        <w:t>a</w:t>
      </w:r>
      <w:r w:rsidR="00FC771E">
        <w:rPr>
          <w:color w:val="FF0000"/>
          <w:sz w:val="24"/>
          <w:szCs w:val="24"/>
          <w:highlight w:val="yellow"/>
        </w:rPr>
        <w:t xml:space="preserve">un cuando </w:t>
      </w:r>
      <w:r w:rsidR="00FC771E">
        <w:rPr>
          <w:sz w:val="24"/>
          <w:szCs w:val="24"/>
          <w:highlight w:val="yellow"/>
        </w:rPr>
        <w:t xml:space="preserve">los demás jugadores </w:t>
      </w:r>
      <w:r w:rsidR="00FC771E" w:rsidRPr="00FC771E">
        <w:rPr>
          <w:color w:val="FF0000"/>
          <w:sz w:val="24"/>
          <w:szCs w:val="24"/>
          <w:highlight w:val="yellow"/>
        </w:rPr>
        <w:t>cambi</w:t>
      </w:r>
      <w:r w:rsidR="00FC771E">
        <w:rPr>
          <w:color w:val="FF0000"/>
          <w:sz w:val="24"/>
          <w:szCs w:val="24"/>
          <w:highlight w:val="yellow"/>
        </w:rPr>
        <w:t>a</w:t>
      </w:r>
      <w:r w:rsidRPr="00FC771E">
        <w:rPr>
          <w:color w:val="FF0000"/>
          <w:sz w:val="24"/>
          <w:szCs w:val="24"/>
          <w:highlight w:val="yellow"/>
        </w:rPr>
        <w:t>n</w:t>
      </w:r>
      <w:r w:rsidRPr="00753285">
        <w:rPr>
          <w:sz w:val="24"/>
          <w:szCs w:val="24"/>
          <w:highlight w:val="yellow"/>
        </w:rPr>
        <w:t xml:space="preserve">. </w:t>
      </w:r>
      <w:r w:rsidRPr="00FC771E">
        <w:rPr>
          <w:strike/>
          <w:color w:val="FF0000"/>
          <w:sz w:val="24"/>
          <w:szCs w:val="24"/>
          <w:highlight w:val="yellow"/>
        </w:rPr>
        <w:t>Aunque</w:t>
      </w:r>
      <w:r w:rsidR="00FC771E">
        <w:rPr>
          <w:sz w:val="24"/>
          <w:szCs w:val="24"/>
          <w:highlight w:val="yellow"/>
        </w:rPr>
        <w:t xml:space="preserve"> </w:t>
      </w:r>
      <w:r w:rsidR="00FC771E">
        <w:rPr>
          <w:color w:val="FF0000"/>
          <w:sz w:val="24"/>
          <w:szCs w:val="24"/>
          <w:highlight w:val="yellow"/>
        </w:rPr>
        <w:t>De esta forma, aún si</w:t>
      </w:r>
      <w:r w:rsidRPr="00753285">
        <w:rPr>
          <w:sz w:val="24"/>
          <w:szCs w:val="24"/>
          <w:highlight w:val="yellow"/>
        </w:rPr>
        <w:t xml:space="preserve"> las expectativas que se tiene sobre los nuevos jugadores </w:t>
      </w:r>
      <w:r w:rsidR="00FC771E">
        <w:rPr>
          <w:color w:val="FF0000"/>
          <w:sz w:val="24"/>
          <w:szCs w:val="24"/>
          <w:highlight w:val="yellow"/>
        </w:rPr>
        <w:t>fueran</w:t>
      </w:r>
      <w:r w:rsidRPr="00753285">
        <w:rPr>
          <w:sz w:val="24"/>
          <w:szCs w:val="24"/>
          <w:highlight w:val="yellow"/>
        </w:rPr>
        <w:t xml:space="preserve"> similares a las que se tenían sobre los jugadores anteriores (en el periodo equivalente), y </w:t>
      </w:r>
      <w:r w:rsidR="00FC771E">
        <w:rPr>
          <w:color w:val="FF0000"/>
          <w:sz w:val="24"/>
          <w:szCs w:val="24"/>
          <w:highlight w:val="yellow"/>
        </w:rPr>
        <w:t xml:space="preserve">resultaran ser erróneas respecto de </w:t>
      </w:r>
      <w:r w:rsidRPr="00FC771E">
        <w:rPr>
          <w:strike/>
          <w:color w:val="FF0000"/>
          <w:sz w:val="24"/>
          <w:szCs w:val="24"/>
          <w:highlight w:val="yellow"/>
        </w:rPr>
        <w:t>las creencias no acierten a l</w:t>
      </w:r>
      <w:r w:rsidRPr="00753285">
        <w:rPr>
          <w:sz w:val="24"/>
          <w:szCs w:val="24"/>
          <w:highlight w:val="yellow"/>
        </w:rPr>
        <w:t xml:space="preserve">as elecciones </w:t>
      </w:r>
      <w:r w:rsidR="00FC771E">
        <w:rPr>
          <w:color w:val="FF0000"/>
          <w:sz w:val="24"/>
          <w:szCs w:val="24"/>
          <w:highlight w:val="yellow"/>
        </w:rPr>
        <w:t>observadas</w:t>
      </w:r>
      <w:r w:rsidRPr="00753285">
        <w:rPr>
          <w:sz w:val="24"/>
          <w:szCs w:val="24"/>
          <w:highlight w:val="yellow"/>
        </w:rPr>
        <w:t>,</w:t>
      </w:r>
      <w:r w:rsidR="00FC771E">
        <w:rPr>
          <w:sz w:val="24"/>
          <w:szCs w:val="24"/>
          <w:highlight w:val="yellow"/>
        </w:rPr>
        <w:t xml:space="preserve"> </w:t>
      </w:r>
      <w:r w:rsidR="00EC357C">
        <w:rPr>
          <w:color w:val="FF0000"/>
          <w:sz w:val="24"/>
          <w:szCs w:val="24"/>
          <w:highlight w:val="yellow"/>
        </w:rPr>
        <w:t>esto no compromete ni quita peso a la</w:t>
      </w:r>
      <w:r w:rsidRPr="00753285">
        <w:rPr>
          <w:sz w:val="24"/>
          <w:szCs w:val="24"/>
          <w:highlight w:val="yellow"/>
        </w:rPr>
        <w:t xml:space="preserve"> consistencia</w:t>
      </w:r>
      <w:r w:rsidR="00FC771E">
        <w:rPr>
          <w:sz w:val="24"/>
          <w:szCs w:val="24"/>
          <w:highlight w:val="yellow"/>
        </w:rPr>
        <w:t xml:space="preserve"> </w:t>
      </w:r>
      <w:r w:rsidR="00EC357C">
        <w:rPr>
          <w:color w:val="FF0000"/>
          <w:sz w:val="24"/>
          <w:szCs w:val="24"/>
          <w:highlight w:val="yellow"/>
        </w:rPr>
        <w:t xml:space="preserve">que se registre </w:t>
      </w:r>
      <w:r w:rsidR="00FC771E">
        <w:rPr>
          <w:color w:val="FF0000"/>
          <w:sz w:val="24"/>
          <w:szCs w:val="24"/>
          <w:highlight w:val="yellow"/>
        </w:rPr>
        <w:t>entre sus propias creencias y elecciones</w:t>
      </w:r>
      <w:r w:rsidR="00EC357C">
        <w:rPr>
          <w:color w:val="FF0000"/>
          <w:sz w:val="24"/>
          <w:szCs w:val="24"/>
          <w:highlight w:val="yellow"/>
        </w:rPr>
        <w:t>,</w:t>
      </w:r>
      <w:r w:rsidR="00FC771E">
        <w:rPr>
          <w:color w:val="FF0000"/>
          <w:sz w:val="24"/>
          <w:szCs w:val="24"/>
          <w:highlight w:val="yellow"/>
        </w:rPr>
        <w:t xml:space="preserve"> </w:t>
      </w:r>
      <w:r w:rsidRPr="00FC771E">
        <w:rPr>
          <w:strike/>
          <w:color w:val="FF0000"/>
          <w:sz w:val="24"/>
          <w:szCs w:val="24"/>
          <w:highlight w:val="yellow"/>
        </w:rPr>
        <w:t xml:space="preserve"> se mantiene</w:t>
      </w:r>
      <w:r w:rsidRPr="00753285">
        <w:rPr>
          <w:sz w:val="24"/>
          <w:szCs w:val="24"/>
          <w:highlight w:val="yellow"/>
        </w:rPr>
        <w:t xml:space="preserve"> porque se ha adquirido experiencia sobre el juego en sí mismo, sus reglas y la forma en que las personas las aprenden. Esto se alinea con las conclusiones</w:t>
      </w:r>
      <w:r w:rsidR="00EC357C">
        <w:rPr>
          <w:color w:val="FF0000"/>
          <w:sz w:val="24"/>
          <w:szCs w:val="24"/>
          <w:highlight w:val="yellow"/>
        </w:rPr>
        <w:t xml:space="preserve"> planteadas por</w:t>
      </w:r>
      <w:r w:rsidRPr="00753285">
        <w:rPr>
          <w:sz w:val="24"/>
          <w:szCs w:val="24"/>
          <w:highlight w:val="yellow"/>
        </w:rPr>
        <w:t xml:space="preserve"> Costa-Gomes &amp; </w:t>
      </w:r>
      <w:proofErr w:type="spellStart"/>
      <w:r w:rsidRPr="00753285">
        <w:rPr>
          <w:sz w:val="24"/>
          <w:szCs w:val="24"/>
          <w:highlight w:val="yellow"/>
        </w:rPr>
        <w:t>Weizsäcker</w:t>
      </w:r>
      <w:proofErr w:type="spellEnd"/>
      <w:r w:rsidRPr="00753285">
        <w:rPr>
          <w:sz w:val="24"/>
          <w:szCs w:val="24"/>
          <w:highlight w:val="yellow"/>
        </w:rPr>
        <w:t xml:space="preserve"> (2008), </w:t>
      </w:r>
      <w:r w:rsidR="00EC357C">
        <w:rPr>
          <w:color w:val="FF0000"/>
          <w:sz w:val="24"/>
          <w:szCs w:val="24"/>
          <w:highlight w:val="yellow"/>
        </w:rPr>
        <w:t xml:space="preserve">acerca de la influencia que tiene </w:t>
      </w:r>
      <w:r w:rsidRPr="00EC357C">
        <w:rPr>
          <w:strike/>
          <w:color w:val="FF0000"/>
          <w:sz w:val="24"/>
          <w:szCs w:val="24"/>
          <w:highlight w:val="yellow"/>
        </w:rPr>
        <w:t xml:space="preserve">que </w:t>
      </w:r>
      <w:r w:rsidRPr="00753285">
        <w:rPr>
          <w:sz w:val="24"/>
          <w:szCs w:val="24"/>
          <w:highlight w:val="yellow"/>
        </w:rPr>
        <w:t xml:space="preserve">la situación (el contexto) </w:t>
      </w:r>
      <w:r w:rsidR="00EC357C">
        <w:rPr>
          <w:color w:val="FF0000"/>
          <w:sz w:val="24"/>
          <w:szCs w:val="24"/>
          <w:highlight w:val="yellow"/>
        </w:rPr>
        <w:t xml:space="preserve">sobre </w:t>
      </w:r>
      <w:r w:rsidRPr="00EC357C">
        <w:rPr>
          <w:strike/>
          <w:color w:val="FF0000"/>
          <w:sz w:val="24"/>
          <w:szCs w:val="24"/>
          <w:highlight w:val="yellow"/>
        </w:rPr>
        <w:t>marca la pauta para</w:t>
      </w:r>
      <w:r w:rsidR="00EC357C">
        <w:rPr>
          <w:sz w:val="24"/>
          <w:szCs w:val="24"/>
          <w:highlight w:val="yellow"/>
        </w:rPr>
        <w:t xml:space="preserve"> </w:t>
      </w:r>
      <w:r w:rsidR="00EC357C">
        <w:rPr>
          <w:color w:val="FF0000"/>
          <w:sz w:val="24"/>
          <w:szCs w:val="24"/>
          <w:highlight w:val="yellow"/>
        </w:rPr>
        <w:t>la formación de</w:t>
      </w:r>
      <w:r w:rsidRPr="00753285">
        <w:rPr>
          <w:sz w:val="24"/>
          <w:szCs w:val="24"/>
          <w:highlight w:val="yellow"/>
        </w:rPr>
        <w:t xml:space="preserve"> creencias y elecciones simultáneamente, </w:t>
      </w:r>
      <w:r w:rsidR="00EC357C">
        <w:rPr>
          <w:color w:val="FF0000"/>
          <w:sz w:val="24"/>
          <w:szCs w:val="24"/>
          <w:highlight w:val="yellow"/>
        </w:rPr>
        <w:t xml:space="preserve">que remplaza el supuesto </w:t>
      </w:r>
      <w:r w:rsidRPr="00EC357C">
        <w:rPr>
          <w:strike/>
          <w:color w:val="FF0000"/>
          <w:sz w:val="24"/>
          <w:szCs w:val="24"/>
          <w:highlight w:val="yellow"/>
        </w:rPr>
        <w:t xml:space="preserve">en lugar del supuesto </w:t>
      </w:r>
      <w:r w:rsidRPr="00753285">
        <w:rPr>
          <w:sz w:val="24"/>
          <w:szCs w:val="24"/>
          <w:highlight w:val="yellow"/>
        </w:rPr>
        <w:t xml:space="preserve">de que la situación influye </w:t>
      </w:r>
      <w:r w:rsidR="00EC357C">
        <w:rPr>
          <w:color w:val="FF0000"/>
          <w:sz w:val="24"/>
          <w:szCs w:val="24"/>
          <w:highlight w:val="yellow"/>
        </w:rPr>
        <w:t xml:space="preserve">primordialmente </w:t>
      </w:r>
      <w:r w:rsidRPr="00753285">
        <w:rPr>
          <w:sz w:val="24"/>
          <w:szCs w:val="24"/>
          <w:highlight w:val="yellow"/>
        </w:rPr>
        <w:t>en las creencias</w:t>
      </w:r>
      <w:r w:rsidR="00EC357C">
        <w:rPr>
          <w:color w:val="FF0000"/>
          <w:sz w:val="24"/>
          <w:szCs w:val="24"/>
          <w:highlight w:val="yellow"/>
        </w:rPr>
        <w:t xml:space="preserve">, que posteriormente </w:t>
      </w:r>
      <w:r w:rsidRPr="00EC357C">
        <w:rPr>
          <w:strike/>
          <w:color w:val="FF0000"/>
          <w:sz w:val="24"/>
          <w:szCs w:val="24"/>
          <w:highlight w:val="yellow"/>
        </w:rPr>
        <w:t xml:space="preserve"> y estas a su vez</w:t>
      </w:r>
      <w:r w:rsidRPr="00753285">
        <w:rPr>
          <w:sz w:val="24"/>
          <w:szCs w:val="24"/>
          <w:highlight w:val="yellow"/>
        </w:rPr>
        <w:t xml:space="preserve"> </w:t>
      </w:r>
      <w:r w:rsidR="00EC357C">
        <w:rPr>
          <w:color w:val="FF0000"/>
          <w:sz w:val="24"/>
          <w:szCs w:val="24"/>
          <w:highlight w:val="yellow"/>
        </w:rPr>
        <w:t>permean</w:t>
      </w:r>
      <w:r w:rsidRPr="00753285">
        <w:rPr>
          <w:sz w:val="24"/>
          <w:szCs w:val="24"/>
          <w:highlight w:val="yellow"/>
        </w:rPr>
        <w:t xml:space="preserve"> las elecciones.</w:t>
      </w:r>
    </w:p>
    <w:p w14:paraId="7214C959" w14:textId="3D788441" w:rsidR="000547CE" w:rsidRDefault="002F5722" w:rsidP="000547CE">
      <w:pPr>
        <w:jc w:val="both"/>
        <w:rPr>
          <w:color w:val="222222"/>
          <w:sz w:val="24"/>
          <w:szCs w:val="24"/>
        </w:rPr>
      </w:pPr>
      <w:r>
        <w:rPr>
          <w:color w:val="FF0000"/>
          <w:sz w:val="24"/>
          <w:szCs w:val="24"/>
          <w:highlight w:val="yellow"/>
        </w:rPr>
        <w:lastRenderedPageBreak/>
        <w:t xml:space="preserve">En su revisión de modelos de no-Equilibrio en Teoría de Juegos, </w:t>
      </w:r>
      <w:r w:rsidR="000547CE" w:rsidRPr="00F942B6">
        <w:rPr>
          <w:color w:val="222222"/>
          <w:sz w:val="24"/>
          <w:szCs w:val="24"/>
          <w:highlight w:val="yellow"/>
        </w:rPr>
        <w:t xml:space="preserve">Crawford, Costa-Gomes, &amp; </w:t>
      </w:r>
      <w:proofErr w:type="spellStart"/>
      <w:r w:rsidR="000547CE" w:rsidRPr="00F942B6">
        <w:rPr>
          <w:color w:val="222222"/>
          <w:sz w:val="24"/>
          <w:szCs w:val="24"/>
          <w:highlight w:val="yellow"/>
        </w:rPr>
        <w:t>Iriberri</w:t>
      </w:r>
      <w:proofErr w:type="spellEnd"/>
      <w:r w:rsidR="000547CE" w:rsidRPr="00F942B6">
        <w:rPr>
          <w:color w:val="222222"/>
          <w:sz w:val="24"/>
          <w:szCs w:val="24"/>
          <w:highlight w:val="yellow"/>
        </w:rPr>
        <w:t xml:space="preserve"> (2013) </w:t>
      </w:r>
      <w:r w:rsidR="000547CE" w:rsidRPr="002F5722">
        <w:rPr>
          <w:strike/>
          <w:color w:val="FF0000"/>
          <w:sz w:val="24"/>
          <w:szCs w:val="24"/>
          <w:highlight w:val="yellow"/>
        </w:rPr>
        <w:t>en su revisión de modelos de no-equilibrio en teoría de juegos,</w:t>
      </w:r>
      <w:r w:rsidR="000547CE" w:rsidRPr="00F942B6">
        <w:rPr>
          <w:color w:val="222222"/>
          <w:sz w:val="24"/>
          <w:szCs w:val="24"/>
          <w:highlight w:val="yellow"/>
        </w:rPr>
        <w:t xml:space="preserve"> concluyen que aunque existe evidencia experimental de que las personas se desvían del equilibrio de Nash, lo hacen de forma sistemática, </w:t>
      </w:r>
      <w:r w:rsidR="000547CE" w:rsidRPr="002F5722">
        <w:rPr>
          <w:strike/>
          <w:color w:val="FF0000"/>
          <w:sz w:val="24"/>
          <w:szCs w:val="24"/>
          <w:highlight w:val="yellow"/>
        </w:rPr>
        <w:t>con</w:t>
      </w:r>
      <w:r>
        <w:rPr>
          <w:color w:val="222222"/>
          <w:sz w:val="24"/>
          <w:szCs w:val="24"/>
          <w:highlight w:val="yellow"/>
        </w:rPr>
        <w:t xml:space="preserve"> </w:t>
      </w:r>
      <w:r>
        <w:rPr>
          <w:color w:val="FF0000"/>
          <w:sz w:val="24"/>
          <w:szCs w:val="24"/>
          <w:highlight w:val="yellow"/>
        </w:rPr>
        <w:t>a partir de</w:t>
      </w:r>
      <w:r w:rsidR="000547CE" w:rsidRPr="00F942B6">
        <w:rPr>
          <w:color w:val="222222"/>
          <w:sz w:val="24"/>
          <w:szCs w:val="24"/>
          <w:highlight w:val="yellow"/>
        </w:rPr>
        <w:t xml:space="preserve"> un componente estructural que se puede modelar; los modelos de nivel</w:t>
      </w:r>
      <w:r w:rsidR="000547CE" w:rsidRPr="00F942B6">
        <w:rPr>
          <w:i/>
          <w:color w:val="222222"/>
          <w:sz w:val="24"/>
          <w:szCs w:val="24"/>
          <w:highlight w:val="yellow"/>
        </w:rPr>
        <w:t>-k</w:t>
      </w:r>
      <w:r w:rsidR="000547CE" w:rsidRPr="00F942B6">
        <w:rPr>
          <w:color w:val="222222"/>
          <w:sz w:val="24"/>
          <w:szCs w:val="24"/>
          <w:highlight w:val="yellow"/>
        </w:rPr>
        <w:t xml:space="preserve"> son los mejores para predecir la conducta en mu</w:t>
      </w:r>
      <w:r>
        <w:rPr>
          <w:color w:val="222222"/>
          <w:sz w:val="24"/>
          <w:szCs w:val="24"/>
          <w:highlight w:val="yellow"/>
        </w:rPr>
        <w:t>chos juegos con este componente</w:t>
      </w:r>
      <w:r>
        <w:rPr>
          <w:color w:val="FF0000"/>
          <w:sz w:val="24"/>
          <w:szCs w:val="24"/>
          <w:highlight w:val="yellow"/>
        </w:rPr>
        <w:t>, pues</w:t>
      </w:r>
      <w:r>
        <w:rPr>
          <w:color w:val="222222"/>
          <w:sz w:val="24"/>
          <w:szCs w:val="24"/>
          <w:highlight w:val="yellow"/>
        </w:rPr>
        <w:t xml:space="preserve"> </w:t>
      </w:r>
      <w:r>
        <w:rPr>
          <w:color w:val="FF0000"/>
          <w:sz w:val="24"/>
          <w:szCs w:val="24"/>
          <w:highlight w:val="yellow"/>
        </w:rPr>
        <w:t xml:space="preserve">permiten </w:t>
      </w:r>
      <w:r w:rsidR="000547CE" w:rsidRPr="00F942B6">
        <w:rPr>
          <w:color w:val="222222"/>
          <w:sz w:val="24"/>
          <w:szCs w:val="24"/>
          <w:highlight w:val="yellow"/>
        </w:rPr>
        <w:t>pred</w:t>
      </w:r>
      <w:r>
        <w:rPr>
          <w:color w:val="FF0000"/>
          <w:sz w:val="24"/>
          <w:szCs w:val="24"/>
          <w:highlight w:val="yellow"/>
        </w:rPr>
        <w:t>ecir</w:t>
      </w:r>
      <w:r w:rsidR="006A3415">
        <w:rPr>
          <w:color w:val="FF0000"/>
          <w:sz w:val="24"/>
          <w:szCs w:val="24"/>
          <w:highlight w:val="yellow"/>
        </w:rPr>
        <w:t xml:space="preserve"> dichas</w:t>
      </w:r>
      <w:r w:rsidR="006A3415">
        <w:rPr>
          <w:color w:val="222222"/>
          <w:sz w:val="24"/>
          <w:szCs w:val="24"/>
          <w:highlight w:val="yellow"/>
        </w:rPr>
        <w:t xml:space="preserve"> desviaciones, </w:t>
      </w:r>
      <w:r w:rsidR="006A3415">
        <w:rPr>
          <w:color w:val="FF0000"/>
          <w:sz w:val="24"/>
          <w:szCs w:val="24"/>
          <w:highlight w:val="yellow"/>
        </w:rPr>
        <w:t>detectando</w:t>
      </w:r>
      <w:r w:rsidR="006A3415">
        <w:rPr>
          <w:color w:val="222222"/>
          <w:sz w:val="24"/>
          <w:szCs w:val="24"/>
          <w:highlight w:val="yellow"/>
        </w:rPr>
        <w:t xml:space="preserve"> sus </w:t>
      </w:r>
      <w:r w:rsidR="006A3415" w:rsidRPr="006A3415">
        <w:rPr>
          <w:color w:val="FF0000"/>
          <w:sz w:val="24"/>
          <w:szCs w:val="24"/>
          <w:highlight w:val="yellow"/>
        </w:rPr>
        <w:t>ca</w:t>
      </w:r>
      <w:r w:rsidR="000547CE" w:rsidRPr="006A3415">
        <w:rPr>
          <w:color w:val="FF0000"/>
          <w:sz w:val="24"/>
          <w:szCs w:val="24"/>
          <w:highlight w:val="yellow"/>
        </w:rPr>
        <w:t>usas</w:t>
      </w:r>
      <w:r w:rsidR="000547CE" w:rsidRPr="00F942B6">
        <w:rPr>
          <w:color w:val="222222"/>
          <w:sz w:val="24"/>
          <w:szCs w:val="24"/>
          <w:highlight w:val="yellow"/>
        </w:rPr>
        <w:t xml:space="preserve"> y</w:t>
      </w:r>
      <w:r w:rsidR="006A3415">
        <w:rPr>
          <w:color w:val="222222"/>
          <w:sz w:val="24"/>
          <w:szCs w:val="24"/>
          <w:highlight w:val="yellow"/>
        </w:rPr>
        <w:t xml:space="preserve"> </w:t>
      </w:r>
      <w:r w:rsidR="006A3415">
        <w:rPr>
          <w:color w:val="FF0000"/>
          <w:sz w:val="24"/>
          <w:szCs w:val="24"/>
          <w:highlight w:val="yellow"/>
        </w:rPr>
        <w:t>anticipando su</w:t>
      </w:r>
      <w:r w:rsidR="000547CE" w:rsidRPr="00F942B6">
        <w:rPr>
          <w:color w:val="222222"/>
          <w:sz w:val="24"/>
          <w:szCs w:val="24"/>
          <w:highlight w:val="yellow"/>
        </w:rPr>
        <w:t xml:space="preserve"> frecuencia, </w:t>
      </w:r>
      <w:r w:rsidR="000547CE" w:rsidRPr="006A3415">
        <w:rPr>
          <w:strike/>
          <w:color w:val="FF0000"/>
          <w:sz w:val="24"/>
          <w:szCs w:val="24"/>
          <w:highlight w:val="yellow"/>
        </w:rPr>
        <w:t>por lo que permiten</w:t>
      </w:r>
      <w:r w:rsidR="006A3415">
        <w:rPr>
          <w:color w:val="222222"/>
          <w:sz w:val="24"/>
          <w:szCs w:val="24"/>
          <w:highlight w:val="yellow"/>
        </w:rPr>
        <w:t xml:space="preserve"> </w:t>
      </w:r>
      <w:r w:rsidR="006A3415">
        <w:rPr>
          <w:color w:val="FF0000"/>
          <w:sz w:val="24"/>
          <w:szCs w:val="24"/>
          <w:highlight w:val="yellow"/>
        </w:rPr>
        <w:t>proporcionando respuestas a distintos</w:t>
      </w:r>
      <w:r w:rsidR="000547CE" w:rsidRPr="00F942B6">
        <w:rPr>
          <w:color w:val="222222"/>
          <w:sz w:val="24"/>
          <w:szCs w:val="24"/>
          <w:highlight w:val="yellow"/>
        </w:rPr>
        <w:t xml:space="preserve"> </w:t>
      </w:r>
      <w:r w:rsidR="000547CE" w:rsidRPr="006A3415">
        <w:rPr>
          <w:strike/>
          <w:color w:val="FF0000"/>
          <w:sz w:val="24"/>
          <w:szCs w:val="24"/>
          <w:highlight w:val="yellow"/>
        </w:rPr>
        <w:t>responder</w:t>
      </w:r>
      <w:r w:rsidR="000547CE" w:rsidRPr="00F942B6">
        <w:rPr>
          <w:color w:val="222222"/>
          <w:sz w:val="24"/>
          <w:szCs w:val="24"/>
          <w:highlight w:val="yellow"/>
        </w:rPr>
        <w:t xml:space="preserve"> problemas empíricos.</w:t>
      </w:r>
      <w:r w:rsidR="006A3415">
        <w:rPr>
          <w:color w:val="222222"/>
          <w:sz w:val="24"/>
          <w:szCs w:val="24"/>
        </w:rPr>
        <w:t xml:space="preserve">  </w:t>
      </w:r>
      <w:r w:rsidR="006A3415">
        <w:rPr>
          <w:color w:val="FF0000"/>
          <w:sz w:val="24"/>
          <w:szCs w:val="24"/>
        </w:rPr>
        <w:t xml:space="preserve">(Yo quitaría el espacio entre ambos párrafos) </w:t>
      </w:r>
      <w:r w:rsidR="006A3415">
        <w:rPr>
          <w:color w:val="FF0000"/>
          <w:sz w:val="24"/>
          <w:szCs w:val="24"/>
          <w:highlight w:val="yellow"/>
        </w:rPr>
        <w:t>El</w:t>
      </w:r>
      <w:r w:rsidR="000547CE" w:rsidRPr="003145AB">
        <w:rPr>
          <w:sz w:val="24"/>
          <w:szCs w:val="24"/>
          <w:highlight w:val="yellow"/>
        </w:rPr>
        <w:t xml:space="preserve"> presente experimento </w:t>
      </w:r>
      <w:r w:rsidR="000547CE" w:rsidRPr="006A3415">
        <w:rPr>
          <w:strike/>
          <w:color w:val="FF0000"/>
          <w:sz w:val="24"/>
          <w:szCs w:val="24"/>
          <w:highlight w:val="yellow"/>
        </w:rPr>
        <w:t>se</w:t>
      </w:r>
      <w:r w:rsidR="006A3415">
        <w:rPr>
          <w:sz w:val="24"/>
          <w:szCs w:val="24"/>
          <w:highlight w:val="yellow"/>
        </w:rPr>
        <w:t xml:space="preserve"> replicó el efecto de </w:t>
      </w:r>
      <w:proofErr w:type="spellStart"/>
      <w:r w:rsidR="006A3415">
        <w:rPr>
          <w:color w:val="FF0000"/>
          <w:sz w:val="24"/>
          <w:szCs w:val="24"/>
          <w:highlight w:val="yellow"/>
        </w:rPr>
        <w:t>R</w:t>
      </w:r>
      <w:r w:rsidR="000547CE" w:rsidRPr="003145AB">
        <w:rPr>
          <w:sz w:val="24"/>
          <w:szCs w:val="24"/>
          <w:highlight w:val="yellow"/>
        </w:rPr>
        <w:t>e</w:t>
      </w:r>
      <w:r w:rsidR="00EB541B">
        <w:rPr>
          <w:sz w:val="24"/>
          <w:szCs w:val="24"/>
          <w:highlight w:val="yellow"/>
        </w:rPr>
        <w:t>set</w:t>
      </w:r>
      <w:proofErr w:type="spellEnd"/>
      <w:r w:rsidR="00EB541B">
        <w:rPr>
          <w:sz w:val="24"/>
          <w:szCs w:val="24"/>
          <w:highlight w:val="yellow"/>
        </w:rPr>
        <w:t xml:space="preserve"> observado por </w:t>
      </w:r>
      <w:proofErr w:type="spellStart"/>
      <w:r w:rsidR="00EB541B">
        <w:rPr>
          <w:sz w:val="24"/>
          <w:szCs w:val="24"/>
          <w:highlight w:val="yellow"/>
        </w:rPr>
        <w:t>Slonim</w:t>
      </w:r>
      <w:proofErr w:type="spellEnd"/>
      <w:r w:rsidR="00EB541B">
        <w:rPr>
          <w:sz w:val="24"/>
          <w:szCs w:val="24"/>
          <w:highlight w:val="yellow"/>
        </w:rPr>
        <w:t xml:space="preserve"> (2005)</w:t>
      </w:r>
      <w:r w:rsidR="00EB541B">
        <w:rPr>
          <w:color w:val="FF0000"/>
          <w:sz w:val="24"/>
          <w:szCs w:val="24"/>
          <w:highlight w:val="yellow"/>
        </w:rPr>
        <w:t xml:space="preserve">, y se </w:t>
      </w:r>
      <w:r w:rsidR="000547CE" w:rsidRPr="003145AB">
        <w:rPr>
          <w:sz w:val="24"/>
          <w:szCs w:val="24"/>
          <w:highlight w:val="yellow"/>
        </w:rPr>
        <w:t xml:space="preserve"> considera que </w:t>
      </w:r>
      <w:r w:rsidR="00EB541B">
        <w:rPr>
          <w:color w:val="FF0000"/>
          <w:sz w:val="24"/>
          <w:szCs w:val="24"/>
          <w:highlight w:val="yellow"/>
        </w:rPr>
        <w:t>dicho</w:t>
      </w:r>
      <w:r w:rsidR="000547CE" w:rsidRPr="003145AB">
        <w:rPr>
          <w:sz w:val="24"/>
          <w:szCs w:val="24"/>
          <w:highlight w:val="yellow"/>
        </w:rPr>
        <w:t xml:space="preserve"> resultado es importante como evidencia a favor de los modelos de nivel-</w:t>
      </w:r>
      <w:r w:rsidR="000547CE" w:rsidRPr="003145AB">
        <w:rPr>
          <w:i/>
          <w:sz w:val="24"/>
          <w:szCs w:val="24"/>
          <w:highlight w:val="yellow"/>
        </w:rPr>
        <w:t>k</w:t>
      </w:r>
      <w:r w:rsidR="000547CE" w:rsidRPr="003145AB">
        <w:rPr>
          <w:sz w:val="24"/>
          <w:szCs w:val="24"/>
          <w:highlight w:val="yellow"/>
        </w:rPr>
        <w:t xml:space="preserve"> </w:t>
      </w:r>
      <w:r w:rsidR="0087418A">
        <w:rPr>
          <w:color w:val="FF0000"/>
          <w:sz w:val="24"/>
          <w:szCs w:val="24"/>
          <w:highlight w:val="yellow"/>
        </w:rPr>
        <w:t>-</w:t>
      </w:r>
      <w:r w:rsidR="000547CE" w:rsidRPr="003145AB">
        <w:rPr>
          <w:sz w:val="24"/>
          <w:szCs w:val="24"/>
          <w:highlight w:val="yellow"/>
        </w:rPr>
        <w:t xml:space="preserve">que establecen que </w:t>
      </w:r>
      <w:r w:rsidR="000547CE" w:rsidRPr="003145AB">
        <w:rPr>
          <w:color w:val="222222"/>
          <w:sz w:val="24"/>
          <w:szCs w:val="24"/>
          <w:highlight w:val="yellow"/>
        </w:rPr>
        <w:t xml:space="preserve">las personas anclan sus creencias </w:t>
      </w:r>
      <w:r w:rsidR="00EB541B">
        <w:rPr>
          <w:color w:val="FF0000"/>
          <w:sz w:val="24"/>
          <w:szCs w:val="24"/>
          <w:highlight w:val="yellow"/>
        </w:rPr>
        <w:t xml:space="preserve">de manera </w:t>
      </w:r>
      <w:r w:rsidR="000547CE" w:rsidRPr="003145AB">
        <w:rPr>
          <w:color w:val="222222"/>
          <w:sz w:val="24"/>
          <w:szCs w:val="24"/>
          <w:highlight w:val="yellow"/>
        </w:rPr>
        <w:t xml:space="preserve">intuitiva de acuerdo con el juego, </w:t>
      </w:r>
      <w:r w:rsidR="000547CE" w:rsidRPr="00EB541B">
        <w:rPr>
          <w:strike/>
          <w:color w:val="FF0000"/>
          <w:sz w:val="24"/>
          <w:szCs w:val="24"/>
          <w:highlight w:val="yellow"/>
        </w:rPr>
        <w:t>y las van</w:t>
      </w:r>
      <w:r w:rsidR="000547CE" w:rsidRPr="003145AB">
        <w:rPr>
          <w:color w:val="222222"/>
          <w:sz w:val="24"/>
          <w:szCs w:val="24"/>
          <w:highlight w:val="yellow"/>
        </w:rPr>
        <w:t xml:space="preserve"> ajust</w:t>
      </w:r>
      <w:r w:rsidR="00EB541B">
        <w:rPr>
          <w:color w:val="FF0000"/>
          <w:sz w:val="24"/>
          <w:szCs w:val="24"/>
          <w:highlight w:val="yellow"/>
        </w:rPr>
        <w:t>ándolas</w:t>
      </w:r>
      <w:r w:rsidR="000547CE" w:rsidRPr="003145AB">
        <w:rPr>
          <w:color w:val="222222"/>
          <w:sz w:val="24"/>
          <w:szCs w:val="24"/>
          <w:highlight w:val="yellow"/>
        </w:rPr>
        <w:t xml:space="preserve"> mediante respuestas óptimas iteradas</w:t>
      </w:r>
      <w:r w:rsidR="0087418A">
        <w:rPr>
          <w:color w:val="FF0000"/>
          <w:sz w:val="24"/>
          <w:szCs w:val="24"/>
          <w:highlight w:val="yellow"/>
        </w:rPr>
        <w:t xml:space="preserve">- en tanto que tras </w:t>
      </w:r>
      <w:r w:rsidR="000547CE" w:rsidRPr="0087418A">
        <w:rPr>
          <w:strike/>
          <w:color w:val="FF0000"/>
          <w:sz w:val="24"/>
          <w:szCs w:val="24"/>
          <w:highlight w:val="yellow"/>
        </w:rPr>
        <w:t xml:space="preserve"> Se observó que</w:t>
      </w:r>
      <w:r w:rsidR="000547CE" w:rsidRPr="003145AB">
        <w:rPr>
          <w:color w:val="222222"/>
          <w:sz w:val="24"/>
          <w:szCs w:val="24"/>
          <w:highlight w:val="yellow"/>
        </w:rPr>
        <w:t xml:space="preserve"> la introducción de nuevos jugadores </w:t>
      </w:r>
      <w:r w:rsidR="0087418A">
        <w:rPr>
          <w:color w:val="FF0000"/>
          <w:sz w:val="24"/>
          <w:szCs w:val="24"/>
          <w:highlight w:val="yellow"/>
        </w:rPr>
        <w:t>(</w:t>
      </w:r>
      <w:r w:rsidR="000547CE" w:rsidRPr="003145AB">
        <w:rPr>
          <w:color w:val="222222"/>
          <w:sz w:val="24"/>
          <w:szCs w:val="24"/>
          <w:highlight w:val="yellow"/>
        </w:rPr>
        <w:t>sin experiencia</w:t>
      </w:r>
      <w:r w:rsidR="0087418A">
        <w:rPr>
          <w:color w:val="222222"/>
          <w:sz w:val="24"/>
          <w:szCs w:val="24"/>
          <w:highlight w:val="yellow"/>
        </w:rPr>
        <w:t>;</w:t>
      </w:r>
      <w:r w:rsidR="000547CE" w:rsidRPr="003145AB">
        <w:rPr>
          <w:color w:val="222222"/>
          <w:sz w:val="24"/>
          <w:szCs w:val="24"/>
          <w:highlight w:val="yellow"/>
        </w:rPr>
        <w:t xml:space="preserve"> en niveles cognitivos 0-1) </w:t>
      </w:r>
      <w:r w:rsidR="000547CE" w:rsidRPr="0087418A">
        <w:rPr>
          <w:strike/>
          <w:color w:val="FF0000"/>
          <w:sz w:val="24"/>
          <w:szCs w:val="24"/>
          <w:highlight w:val="yellow"/>
        </w:rPr>
        <w:t>hace que</w:t>
      </w:r>
      <w:r w:rsidR="000547CE" w:rsidRPr="003145AB">
        <w:rPr>
          <w:color w:val="222222"/>
          <w:sz w:val="24"/>
          <w:szCs w:val="24"/>
          <w:highlight w:val="yellow"/>
        </w:rPr>
        <w:t xml:space="preserve"> los jugadores experimentados se </w:t>
      </w:r>
      <w:r w:rsidR="000547CE" w:rsidRPr="0087418A">
        <w:rPr>
          <w:color w:val="FF0000"/>
          <w:sz w:val="24"/>
          <w:szCs w:val="24"/>
          <w:highlight w:val="yellow"/>
        </w:rPr>
        <w:t>ale</w:t>
      </w:r>
      <w:r w:rsidR="0087418A" w:rsidRPr="0087418A">
        <w:rPr>
          <w:color w:val="FF0000"/>
          <w:sz w:val="24"/>
          <w:szCs w:val="24"/>
          <w:highlight w:val="yellow"/>
        </w:rPr>
        <w:t>j</w:t>
      </w:r>
      <w:r w:rsidR="0087418A">
        <w:rPr>
          <w:color w:val="FF0000"/>
          <w:sz w:val="24"/>
          <w:szCs w:val="24"/>
          <w:highlight w:val="yellow"/>
        </w:rPr>
        <w:t>a</w:t>
      </w:r>
      <w:r w:rsidR="000547CE" w:rsidRPr="0087418A">
        <w:rPr>
          <w:color w:val="FF0000"/>
          <w:sz w:val="24"/>
          <w:szCs w:val="24"/>
          <w:highlight w:val="yellow"/>
        </w:rPr>
        <w:t>n</w:t>
      </w:r>
      <w:r w:rsidR="000547CE" w:rsidRPr="003145AB">
        <w:rPr>
          <w:color w:val="222222"/>
          <w:sz w:val="24"/>
          <w:szCs w:val="24"/>
          <w:highlight w:val="yellow"/>
        </w:rPr>
        <w:t xml:space="preserve"> del equilibrio de Nash </w:t>
      </w:r>
      <w:r w:rsidR="000547CE" w:rsidRPr="00F05551">
        <w:rPr>
          <w:strike/>
          <w:color w:val="FF0000"/>
          <w:sz w:val="24"/>
          <w:szCs w:val="24"/>
          <w:highlight w:val="yellow"/>
        </w:rPr>
        <w:t>y e</w:t>
      </w:r>
      <w:r w:rsidR="000547CE" w:rsidRPr="0087418A">
        <w:rPr>
          <w:strike/>
          <w:color w:val="FF0000"/>
          <w:sz w:val="24"/>
          <w:szCs w:val="24"/>
          <w:highlight w:val="yellow"/>
        </w:rPr>
        <w:t xml:space="preserve">n su lugar </w:t>
      </w:r>
      <w:r w:rsidR="0087418A">
        <w:rPr>
          <w:color w:val="FF0000"/>
          <w:sz w:val="24"/>
          <w:szCs w:val="24"/>
          <w:highlight w:val="yellow"/>
        </w:rPr>
        <w:t xml:space="preserve"> para responder </w:t>
      </w:r>
      <w:r w:rsidR="000547CE" w:rsidRPr="0087418A">
        <w:rPr>
          <w:strike/>
          <w:color w:val="FF0000"/>
          <w:sz w:val="24"/>
          <w:szCs w:val="24"/>
          <w:highlight w:val="yellow"/>
        </w:rPr>
        <w:t>respond</w:t>
      </w:r>
      <w:r w:rsidR="0087418A" w:rsidRPr="0087418A">
        <w:rPr>
          <w:strike/>
          <w:color w:val="FF0000"/>
          <w:sz w:val="24"/>
          <w:szCs w:val="24"/>
          <w:highlight w:val="yellow"/>
        </w:rPr>
        <w:t>e</w:t>
      </w:r>
      <w:r w:rsidR="000547CE" w:rsidRPr="0087418A">
        <w:rPr>
          <w:strike/>
          <w:color w:val="FF0000"/>
          <w:sz w:val="24"/>
          <w:szCs w:val="24"/>
          <w:highlight w:val="yellow"/>
        </w:rPr>
        <w:t xml:space="preserve">n </w:t>
      </w:r>
      <w:r w:rsidR="0087418A">
        <w:rPr>
          <w:color w:val="222222"/>
          <w:sz w:val="24"/>
          <w:szCs w:val="24"/>
          <w:highlight w:val="yellow"/>
        </w:rPr>
        <w:t xml:space="preserve"> </w:t>
      </w:r>
      <w:r w:rsidR="000547CE" w:rsidRPr="003145AB">
        <w:rPr>
          <w:color w:val="222222"/>
          <w:sz w:val="24"/>
          <w:szCs w:val="24"/>
          <w:highlight w:val="yellow"/>
        </w:rPr>
        <w:t>de forma óptima (</w:t>
      </w:r>
      <w:r w:rsidR="0087418A">
        <w:rPr>
          <w:color w:val="FF0000"/>
          <w:sz w:val="24"/>
          <w:szCs w:val="24"/>
          <w:highlight w:val="yellow"/>
        </w:rPr>
        <w:t xml:space="preserve">a la luz de sus nuevos contrincantes; eligiendo números que corresponderían con </w:t>
      </w:r>
      <w:r w:rsidR="000547CE" w:rsidRPr="003145AB">
        <w:rPr>
          <w:color w:val="222222"/>
          <w:sz w:val="24"/>
          <w:szCs w:val="24"/>
          <w:highlight w:val="yellow"/>
        </w:rPr>
        <w:t xml:space="preserve">niveles cognitivos 1-2). </w:t>
      </w:r>
      <w:r w:rsidR="000547CE" w:rsidRPr="00F05551">
        <w:rPr>
          <w:color w:val="FF0000"/>
          <w:sz w:val="24"/>
          <w:szCs w:val="24"/>
          <w:highlight w:val="yellow"/>
        </w:rPr>
        <w:t>E</w:t>
      </w:r>
      <w:r w:rsidR="00F05551">
        <w:rPr>
          <w:color w:val="FF0000"/>
          <w:sz w:val="24"/>
          <w:szCs w:val="24"/>
          <w:highlight w:val="yellow"/>
        </w:rPr>
        <w:t>n otras palabras, e</w:t>
      </w:r>
      <w:r w:rsidR="000547CE" w:rsidRPr="00F05551">
        <w:rPr>
          <w:color w:val="FF0000"/>
          <w:sz w:val="24"/>
          <w:szCs w:val="24"/>
          <w:highlight w:val="yellow"/>
        </w:rPr>
        <w:t>ste</w:t>
      </w:r>
      <w:r w:rsidR="000547CE" w:rsidRPr="003145AB">
        <w:rPr>
          <w:color w:val="222222"/>
          <w:sz w:val="24"/>
          <w:szCs w:val="24"/>
          <w:highlight w:val="yellow"/>
        </w:rPr>
        <w:t xml:space="preserve"> </w:t>
      </w:r>
      <w:r w:rsidR="00F05551" w:rsidRPr="00F05551">
        <w:rPr>
          <w:color w:val="FF0000"/>
          <w:sz w:val="24"/>
          <w:szCs w:val="24"/>
          <w:highlight w:val="yellow"/>
        </w:rPr>
        <w:t xml:space="preserve">tipo de </w:t>
      </w:r>
      <w:r w:rsidR="000547CE" w:rsidRPr="003145AB">
        <w:rPr>
          <w:color w:val="222222"/>
          <w:sz w:val="24"/>
          <w:szCs w:val="24"/>
          <w:highlight w:val="yellow"/>
        </w:rPr>
        <w:t>resultado</w:t>
      </w:r>
      <w:r w:rsidR="00F05551">
        <w:rPr>
          <w:color w:val="FF0000"/>
          <w:sz w:val="24"/>
          <w:szCs w:val="24"/>
          <w:highlight w:val="yellow"/>
        </w:rPr>
        <w:t>s</w:t>
      </w:r>
      <w:r w:rsidR="000547CE" w:rsidRPr="003145AB">
        <w:rPr>
          <w:color w:val="222222"/>
          <w:sz w:val="24"/>
          <w:szCs w:val="24"/>
          <w:highlight w:val="yellow"/>
        </w:rPr>
        <w:t xml:space="preserve"> confirma</w:t>
      </w:r>
      <w:r w:rsidR="00F05551">
        <w:rPr>
          <w:color w:val="FF0000"/>
          <w:sz w:val="24"/>
          <w:szCs w:val="24"/>
          <w:highlight w:val="yellow"/>
        </w:rPr>
        <w:t>n</w:t>
      </w:r>
      <w:r w:rsidR="000547CE" w:rsidRPr="003145AB">
        <w:rPr>
          <w:color w:val="222222"/>
          <w:sz w:val="24"/>
          <w:szCs w:val="24"/>
          <w:highlight w:val="yellow"/>
        </w:rPr>
        <w:t xml:space="preserve"> la </w:t>
      </w:r>
      <w:r w:rsidR="00F05551">
        <w:rPr>
          <w:color w:val="FF0000"/>
          <w:sz w:val="24"/>
          <w:szCs w:val="24"/>
          <w:highlight w:val="yellow"/>
        </w:rPr>
        <w:t>idea</w:t>
      </w:r>
      <w:r w:rsidR="000547CE" w:rsidRPr="003145AB">
        <w:rPr>
          <w:color w:val="222222"/>
          <w:sz w:val="24"/>
          <w:szCs w:val="24"/>
          <w:highlight w:val="yellow"/>
        </w:rPr>
        <w:t xml:space="preserve"> de que los jugadores experimentados son racionales</w:t>
      </w:r>
      <w:r w:rsidR="00F05551">
        <w:rPr>
          <w:color w:val="FF0000"/>
          <w:sz w:val="24"/>
          <w:szCs w:val="24"/>
          <w:highlight w:val="yellow"/>
        </w:rPr>
        <w:t>,</w:t>
      </w:r>
      <w:r w:rsidR="000547CE" w:rsidRPr="003145AB">
        <w:rPr>
          <w:color w:val="222222"/>
          <w:sz w:val="24"/>
          <w:szCs w:val="24"/>
          <w:highlight w:val="yellow"/>
        </w:rPr>
        <w:t xml:space="preserve"> pero </w:t>
      </w:r>
      <w:r w:rsidR="00F05551">
        <w:rPr>
          <w:color w:val="FF0000"/>
          <w:sz w:val="24"/>
          <w:szCs w:val="24"/>
          <w:highlight w:val="yellow"/>
        </w:rPr>
        <w:t xml:space="preserve">pueden tener </w:t>
      </w:r>
      <w:r w:rsidR="000547CE" w:rsidRPr="003145AB">
        <w:rPr>
          <w:color w:val="222222"/>
          <w:sz w:val="24"/>
          <w:szCs w:val="24"/>
          <w:highlight w:val="yellow"/>
        </w:rPr>
        <w:t xml:space="preserve"> creencias sobre los otros jugadores </w:t>
      </w:r>
      <w:r w:rsidR="000547CE" w:rsidRPr="00F05551">
        <w:rPr>
          <w:strike/>
          <w:color w:val="FF0000"/>
          <w:sz w:val="24"/>
          <w:szCs w:val="24"/>
          <w:highlight w:val="yellow"/>
        </w:rPr>
        <w:t>es que</w:t>
      </w:r>
      <w:r w:rsidR="00F05551">
        <w:rPr>
          <w:color w:val="222222"/>
          <w:sz w:val="24"/>
          <w:szCs w:val="24"/>
          <w:highlight w:val="yellow"/>
        </w:rPr>
        <w:t xml:space="preserve"> </w:t>
      </w:r>
      <w:proofErr w:type="spellStart"/>
      <w:r w:rsidR="00F05551">
        <w:rPr>
          <w:color w:val="FF0000"/>
          <w:sz w:val="24"/>
          <w:szCs w:val="24"/>
          <w:highlight w:val="yellow"/>
        </w:rPr>
        <w:t>que</w:t>
      </w:r>
      <w:proofErr w:type="spellEnd"/>
      <w:r w:rsidR="00F05551">
        <w:rPr>
          <w:color w:val="FF0000"/>
          <w:sz w:val="24"/>
          <w:szCs w:val="24"/>
          <w:highlight w:val="yellow"/>
        </w:rPr>
        <w:t xml:space="preserve"> impliquen asumir que</w:t>
      </w:r>
      <w:r w:rsidR="000547CE" w:rsidRPr="003145AB">
        <w:rPr>
          <w:color w:val="222222"/>
          <w:sz w:val="24"/>
          <w:szCs w:val="24"/>
          <w:highlight w:val="yellow"/>
        </w:rPr>
        <w:t xml:space="preserve"> estos no lo son.</w:t>
      </w:r>
    </w:p>
    <w:p w14:paraId="4149B659" w14:textId="77777777" w:rsidR="009E6841" w:rsidRDefault="006B115E">
      <w:pPr>
        <w:ind w:left="360"/>
        <w:jc w:val="both"/>
        <w:rPr>
          <w:b/>
          <w:sz w:val="24"/>
          <w:szCs w:val="24"/>
        </w:rPr>
      </w:pPr>
      <w:r>
        <w:rPr>
          <w:b/>
          <w:sz w:val="24"/>
          <w:szCs w:val="24"/>
        </w:rPr>
        <w:t>Referencias</w:t>
      </w:r>
    </w:p>
    <w:p w14:paraId="43E5403D" w14:textId="77777777" w:rsidR="009E6841" w:rsidRPr="004933FE" w:rsidRDefault="006B115E">
      <w:pPr>
        <w:numPr>
          <w:ilvl w:val="0"/>
          <w:numId w:val="3"/>
        </w:numPr>
        <w:spacing w:after="0"/>
        <w:contextualSpacing/>
        <w:jc w:val="both"/>
        <w:rPr>
          <w:sz w:val="24"/>
          <w:szCs w:val="24"/>
          <w:highlight w:val="cyan"/>
        </w:rPr>
      </w:pPr>
      <w:proofErr w:type="spellStart"/>
      <w:r w:rsidRPr="004933FE">
        <w:rPr>
          <w:sz w:val="24"/>
          <w:szCs w:val="24"/>
          <w:highlight w:val="cyan"/>
        </w:rPr>
        <w:t>Agranov</w:t>
      </w:r>
      <w:proofErr w:type="spellEnd"/>
      <w:r w:rsidRPr="004933FE">
        <w:rPr>
          <w:sz w:val="24"/>
          <w:szCs w:val="24"/>
          <w:highlight w:val="cyan"/>
        </w:rPr>
        <w:t xml:space="preserve">, M., </w:t>
      </w:r>
      <w:proofErr w:type="spellStart"/>
      <w:r w:rsidRPr="004933FE">
        <w:rPr>
          <w:sz w:val="24"/>
          <w:szCs w:val="24"/>
          <w:highlight w:val="cyan"/>
        </w:rPr>
        <w:t>Potamites</w:t>
      </w:r>
      <w:proofErr w:type="spellEnd"/>
      <w:r w:rsidRPr="004933FE">
        <w:rPr>
          <w:sz w:val="24"/>
          <w:szCs w:val="24"/>
          <w:highlight w:val="cyan"/>
        </w:rPr>
        <w:t xml:space="preserve">, E., </w:t>
      </w:r>
      <w:proofErr w:type="spellStart"/>
      <w:r w:rsidRPr="004933FE">
        <w:rPr>
          <w:sz w:val="24"/>
          <w:szCs w:val="24"/>
          <w:highlight w:val="cyan"/>
        </w:rPr>
        <w:t>Schotter</w:t>
      </w:r>
      <w:proofErr w:type="spellEnd"/>
      <w:r w:rsidRPr="004933FE">
        <w:rPr>
          <w:sz w:val="24"/>
          <w:szCs w:val="24"/>
          <w:highlight w:val="cyan"/>
        </w:rPr>
        <w:t xml:space="preserve">, A., &amp; </w:t>
      </w:r>
      <w:proofErr w:type="spellStart"/>
      <w:r w:rsidRPr="004933FE">
        <w:rPr>
          <w:sz w:val="24"/>
          <w:szCs w:val="24"/>
          <w:highlight w:val="cyan"/>
        </w:rPr>
        <w:t>Tergiman</w:t>
      </w:r>
      <w:proofErr w:type="spellEnd"/>
      <w:r w:rsidRPr="004933FE">
        <w:rPr>
          <w:sz w:val="24"/>
          <w:szCs w:val="24"/>
          <w:highlight w:val="cyan"/>
        </w:rPr>
        <w:t xml:space="preserve">, C. (2012). </w:t>
      </w:r>
      <w:proofErr w:type="spellStart"/>
      <w:r w:rsidRPr="004933FE">
        <w:rPr>
          <w:sz w:val="24"/>
          <w:szCs w:val="24"/>
          <w:highlight w:val="cyan"/>
        </w:rPr>
        <w:t>Beliefs</w:t>
      </w:r>
      <w:proofErr w:type="spellEnd"/>
      <w:r w:rsidRPr="004933FE">
        <w:rPr>
          <w:sz w:val="24"/>
          <w:szCs w:val="24"/>
          <w:highlight w:val="cyan"/>
        </w:rPr>
        <w:t xml:space="preserve"> and </w:t>
      </w:r>
      <w:proofErr w:type="spellStart"/>
      <w:r w:rsidRPr="004933FE">
        <w:rPr>
          <w:sz w:val="24"/>
          <w:szCs w:val="24"/>
          <w:highlight w:val="cyan"/>
        </w:rPr>
        <w:t>endogenous</w:t>
      </w:r>
      <w:proofErr w:type="spellEnd"/>
      <w:r w:rsidRPr="004933FE">
        <w:rPr>
          <w:sz w:val="24"/>
          <w:szCs w:val="24"/>
          <w:highlight w:val="cyan"/>
        </w:rPr>
        <w:t xml:space="preserve"> </w:t>
      </w:r>
      <w:proofErr w:type="spellStart"/>
      <w:r w:rsidRPr="004933FE">
        <w:rPr>
          <w:sz w:val="24"/>
          <w:szCs w:val="24"/>
          <w:highlight w:val="cyan"/>
        </w:rPr>
        <w:t>cognitive</w:t>
      </w:r>
      <w:proofErr w:type="spellEnd"/>
      <w:r w:rsidRPr="004933FE">
        <w:rPr>
          <w:sz w:val="24"/>
          <w:szCs w:val="24"/>
          <w:highlight w:val="cyan"/>
        </w:rPr>
        <w:t xml:space="preserve"> </w:t>
      </w:r>
      <w:proofErr w:type="spellStart"/>
      <w:r w:rsidRPr="004933FE">
        <w:rPr>
          <w:sz w:val="24"/>
          <w:szCs w:val="24"/>
          <w:highlight w:val="cyan"/>
        </w:rPr>
        <w:t>levels</w:t>
      </w:r>
      <w:proofErr w:type="spellEnd"/>
      <w:r w:rsidRPr="004933FE">
        <w:rPr>
          <w:sz w:val="24"/>
          <w:szCs w:val="24"/>
          <w:highlight w:val="cyan"/>
        </w:rPr>
        <w:t xml:space="preserve">: </w:t>
      </w:r>
      <w:proofErr w:type="spellStart"/>
      <w:r w:rsidRPr="004933FE">
        <w:rPr>
          <w:sz w:val="24"/>
          <w:szCs w:val="24"/>
          <w:highlight w:val="cyan"/>
        </w:rPr>
        <w:t>An</w:t>
      </w:r>
      <w:proofErr w:type="spellEnd"/>
      <w:r w:rsidRPr="004933FE">
        <w:rPr>
          <w:sz w:val="24"/>
          <w:szCs w:val="24"/>
          <w:highlight w:val="cyan"/>
        </w:rPr>
        <w:t xml:space="preserve"> experimental </w:t>
      </w:r>
      <w:proofErr w:type="spellStart"/>
      <w:r w:rsidRPr="004933FE">
        <w:rPr>
          <w:sz w:val="24"/>
          <w:szCs w:val="24"/>
          <w:highlight w:val="cyan"/>
        </w:rPr>
        <w:t>study</w:t>
      </w:r>
      <w:proofErr w:type="spellEnd"/>
      <w:r w:rsidRPr="004933FE">
        <w:rPr>
          <w:sz w:val="24"/>
          <w:szCs w:val="24"/>
          <w:highlight w:val="cyan"/>
        </w:rPr>
        <w:t xml:space="preserve">. </w:t>
      </w:r>
      <w:proofErr w:type="spellStart"/>
      <w:r w:rsidRPr="004933FE">
        <w:rPr>
          <w:i/>
          <w:sz w:val="24"/>
          <w:szCs w:val="24"/>
          <w:highlight w:val="cyan"/>
        </w:rPr>
        <w:t>Games</w:t>
      </w:r>
      <w:proofErr w:type="spellEnd"/>
      <w:r w:rsidRPr="004933FE">
        <w:rPr>
          <w:i/>
          <w:sz w:val="24"/>
          <w:szCs w:val="24"/>
          <w:highlight w:val="cyan"/>
        </w:rPr>
        <w:t xml:space="preserve"> and </w:t>
      </w:r>
      <w:proofErr w:type="spellStart"/>
      <w:r w:rsidRPr="004933FE">
        <w:rPr>
          <w:i/>
          <w:sz w:val="24"/>
          <w:szCs w:val="24"/>
          <w:highlight w:val="cyan"/>
        </w:rPr>
        <w:t>Economic</w:t>
      </w:r>
      <w:proofErr w:type="spellEnd"/>
      <w:r w:rsidRPr="004933FE">
        <w:rPr>
          <w:i/>
          <w:sz w:val="24"/>
          <w:szCs w:val="24"/>
          <w:highlight w:val="cyan"/>
        </w:rPr>
        <w:t xml:space="preserve"> </w:t>
      </w:r>
      <w:proofErr w:type="spellStart"/>
      <w:r w:rsidRPr="004933FE">
        <w:rPr>
          <w:i/>
          <w:sz w:val="24"/>
          <w:szCs w:val="24"/>
          <w:highlight w:val="cyan"/>
        </w:rPr>
        <w:t>Behavior</w:t>
      </w:r>
      <w:proofErr w:type="spellEnd"/>
      <w:r w:rsidRPr="004933FE">
        <w:rPr>
          <w:sz w:val="24"/>
          <w:szCs w:val="24"/>
          <w:highlight w:val="cyan"/>
        </w:rPr>
        <w:t>, 75(2), 449-463.</w:t>
      </w:r>
    </w:p>
    <w:p w14:paraId="4CDE2EB7" w14:textId="77777777" w:rsidR="009E6841" w:rsidRPr="004933FE" w:rsidRDefault="006B115E">
      <w:pPr>
        <w:numPr>
          <w:ilvl w:val="0"/>
          <w:numId w:val="3"/>
        </w:numPr>
        <w:spacing w:after="0"/>
        <w:contextualSpacing/>
        <w:jc w:val="both"/>
        <w:rPr>
          <w:sz w:val="24"/>
          <w:szCs w:val="24"/>
          <w:highlight w:val="cyan"/>
        </w:rPr>
      </w:pPr>
      <w:proofErr w:type="spellStart"/>
      <w:r w:rsidRPr="004933FE">
        <w:rPr>
          <w:color w:val="222222"/>
          <w:sz w:val="24"/>
          <w:szCs w:val="24"/>
          <w:highlight w:val="cyan"/>
        </w:rPr>
        <w:t>Camerer</w:t>
      </w:r>
      <w:proofErr w:type="spellEnd"/>
      <w:r w:rsidRPr="004933FE">
        <w:rPr>
          <w:color w:val="222222"/>
          <w:sz w:val="24"/>
          <w:szCs w:val="24"/>
          <w:highlight w:val="cyan"/>
        </w:rPr>
        <w:t xml:space="preserve">, C. F., Ho, T. H., &amp; Chong, J. K. (2004). A </w:t>
      </w:r>
      <w:proofErr w:type="spellStart"/>
      <w:r w:rsidRPr="004933FE">
        <w:rPr>
          <w:color w:val="222222"/>
          <w:sz w:val="24"/>
          <w:szCs w:val="24"/>
          <w:highlight w:val="cyan"/>
        </w:rPr>
        <w:t>cognitive</w:t>
      </w:r>
      <w:proofErr w:type="spellEnd"/>
      <w:r w:rsidRPr="004933FE">
        <w:rPr>
          <w:color w:val="222222"/>
          <w:sz w:val="24"/>
          <w:szCs w:val="24"/>
          <w:highlight w:val="cyan"/>
        </w:rPr>
        <w:t xml:space="preserve"> </w:t>
      </w:r>
      <w:proofErr w:type="spellStart"/>
      <w:r w:rsidRPr="004933FE">
        <w:rPr>
          <w:color w:val="222222"/>
          <w:sz w:val="24"/>
          <w:szCs w:val="24"/>
          <w:highlight w:val="cyan"/>
        </w:rPr>
        <w:t>hierarchy</w:t>
      </w:r>
      <w:proofErr w:type="spellEnd"/>
      <w:r w:rsidRPr="004933FE">
        <w:rPr>
          <w:color w:val="222222"/>
          <w:sz w:val="24"/>
          <w:szCs w:val="24"/>
          <w:highlight w:val="cyan"/>
        </w:rPr>
        <w:t xml:space="preserve"> </w:t>
      </w:r>
      <w:proofErr w:type="spellStart"/>
      <w:r w:rsidRPr="004933FE">
        <w:rPr>
          <w:color w:val="222222"/>
          <w:sz w:val="24"/>
          <w:szCs w:val="24"/>
          <w:highlight w:val="cyan"/>
        </w:rPr>
        <w:t>model</w:t>
      </w:r>
      <w:proofErr w:type="spellEnd"/>
      <w:r w:rsidRPr="004933FE">
        <w:rPr>
          <w:color w:val="222222"/>
          <w:sz w:val="24"/>
          <w:szCs w:val="24"/>
          <w:highlight w:val="cyan"/>
        </w:rPr>
        <w:t xml:space="preserve"> of </w:t>
      </w:r>
      <w:proofErr w:type="spellStart"/>
      <w:r w:rsidRPr="004933FE">
        <w:rPr>
          <w:color w:val="222222"/>
          <w:sz w:val="24"/>
          <w:szCs w:val="24"/>
          <w:highlight w:val="cyan"/>
        </w:rPr>
        <w:t>games</w:t>
      </w:r>
      <w:proofErr w:type="spellEnd"/>
      <w:r w:rsidRPr="004933FE">
        <w:rPr>
          <w:color w:val="222222"/>
          <w:sz w:val="24"/>
          <w:szCs w:val="24"/>
          <w:highlight w:val="cyan"/>
        </w:rPr>
        <w:t>. </w:t>
      </w:r>
      <w:proofErr w:type="spellStart"/>
      <w:r w:rsidRPr="004933FE">
        <w:rPr>
          <w:i/>
          <w:color w:val="222222"/>
          <w:sz w:val="24"/>
          <w:szCs w:val="24"/>
          <w:highlight w:val="cyan"/>
        </w:rPr>
        <w:t>The</w:t>
      </w:r>
      <w:proofErr w:type="spellEnd"/>
      <w:r w:rsidRPr="004933FE">
        <w:rPr>
          <w:i/>
          <w:color w:val="222222"/>
          <w:sz w:val="24"/>
          <w:szCs w:val="24"/>
          <w:highlight w:val="cyan"/>
        </w:rPr>
        <w:t xml:space="preserve"> </w:t>
      </w:r>
      <w:proofErr w:type="spellStart"/>
      <w:r w:rsidRPr="004933FE">
        <w:rPr>
          <w:i/>
          <w:color w:val="222222"/>
          <w:sz w:val="24"/>
          <w:szCs w:val="24"/>
          <w:highlight w:val="cyan"/>
        </w:rPr>
        <w:t>Quarterly</w:t>
      </w:r>
      <w:proofErr w:type="spellEnd"/>
      <w:r w:rsidRPr="004933FE">
        <w:rPr>
          <w:i/>
          <w:color w:val="222222"/>
          <w:sz w:val="24"/>
          <w:szCs w:val="24"/>
          <w:highlight w:val="cyan"/>
        </w:rPr>
        <w:t xml:space="preserve"> </w:t>
      </w:r>
      <w:proofErr w:type="spellStart"/>
      <w:r w:rsidRPr="004933FE">
        <w:rPr>
          <w:i/>
          <w:color w:val="222222"/>
          <w:sz w:val="24"/>
          <w:szCs w:val="24"/>
          <w:highlight w:val="cyan"/>
        </w:rPr>
        <w:t>Journal</w:t>
      </w:r>
      <w:proofErr w:type="spellEnd"/>
      <w:r w:rsidRPr="004933FE">
        <w:rPr>
          <w:i/>
          <w:color w:val="222222"/>
          <w:sz w:val="24"/>
          <w:szCs w:val="24"/>
          <w:highlight w:val="cyan"/>
        </w:rPr>
        <w:t xml:space="preserve"> of </w:t>
      </w:r>
      <w:proofErr w:type="spellStart"/>
      <w:r w:rsidRPr="004933FE">
        <w:rPr>
          <w:i/>
          <w:color w:val="222222"/>
          <w:sz w:val="24"/>
          <w:szCs w:val="24"/>
          <w:highlight w:val="cyan"/>
        </w:rPr>
        <w:t>Economics</w:t>
      </w:r>
      <w:proofErr w:type="spellEnd"/>
      <w:r w:rsidRPr="004933FE">
        <w:rPr>
          <w:color w:val="222222"/>
          <w:sz w:val="24"/>
          <w:szCs w:val="24"/>
          <w:highlight w:val="cyan"/>
        </w:rPr>
        <w:t>, </w:t>
      </w:r>
      <w:r w:rsidRPr="004933FE">
        <w:rPr>
          <w:i/>
          <w:color w:val="222222"/>
          <w:sz w:val="24"/>
          <w:szCs w:val="24"/>
          <w:highlight w:val="cyan"/>
        </w:rPr>
        <w:t>119</w:t>
      </w:r>
      <w:r w:rsidRPr="004933FE">
        <w:rPr>
          <w:color w:val="222222"/>
          <w:sz w:val="24"/>
          <w:szCs w:val="24"/>
          <w:highlight w:val="cyan"/>
        </w:rPr>
        <w:t>(3), 861-898.</w:t>
      </w:r>
    </w:p>
    <w:p w14:paraId="02B2F20F" w14:textId="77777777" w:rsidR="00CE0AB7" w:rsidRPr="004933FE" w:rsidRDefault="00CE0AB7" w:rsidP="00CE0AB7">
      <w:pPr>
        <w:numPr>
          <w:ilvl w:val="0"/>
          <w:numId w:val="3"/>
        </w:numPr>
        <w:spacing w:after="0"/>
        <w:contextualSpacing/>
        <w:jc w:val="both"/>
        <w:rPr>
          <w:sz w:val="24"/>
          <w:szCs w:val="24"/>
          <w:highlight w:val="cyan"/>
        </w:rPr>
      </w:pPr>
      <w:r w:rsidRPr="004933FE">
        <w:rPr>
          <w:sz w:val="24"/>
          <w:szCs w:val="24"/>
          <w:highlight w:val="cyan"/>
        </w:rPr>
        <w:t xml:space="preserve">Costa-Gomes, M. A., &amp; </w:t>
      </w:r>
      <w:proofErr w:type="spellStart"/>
      <w:r w:rsidRPr="004933FE">
        <w:rPr>
          <w:sz w:val="24"/>
          <w:szCs w:val="24"/>
          <w:highlight w:val="cyan"/>
        </w:rPr>
        <w:t>Weizsäcker</w:t>
      </w:r>
      <w:proofErr w:type="spellEnd"/>
      <w:r w:rsidRPr="004933FE">
        <w:rPr>
          <w:sz w:val="24"/>
          <w:szCs w:val="24"/>
          <w:highlight w:val="cyan"/>
        </w:rPr>
        <w:t xml:space="preserve">, G. (2008). </w:t>
      </w:r>
      <w:proofErr w:type="spellStart"/>
      <w:r w:rsidRPr="004933FE">
        <w:rPr>
          <w:sz w:val="24"/>
          <w:szCs w:val="24"/>
          <w:highlight w:val="cyan"/>
        </w:rPr>
        <w:t>Stated</w:t>
      </w:r>
      <w:proofErr w:type="spellEnd"/>
      <w:r w:rsidRPr="004933FE">
        <w:rPr>
          <w:sz w:val="24"/>
          <w:szCs w:val="24"/>
          <w:highlight w:val="cyan"/>
        </w:rPr>
        <w:t xml:space="preserve"> </w:t>
      </w:r>
      <w:proofErr w:type="spellStart"/>
      <w:r w:rsidRPr="004933FE">
        <w:rPr>
          <w:sz w:val="24"/>
          <w:szCs w:val="24"/>
          <w:highlight w:val="cyan"/>
        </w:rPr>
        <w:t>beliefs</w:t>
      </w:r>
      <w:proofErr w:type="spellEnd"/>
      <w:r w:rsidRPr="004933FE">
        <w:rPr>
          <w:sz w:val="24"/>
          <w:szCs w:val="24"/>
          <w:highlight w:val="cyan"/>
        </w:rPr>
        <w:t xml:space="preserve"> and </w:t>
      </w:r>
      <w:proofErr w:type="spellStart"/>
      <w:r w:rsidRPr="004933FE">
        <w:rPr>
          <w:sz w:val="24"/>
          <w:szCs w:val="24"/>
          <w:highlight w:val="cyan"/>
        </w:rPr>
        <w:t>play</w:t>
      </w:r>
      <w:proofErr w:type="spellEnd"/>
      <w:r w:rsidRPr="004933FE">
        <w:rPr>
          <w:sz w:val="24"/>
          <w:szCs w:val="24"/>
          <w:highlight w:val="cyan"/>
        </w:rPr>
        <w:t xml:space="preserve"> in normal-</w:t>
      </w:r>
      <w:proofErr w:type="spellStart"/>
      <w:r w:rsidRPr="004933FE">
        <w:rPr>
          <w:sz w:val="24"/>
          <w:szCs w:val="24"/>
          <w:highlight w:val="cyan"/>
        </w:rPr>
        <w:t>form</w:t>
      </w:r>
      <w:proofErr w:type="spellEnd"/>
      <w:r w:rsidRPr="004933FE">
        <w:rPr>
          <w:sz w:val="24"/>
          <w:szCs w:val="24"/>
          <w:highlight w:val="cyan"/>
        </w:rPr>
        <w:t xml:space="preserve"> </w:t>
      </w:r>
      <w:proofErr w:type="spellStart"/>
      <w:r w:rsidRPr="004933FE">
        <w:rPr>
          <w:sz w:val="24"/>
          <w:szCs w:val="24"/>
          <w:highlight w:val="cyan"/>
        </w:rPr>
        <w:t>games</w:t>
      </w:r>
      <w:proofErr w:type="spellEnd"/>
      <w:r w:rsidRPr="004933FE">
        <w:rPr>
          <w:sz w:val="24"/>
          <w:szCs w:val="24"/>
          <w:highlight w:val="cyan"/>
        </w:rPr>
        <w:t xml:space="preserve">. </w:t>
      </w:r>
      <w:proofErr w:type="spellStart"/>
      <w:r w:rsidRPr="004933FE">
        <w:rPr>
          <w:i/>
          <w:sz w:val="24"/>
          <w:szCs w:val="24"/>
          <w:highlight w:val="cyan"/>
        </w:rPr>
        <w:t>The</w:t>
      </w:r>
      <w:proofErr w:type="spellEnd"/>
      <w:r w:rsidRPr="004933FE">
        <w:rPr>
          <w:i/>
          <w:sz w:val="24"/>
          <w:szCs w:val="24"/>
          <w:highlight w:val="cyan"/>
        </w:rPr>
        <w:t xml:space="preserve"> </w:t>
      </w:r>
      <w:proofErr w:type="spellStart"/>
      <w:r w:rsidRPr="004933FE">
        <w:rPr>
          <w:i/>
          <w:sz w:val="24"/>
          <w:szCs w:val="24"/>
          <w:highlight w:val="cyan"/>
        </w:rPr>
        <w:t>Review</w:t>
      </w:r>
      <w:proofErr w:type="spellEnd"/>
      <w:r w:rsidRPr="004933FE">
        <w:rPr>
          <w:i/>
          <w:sz w:val="24"/>
          <w:szCs w:val="24"/>
          <w:highlight w:val="cyan"/>
        </w:rPr>
        <w:t xml:space="preserve"> of </w:t>
      </w:r>
      <w:proofErr w:type="spellStart"/>
      <w:r w:rsidRPr="004933FE">
        <w:rPr>
          <w:i/>
          <w:sz w:val="24"/>
          <w:szCs w:val="24"/>
          <w:highlight w:val="cyan"/>
        </w:rPr>
        <w:t>Economic</w:t>
      </w:r>
      <w:proofErr w:type="spellEnd"/>
      <w:r w:rsidRPr="004933FE">
        <w:rPr>
          <w:i/>
          <w:sz w:val="24"/>
          <w:szCs w:val="24"/>
          <w:highlight w:val="cyan"/>
        </w:rPr>
        <w:t xml:space="preserve"> </w:t>
      </w:r>
      <w:proofErr w:type="spellStart"/>
      <w:r w:rsidRPr="004933FE">
        <w:rPr>
          <w:i/>
          <w:sz w:val="24"/>
          <w:szCs w:val="24"/>
          <w:highlight w:val="cyan"/>
        </w:rPr>
        <w:t>Studies</w:t>
      </w:r>
      <w:proofErr w:type="spellEnd"/>
      <w:r w:rsidRPr="004933FE">
        <w:rPr>
          <w:sz w:val="24"/>
          <w:szCs w:val="24"/>
          <w:highlight w:val="cyan"/>
        </w:rPr>
        <w:t>, 75(3), 729-762.</w:t>
      </w:r>
    </w:p>
    <w:p w14:paraId="25FCD92E" w14:textId="77777777" w:rsidR="009E6841" w:rsidRPr="004933FE" w:rsidRDefault="006B115E">
      <w:pPr>
        <w:numPr>
          <w:ilvl w:val="0"/>
          <w:numId w:val="3"/>
        </w:numPr>
        <w:spacing w:after="0"/>
        <w:contextualSpacing/>
        <w:jc w:val="both"/>
        <w:rPr>
          <w:sz w:val="24"/>
          <w:szCs w:val="24"/>
          <w:highlight w:val="cyan"/>
        </w:rPr>
      </w:pPr>
      <w:r w:rsidRPr="004933FE">
        <w:rPr>
          <w:color w:val="222222"/>
          <w:sz w:val="24"/>
          <w:szCs w:val="24"/>
          <w:highlight w:val="cyan"/>
        </w:rPr>
        <w:t xml:space="preserve">Crawford, V. P., Costa-Gomes, M. A., &amp; </w:t>
      </w:r>
      <w:proofErr w:type="spellStart"/>
      <w:r w:rsidRPr="004933FE">
        <w:rPr>
          <w:color w:val="222222"/>
          <w:sz w:val="24"/>
          <w:szCs w:val="24"/>
          <w:highlight w:val="cyan"/>
        </w:rPr>
        <w:t>Iriberri</w:t>
      </w:r>
      <w:proofErr w:type="spellEnd"/>
      <w:r w:rsidRPr="004933FE">
        <w:rPr>
          <w:color w:val="222222"/>
          <w:sz w:val="24"/>
          <w:szCs w:val="24"/>
          <w:highlight w:val="cyan"/>
        </w:rPr>
        <w:t xml:space="preserve">, N. (2013). </w:t>
      </w:r>
      <w:proofErr w:type="spellStart"/>
      <w:r w:rsidRPr="004933FE">
        <w:rPr>
          <w:color w:val="222222"/>
          <w:sz w:val="24"/>
          <w:szCs w:val="24"/>
          <w:highlight w:val="cyan"/>
        </w:rPr>
        <w:t>Structural</w:t>
      </w:r>
      <w:proofErr w:type="spellEnd"/>
      <w:r w:rsidRPr="004933FE">
        <w:rPr>
          <w:color w:val="222222"/>
          <w:sz w:val="24"/>
          <w:szCs w:val="24"/>
          <w:highlight w:val="cyan"/>
        </w:rPr>
        <w:t xml:space="preserve"> </w:t>
      </w:r>
      <w:proofErr w:type="spellStart"/>
      <w:r w:rsidRPr="004933FE">
        <w:rPr>
          <w:color w:val="222222"/>
          <w:sz w:val="24"/>
          <w:szCs w:val="24"/>
          <w:highlight w:val="cyan"/>
        </w:rPr>
        <w:t>models</w:t>
      </w:r>
      <w:proofErr w:type="spellEnd"/>
      <w:r w:rsidRPr="004933FE">
        <w:rPr>
          <w:color w:val="222222"/>
          <w:sz w:val="24"/>
          <w:szCs w:val="24"/>
          <w:highlight w:val="cyan"/>
        </w:rPr>
        <w:t xml:space="preserve"> of </w:t>
      </w:r>
      <w:proofErr w:type="spellStart"/>
      <w:r w:rsidRPr="004933FE">
        <w:rPr>
          <w:color w:val="222222"/>
          <w:sz w:val="24"/>
          <w:szCs w:val="24"/>
          <w:highlight w:val="cyan"/>
        </w:rPr>
        <w:t>nonequilibrium</w:t>
      </w:r>
      <w:proofErr w:type="spellEnd"/>
      <w:r w:rsidRPr="004933FE">
        <w:rPr>
          <w:color w:val="222222"/>
          <w:sz w:val="24"/>
          <w:szCs w:val="24"/>
          <w:highlight w:val="cyan"/>
        </w:rPr>
        <w:t xml:space="preserve"> </w:t>
      </w:r>
      <w:proofErr w:type="spellStart"/>
      <w:r w:rsidRPr="004933FE">
        <w:rPr>
          <w:color w:val="222222"/>
          <w:sz w:val="24"/>
          <w:szCs w:val="24"/>
          <w:highlight w:val="cyan"/>
        </w:rPr>
        <w:t>strategic</w:t>
      </w:r>
      <w:proofErr w:type="spellEnd"/>
      <w:r w:rsidRPr="004933FE">
        <w:rPr>
          <w:color w:val="222222"/>
          <w:sz w:val="24"/>
          <w:szCs w:val="24"/>
          <w:highlight w:val="cyan"/>
        </w:rPr>
        <w:t xml:space="preserve"> </w:t>
      </w:r>
      <w:proofErr w:type="spellStart"/>
      <w:r w:rsidRPr="004933FE">
        <w:rPr>
          <w:color w:val="222222"/>
          <w:sz w:val="24"/>
          <w:szCs w:val="24"/>
          <w:highlight w:val="cyan"/>
        </w:rPr>
        <w:t>thinking</w:t>
      </w:r>
      <w:proofErr w:type="spellEnd"/>
      <w:r w:rsidRPr="004933FE">
        <w:rPr>
          <w:color w:val="222222"/>
          <w:sz w:val="24"/>
          <w:szCs w:val="24"/>
          <w:highlight w:val="cyan"/>
        </w:rPr>
        <w:t xml:space="preserve">: </w:t>
      </w:r>
      <w:proofErr w:type="spellStart"/>
      <w:r w:rsidRPr="004933FE">
        <w:rPr>
          <w:color w:val="222222"/>
          <w:sz w:val="24"/>
          <w:szCs w:val="24"/>
          <w:highlight w:val="cyan"/>
        </w:rPr>
        <w:t>Theory</w:t>
      </w:r>
      <w:proofErr w:type="spellEnd"/>
      <w:r w:rsidRPr="004933FE">
        <w:rPr>
          <w:color w:val="222222"/>
          <w:sz w:val="24"/>
          <w:szCs w:val="24"/>
          <w:highlight w:val="cyan"/>
        </w:rPr>
        <w:t xml:space="preserve">, </w:t>
      </w:r>
      <w:proofErr w:type="spellStart"/>
      <w:r w:rsidRPr="004933FE">
        <w:rPr>
          <w:color w:val="222222"/>
          <w:sz w:val="24"/>
          <w:szCs w:val="24"/>
          <w:highlight w:val="cyan"/>
        </w:rPr>
        <w:t>evidence</w:t>
      </w:r>
      <w:proofErr w:type="spellEnd"/>
      <w:r w:rsidRPr="004933FE">
        <w:rPr>
          <w:color w:val="222222"/>
          <w:sz w:val="24"/>
          <w:szCs w:val="24"/>
          <w:highlight w:val="cyan"/>
        </w:rPr>
        <w:t xml:space="preserve">, and </w:t>
      </w:r>
      <w:proofErr w:type="spellStart"/>
      <w:r w:rsidRPr="004933FE">
        <w:rPr>
          <w:color w:val="222222"/>
          <w:sz w:val="24"/>
          <w:szCs w:val="24"/>
          <w:highlight w:val="cyan"/>
        </w:rPr>
        <w:t>applications</w:t>
      </w:r>
      <w:proofErr w:type="spellEnd"/>
      <w:r w:rsidRPr="004933FE">
        <w:rPr>
          <w:color w:val="222222"/>
          <w:sz w:val="24"/>
          <w:szCs w:val="24"/>
          <w:highlight w:val="cyan"/>
        </w:rPr>
        <w:t xml:space="preserve">. </w:t>
      </w:r>
      <w:proofErr w:type="spellStart"/>
      <w:r w:rsidRPr="004933FE">
        <w:rPr>
          <w:i/>
          <w:color w:val="222222"/>
          <w:sz w:val="24"/>
          <w:szCs w:val="24"/>
          <w:highlight w:val="cyan"/>
        </w:rPr>
        <w:t>Journal</w:t>
      </w:r>
      <w:proofErr w:type="spellEnd"/>
      <w:r w:rsidRPr="004933FE">
        <w:rPr>
          <w:i/>
          <w:color w:val="222222"/>
          <w:sz w:val="24"/>
          <w:szCs w:val="24"/>
          <w:highlight w:val="cyan"/>
        </w:rPr>
        <w:t xml:space="preserve"> of </w:t>
      </w:r>
      <w:proofErr w:type="spellStart"/>
      <w:r w:rsidRPr="004933FE">
        <w:rPr>
          <w:i/>
          <w:color w:val="222222"/>
          <w:sz w:val="24"/>
          <w:szCs w:val="24"/>
          <w:highlight w:val="cyan"/>
        </w:rPr>
        <w:t>Economic</w:t>
      </w:r>
      <w:proofErr w:type="spellEnd"/>
      <w:r w:rsidRPr="004933FE">
        <w:rPr>
          <w:i/>
          <w:color w:val="222222"/>
          <w:sz w:val="24"/>
          <w:szCs w:val="24"/>
          <w:highlight w:val="cyan"/>
        </w:rPr>
        <w:t xml:space="preserve"> </w:t>
      </w:r>
      <w:proofErr w:type="spellStart"/>
      <w:r w:rsidRPr="004933FE">
        <w:rPr>
          <w:i/>
          <w:color w:val="222222"/>
          <w:sz w:val="24"/>
          <w:szCs w:val="24"/>
          <w:highlight w:val="cyan"/>
        </w:rPr>
        <w:t>Literature</w:t>
      </w:r>
      <w:proofErr w:type="spellEnd"/>
      <w:r w:rsidRPr="004933FE">
        <w:rPr>
          <w:color w:val="222222"/>
          <w:sz w:val="24"/>
          <w:szCs w:val="24"/>
          <w:highlight w:val="cyan"/>
        </w:rPr>
        <w:t xml:space="preserve">, </w:t>
      </w:r>
      <w:r w:rsidRPr="004933FE">
        <w:rPr>
          <w:i/>
          <w:color w:val="222222"/>
          <w:sz w:val="24"/>
          <w:szCs w:val="24"/>
          <w:highlight w:val="cyan"/>
        </w:rPr>
        <w:t>51</w:t>
      </w:r>
      <w:r w:rsidRPr="004933FE">
        <w:rPr>
          <w:color w:val="222222"/>
          <w:sz w:val="24"/>
          <w:szCs w:val="24"/>
          <w:highlight w:val="cyan"/>
        </w:rPr>
        <w:t>(1), 5-62.</w:t>
      </w:r>
    </w:p>
    <w:p w14:paraId="7024883C" w14:textId="77777777" w:rsidR="009E6841" w:rsidRPr="004933FE" w:rsidRDefault="006B115E">
      <w:pPr>
        <w:numPr>
          <w:ilvl w:val="0"/>
          <w:numId w:val="3"/>
        </w:numPr>
        <w:spacing w:after="0"/>
        <w:contextualSpacing/>
        <w:jc w:val="both"/>
        <w:rPr>
          <w:sz w:val="24"/>
          <w:szCs w:val="24"/>
          <w:highlight w:val="cyan"/>
        </w:rPr>
      </w:pPr>
      <w:r w:rsidRPr="004933FE">
        <w:rPr>
          <w:color w:val="222222"/>
          <w:sz w:val="24"/>
          <w:szCs w:val="24"/>
          <w:highlight w:val="cyan"/>
        </w:rPr>
        <w:t xml:space="preserve">Ho, T. H., </w:t>
      </w:r>
      <w:proofErr w:type="spellStart"/>
      <w:r w:rsidRPr="004933FE">
        <w:rPr>
          <w:color w:val="222222"/>
          <w:sz w:val="24"/>
          <w:szCs w:val="24"/>
          <w:highlight w:val="cyan"/>
        </w:rPr>
        <w:t>Camerer</w:t>
      </w:r>
      <w:proofErr w:type="spellEnd"/>
      <w:r w:rsidRPr="004933FE">
        <w:rPr>
          <w:color w:val="222222"/>
          <w:sz w:val="24"/>
          <w:szCs w:val="24"/>
          <w:highlight w:val="cyan"/>
        </w:rPr>
        <w:t xml:space="preserve">, C., &amp; </w:t>
      </w:r>
      <w:proofErr w:type="spellStart"/>
      <w:r w:rsidRPr="004933FE">
        <w:rPr>
          <w:color w:val="222222"/>
          <w:sz w:val="24"/>
          <w:szCs w:val="24"/>
          <w:highlight w:val="cyan"/>
        </w:rPr>
        <w:t>Weigelt</w:t>
      </w:r>
      <w:proofErr w:type="spellEnd"/>
      <w:r w:rsidRPr="004933FE">
        <w:rPr>
          <w:color w:val="222222"/>
          <w:sz w:val="24"/>
          <w:szCs w:val="24"/>
          <w:highlight w:val="cyan"/>
        </w:rPr>
        <w:t xml:space="preserve">, K. (1998). </w:t>
      </w:r>
      <w:proofErr w:type="spellStart"/>
      <w:r w:rsidRPr="004933FE">
        <w:rPr>
          <w:color w:val="222222"/>
          <w:sz w:val="24"/>
          <w:szCs w:val="24"/>
          <w:highlight w:val="cyan"/>
        </w:rPr>
        <w:t>Iterated</w:t>
      </w:r>
      <w:proofErr w:type="spellEnd"/>
      <w:r w:rsidRPr="004933FE">
        <w:rPr>
          <w:color w:val="222222"/>
          <w:sz w:val="24"/>
          <w:szCs w:val="24"/>
          <w:highlight w:val="cyan"/>
        </w:rPr>
        <w:t xml:space="preserve"> </w:t>
      </w:r>
      <w:proofErr w:type="spellStart"/>
      <w:r w:rsidRPr="004933FE">
        <w:rPr>
          <w:color w:val="222222"/>
          <w:sz w:val="24"/>
          <w:szCs w:val="24"/>
          <w:highlight w:val="cyan"/>
        </w:rPr>
        <w:t>dominance</w:t>
      </w:r>
      <w:proofErr w:type="spellEnd"/>
      <w:r w:rsidRPr="004933FE">
        <w:rPr>
          <w:color w:val="222222"/>
          <w:sz w:val="24"/>
          <w:szCs w:val="24"/>
          <w:highlight w:val="cyan"/>
        </w:rPr>
        <w:t xml:space="preserve"> and </w:t>
      </w:r>
      <w:proofErr w:type="spellStart"/>
      <w:r w:rsidRPr="004933FE">
        <w:rPr>
          <w:color w:val="222222"/>
          <w:sz w:val="24"/>
          <w:szCs w:val="24"/>
          <w:highlight w:val="cyan"/>
        </w:rPr>
        <w:t>iterated</w:t>
      </w:r>
      <w:proofErr w:type="spellEnd"/>
      <w:r w:rsidRPr="004933FE">
        <w:rPr>
          <w:color w:val="222222"/>
          <w:sz w:val="24"/>
          <w:szCs w:val="24"/>
          <w:highlight w:val="cyan"/>
        </w:rPr>
        <w:t xml:space="preserve"> </w:t>
      </w:r>
      <w:proofErr w:type="spellStart"/>
      <w:r w:rsidRPr="004933FE">
        <w:rPr>
          <w:color w:val="222222"/>
          <w:sz w:val="24"/>
          <w:szCs w:val="24"/>
          <w:highlight w:val="cyan"/>
        </w:rPr>
        <w:t>best</w:t>
      </w:r>
      <w:proofErr w:type="spellEnd"/>
      <w:r w:rsidRPr="004933FE">
        <w:rPr>
          <w:color w:val="222222"/>
          <w:sz w:val="24"/>
          <w:szCs w:val="24"/>
          <w:highlight w:val="cyan"/>
        </w:rPr>
        <w:t xml:space="preserve"> response in experimental" p-</w:t>
      </w:r>
      <w:proofErr w:type="spellStart"/>
      <w:r w:rsidRPr="004933FE">
        <w:rPr>
          <w:color w:val="222222"/>
          <w:sz w:val="24"/>
          <w:szCs w:val="24"/>
          <w:highlight w:val="cyan"/>
        </w:rPr>
        <w:t>beauty</w:t>
      </w:r>
      <w:proofErr w:type="spellEnd"/>
      <w:r w:rsidRPr="004933FE">
        <w:rPr>
          <w:color w:val="222222"/>
          <w:sz w:val="24"/>
          <w:szCs w:val="24"/>
          <w:highlight w:val="cyan"/>
        </w:rPr>
        <w:t xml:space="preserve"> </w:t>
      </w:r>
      <w:proofErr w:type="spellStart"/>
      <w:r w:rsidRPr="004933FE">
        <w:rPr>
          <w:color w:val="222222"/>
          <w:sz w:val="24"/>
          <w:szCs w:val="24"/>
          <w:highlight w:val="cyan"/>
        </w:rPr>
        <w:t>contests</w:t>
      </w:r>
      <w:proofErr w:type="spellEnd"/>
      <w:r w:rsidRPr="004933FE">
        <w:rPr>
          <w:color w:val="222222"/>
          <w:sz w:val="24"/>
          <w:szCs w:val="24"/>
          <w:highlight w:val="cyan"/>
        </w:rPr>
        <w:t xml:space="preserve">". </w:t>
      </w:r>
      <w:proofErr w:type="spellStart"/>
      <w:r w:rsidRPr="004933FE">
        <w:rPr>
          <w:i/>
          <w:color w:val="222222"/>
          <w:sz w:val="24"/>
          <w:szCs w:val="24"/>
          <w:highlight w:val="cyan"/>
        </w:rPr>
        <w:t>The</w:t>
      </w:r>
      <w:proofErr w:type="spellEnd"/>
      <w:r w:rsidRPr="004933FE">
        <w:rPr>
          <w:i/>
          <w:color w:val="222222"/>
          <w:sz w:val="24"/>
          <w:szCs w:val="24"/>
          <w:highlight w:val="cyan"/>
        </w:rPr>
        <w:t xml:space="preserve"> American </w:t>
      </w:r>
      <w:proofErr w:type="spellStart"/>
      <w:r w:rsidRPr="004933FE">
        <w:rPr>
          <w:i/>
          <w:color w:val="222222"/>
          <w:sz w:val="24"/>
          <w:szCs w:val="24"/>
          <w:highlight w:val="cyan"/>
        </w:rPr>
        <w:t>Economic</w:t>
      </w:r>
      <w:proofErr w:type="spellEnd"/>
      <w:r w:rsidRPr="004933FE">
        <w:rPr>
          <w:i/>
          <w:color w:val="222222"/>
          <w:sz w:val="24"/>
          <w:szCs w:val="24"/>
          <w:highlight w:val="cyan"/>
        </w:rPr>
        <w:t xml:space="preserve"> </w:t>
      </w:r>
      <w:proofErr w:type="spellStart"/>
      <w:r w:rsidRPr="004933FE">
        <w:rPr>
          <w:i/>
          <w:color w:val="222222"/>
          <w:sz w:val="24"/>
          <w:szCs w:val="24"/>
          <w:highlight w:val="cyan"/>
        </w:rPr>
        <w:t>Review</w:t>
      </w:r>
      <w:proofErr w:type="spellEnd"/>
      <w:r w:rsidRPr="004933FE">
        <w:rPr>
          <w:color w:val="222222"/>
          <w:sz w:val="24"/>
          <w:szCs w:val="24"/>
          <w:highlight w:val="cyan"/>
        </w:rPr>
        <w:t xml:space="preserve">, </w:t>
      </w:r>
      <w:r w:rsidRPr="004933FE">
        <w:rPr>
          <w:i/>
          <w:color w:val="222222"/>
          <w:sz w:val="24"/>
          <w:szCs w:val="24"/>
          <w:highlight w:val="cyan"/>
        </w:rPr>
        <w:t>88</w:t>
      </w:r>
      <w:r w:rsidRPr="004933FE">
        <w:rPr>
          <w:color w:val="222222"/>
          <w:sz w:val="24"/>
          <w:szCs w:val="24"/>
          <w:highlight w:val="cyan"/>
        </w:rPr>
        <w:t>(4), 947-969.</w:t>
      </w:r>
    </w:p>
    <w:p w14:paraId="448B646D" w14:textId="77777777" w:rsidR="009E6841" w:rsidRDefault="006B115E">
      <w:pPr>
        <w:numPr>
          <w:ilvl w:val="0"/>
          <w:numId w:val="3"/>
        </w:numPr>
        <w:spacing w:after="0"/>
        <w:contextualSpacing/>
        <w:jc w:val="both"/>
        <w:rPr>
          <w:sz w:val="24"/>
          <w:szCs w:val="24"/>
        </w:rPr>
      </w:pPr>
      <w:r>
        <w:rPr>
          <w:sz w:val="24"/>
          <w:szCs w:val="24"/>
        </w:rPr>
        <w:t xml:space="preserve">Keynes, J. (1956). M. 1936. </w:t>
      </w:r>
      <w:proofErr w:type="spellStart"/>
      <w:r>
        <w:rPr>
          <w:i/>
          <w:sz w:val="24"/>
          <w:szCs w:val="24"/>
        </w:rPr>
        <w:t>The</w:t>
      </w:r>
      <w:proofErr w:type="spellEnd"/>
      <w:r>
        <w:rPr>
          <w:i/>
          <w:sz w:val="24"/>
          <w:szCs w:val="24"/>
        </w:rPr>
        <w:t xml:space="preserve"> general </w:t>
      </w:r>
      <w:proofErr w:type="spellStart"/>
      <w:r>
        <w:rPr>
          <w:i/>
          <w:sz w:val="24"/>
          <w:szCs w:val="24"/>
        </w:rPr>
        <w:t>theory</w:t>
      </w:r>
      <w:proofErr w:type="spellEnd"/>
      <w:r>
        <w:rPr>
          <w:i/>
          <w:sz w:val="24"/>
          <w:szCs w:val="24"/>
        </w:rPr>
        <w:t xml:space="preserve"> of </w:t>
      </w:r>
      <w:proofErr w:type="spellStart"/>
      <w:r>
        <w:rPr>
          <w:i/>
          <w:sz w:val="24"/>
          <w:szCs w:val="24"/>
        </w:rPr>
        <w:t>employment</w:t>
      </w:r>
      <w:proofErr w:type="spellEnd"/>
      <w:r>
        <w:rPr>
          <w:i/>
          <w:sz w:val="24"/>
          <w:szCs w:val="24"/>
        </w:rPr>
        <w:t xml:space="preserve">, </w:t>
      </w:r>
      <w:proofErr w:type="spellStart"/>
      <w:r>
        <w:rPr>
          <w:i/>
          <w:sz w:val="24"/>
          <w:szCs w:val="24"/>
        </w:rPr>
        <w:t>interest</w:t>
      </w:r>
      <w:proofErr w:type="spellEnd"/>
      <w:r>
        <w:rPr>
          <w:i/>
          <w:sz w:val="24"/>
          <w:szCs w:val="24"/>
        </w:rPr>
        <w:t xml:space="preserve"> and </w:t>
      </w:r>
      <w:proofErr w:type="spellStart"/>
      <w:r>
        <w:rPr>
          <w:i/>
          <w:sz w:val="24"/>
          <w:szCs w:val="24"/>
        </w:rPr>
        <w:t>money</w:t>
      </w:r>
      <w:proofErr w:type="spellEnd"/>
      <w:r>
        <w:rPr>
          <w:sz w:val="24"/>
          <w:szCs w:val="24"/>
        </w:rPr>
        <w:t>, 154-6.</w:t>
      </w:r>
    </w:p>
    <w:p w14:paraId="0F3785D3" w14:textId="10E53F5E" w:rsidR="000547CE" w:rsidRPr="004933FE" w:rsidRDefault="000547CE" w:rsidP="000547CE">
      <w:pPr>
        <w:numPr>
          <w:ilvl w:val="0"/>
          <w:numId w:val="3"/>
        </w:numPr>
        <w:spacing w:after="0"/>
        <w:contextualSpacing/>
        <w:jc w:val="both"/>
        <w:rPr>
          <w:sz w:val="24"/>
          <w:szCs w:val="24"/>
          <w:highlight w:val="cyan"/>
        </w:rPr>
      </w:pPr>
      <w:proofErr w:type="spellStart"/>
      <w:r w:rsidRPr="004933FE">
        <w:rPr>
          <w:sz w:val="24"/>
          <w:szCs w:val="24"/>
          <w:highlight w:val="cyan"/>
        </w:rPr>
        <w:t>Kocher</w:t>
      </w:r>
      <w:proofErr w:type="spellEnd"/>
      <w:r w:rsidRPr="004933FE">
        <w:rPr>
          <w:sz w:val="24"/>
          <w:szCs w:val="24"/>
          <w:highlight w:val="cyan"/>
        </w:rPr>
        <w:t xml:space="preserve">, M., </w:t>
      </w:r>
      <w:proofErr w:type="spellStart"/>
      <w:r w:rsidRPr="004933FE">
        <w:rPr>
          <w:sz w:val="24"/>
          <w:szCs w:val="24"/>
          <w:highlight w:val="cyan"/>
        </w:rPr>
        <w:t>Sutter</w:t>
      </w:r>
      <w:proofErr w:type="spellEnd"/>
      <w:r w:rsidRPr="004933FE">
        <w:rPr>
          <w:sz w:val="24"/>
          <w:szCs w:val="24"/>
          <w:highlight w:val="cyan"/>
        </w:rPr>
        <w:t xml:space="preserve">, M., &amp; </w:t>
      </w:r>
      <w:proofErr w:type="spellStart"/>
      <w:r w:rsidRPr="004933FE">
        <w:rPr>
          <w:sz w:val="24"/>
          <w:szCs w:val="24"/>
          <w:highlight w:val="cyan"/>
        </w:rPr>
        <w:t>Wakolbinger</w:t>
      </w:r>
      <w:proofErr w:type="spellEnd"/>
      <w:r w:rsidRPr="004933FE">
        <w:rPr>
          <w:sz w:val="24"/>
          <w:szCs w:val="24"/>
          <w:highlight w:val="cyan"/>
        </w:rPr>
        <w:t xml:space="preserve">, F. (2007). </w:t>
      </w:r>
      <w:proofErr w:type="spellStart"/>
      <w:r w:rsidRPr="004933FE">
        <w:rPr>
          <w:sz w:val="24"/>
          <w:szCs w:val="24"/>
          <w:highlight w:val="cyan"/>
        </w:rPr>
        <w:t>The</w:t>
      </w:r>
      <w:proofErr w:type="spellEnd"/>
      <w:r w:rsidRPr="004933FE">
        <w:rPr>
          <w:sz w:val="24"/>
          <w:szCs w:val="24"/>
          <w:highlight w:val="cyan"/>
        </w:rPr>
        <w:t xml:space="preserve"> </w:t>
      </w:r>
      <w:proofErr w:type="spellStart"/>
      <w:r w:rsidRPr="004933FE">
        <w:rPr>
          <w:sz w:val="24"/>
          <w:szCs w:val="24"/>
          <w:highlight w:val="cyan"/>
        </w:rPr>
        <w:t>impact</w:t>
      </w:r>
      <w:proofErr w:type="spellEnd"/>
      <w:r w:rsidRPr="004933FE">
        <w:rPr>
          <w:sz w:val="24"/>
          <w:szCs w:val="24"/>
          <w:highlight w:val="cyan"/>
        </w:rPr>
        <w:t xml:space="preserve"> of </w:t>
      </w:r>
      <w:proofErr w:type="spellStart"/>
      <w:r w:rsidRPr="004933FE">
        <w:rPr>
          <w:sz w:val="24"/>
          <w:szCs w:val="24"/>
          <w:highlight w:val="cyan"/>
        </w:rPr>
        <w:t>naïve</w:t>
      </w:r>
      <w:proofErr w:type="spellEnd"/>
      <w:r w:rsidRPr="004933FE">
        <w:rPr>
          <w:sz w:val="24"/>
          <w:szCs w:val="24"/>
          <w:highlight w:val="cyan"/>
        </w:rPr>
        <w:t xml:space="preserve"> </w:t>
      </w:r>
      <w:proofErr w:type="spellStart"/>
      <w:r w:rsidRPr="004933FE">
        <w:rPr>
          <w:sz w:val="24"/>
          <w:szCs w:val="24"/>
          <w:highlight w:val="cyan"/>
        </w:rPr>
        <w:t>advice</w:t>
      </w:r>
      <w:proofErr w:type="spellEnd"/>
      <w:r w:rsidRPr="004933FE">
        <w:rPr>
          <w:sz w:val="24"/>
          <w:szCs w:val="24"/>
          <w:highlight w:val="cyan"/>
        </w:rPr>
        <w:t xml:space="preserve"> and </w:t>
      </w:r>
      <w:proofErr w:type="spellStart"/>
      <w:r w:rsidRPr="004933FE">
        <w:rPr>
          <w:sz w:val="24"/>
          <w:szCs w:val="24"/>
          <w:highlight w:val="cyan"/>
        </w:rPr>
        <w:t>observational</w:t>
      </w:r>
      <w:proofErr w:type="spellEnd"/>
      <w:r w:rsidRPr="004933FE">
        <w:rPr>
          <w:sz w:val="24"/>
          <w:szCs w:val="24"/>
          <w:highlight w:val="cyan"/>
        </w:rPr>
        <w:t xml:space="preserve"> </w:t>
      </w:r>
      <w:proofErr w:type="spellStart"/>
      <w:r w:rsidRPr="004933FE">
        <w:rPr>
          <w:sz w:val="24"/>
          <w:szCs w:val="24"/>
          <w:highlight w:val="cyan"/>
        </w:rPr>
        <w:t>learning</w:t>
      </w:r>
      <w:proofErr w:type="spellEnd"/>
      <w:r w:rsidRPr="004933FE">
        <w:rPr>
          <w:sz w:val="24"/>
          <w:szCs w:val="24"/>
          <w:highlight w:val="cyan"/>
        </w:rPr>
        <w:t xml:space="preserve"> in </w:t>
      </w:r>
      <w:proofErr w:type="spellStart"/>
      <w:r w:rsidRPr="004933FE">
        <w:rPr>
          <w:sz w:val="24"/>
          <w:szCs w:val="24"/>
          <w:highlight w:val="cyan"/>
        </w:rPr>
        <w:t>beauty-conte</w:t>
      </w:r>
      <w:bookmarkStart w:id="7" w:name="_GoBack"/>
      <w:bookmarkEnd w:id="7"/>
      <w:r w:rsidRPr="004933FE">
        <w:rPr>
          <w:sz w:val="24"/>
          <w:szCs w:val="24"/>
          <w:highlight w:val="cyan"/>
        </w:rPr>
        <w:t>st</w:t>
      </w:r>
      <w:proofErr w:type="spellEnd"/>
      <w:r w:rsidRPr="004933FE">
        <w:rPr>
          <w:sz w:val="24"/>
          <w:szCs w:val="24"/>
          <w:highlight w:val="cyan"/>
        </w:rPr>
        <w:t xml:space="preserve"> </w:t>
      </w:r>
      <w:proofErr w:type="spellStart"/>
      <w:r w:rsidRPr="004933FE">
        <w:rPr>
          <w:sz w:val="24"/>
          <w:szCs w:val="24"/>
          <w:highlight w:val="cyan"/>
        </w:rPr>
        <w:t>games</w:t>
      </w:r>
      <w:proofErr w:type="spellEnd"/>
      <w:r w:rsidRPr="004933FE">
        <w:rPr>
          <w:sz w:val="24"/>
          <w:szCs w:val="24"/>
          <w:highlight w:val="cyan"/>
        </w:rPr>
        <w:t>.</w:t>
      </w:r>
    </w:p>
    <w:p w14:paraId="3298828A" w14:textId="77777777" w:rsidR="009E6841" w:rsidRPr="00AC758E" w:rsidRDefault="006B115E">
      <w:pPr>
        <w:numPr>
          <w:ilvl w:val="0"/>
          <w:numId w:val="3"/>
        </w:numPr>
        <w:spacing w:after="0"/>
        <w:contextualSpacing/>
        <w:jc w:val="both"/>
        <w:rPr>
          <w:sz w:val="24"/>
          <w:szCs w:val="24"/>
          <w:highlight w:val="cyan"/>
        </w:rPr>
      </w:pPr>
      <w:proofErr w:type="spellStart"/>
      <w:r w:rsidRPr="00AC758E">
        <w:rPr>
          <w:sz w:val="24"/>
          <w:szCs w:val="24"/>
          <w:highlight w:val="cyan"/>
        </w:rPr>
        <w:t>Lahav</w:t>
      </w:r>
      <w:proofErr w:type="spellEnd"/>
      <w:r w:rsidRPr="00AC758E">
        <w:rPr>
          <w:sz w:val="24"/>
          <w:szCs w:val="24"/>
          <w:highlight w:val="cyan"/>
        </w:rPr>
        <w:t xml:space="preserve">, Y. (2015). </w:t>
      </w:r>
      <w:proofErr w:type="spellStart"/>
      <w:r w:rsidRPr="00AC758E">
        <w:rPr>
          <w:sz w:val="24"/>
          <w:szCs w:val="24"/>
          <w:highlight w:val="cyan"/>
        </w:rPr>
        <w:t>Eliciting</w:t>
      </w:r>
      <w:proofErr w:type="spellEnd"/>
      <w:r w:rsidRPr="00AC758E">
        <w:rPr>
          <w:sz w:val="24"/>
          <w:szCs w:val="24"/>
          <w:highlight w:val="cyan"/>
        </w:rPr>
        <w:t xml:space="preserve"> </w:t>
      </w:r>
      <w:proofErr w:type="spellStart"/>
      <w:r w:rsidRPr="00AC758E">
        <w:rPr>
          <w:sz w:val="24"/>
          <w:szCs w:val="24"/>
          <w:highlight w:val="cyan"/>
        </w:rPr>
        <w:t>beliefs</w:t>
      </w:r>
      <w:proofErr w:type="spellEnd"/>
      <w:r w:rsidRPr="00AC758E">
        <w:rPr>
          <w:sz w:val="24"/>
          <w:szCs w:val="24"/>
          <w:highlight w:val="cyan"/>
        </w:rPr>
        <w:t xml:space="preserve"> in </w:t>
      </w:r>
      <w:proofErr w:type="spellStart"/>
      <w:r w:rsidRPr="00AC758E">
        <w:rPr>
          <w:sz w:val="24"/>
          <w:szCs w:val="24"/>
          <w:highlight w:val="cyan"/>
        </w:rPr>
        <w:t>beauty</w:t>
      </w:r>
      <w:proofErr w:type="spellEnd"/>
      <w:r w:rsidRPr="00AC758E">
        <w:rPr>
          <w:sz w:val="24"/>
          <w:szCs w:val="24"/>
          <w:highlight w:val="cyan"/>
        </w:rPr>
        <w:t xml:space="preserve"> </w:t>
      </w:r>
      <w:proofErr w:type="spellStart"/>
      <w:r w:rsidRPr="00AC758E">
        <w:rPr>
          <w:sz w:val="24"/>
          <w:szCs w:val="24"/>
          <w:highlight w:val="cyan"/>
        </w:rPr>
        <w:t>contest</w:t>
      </w:r>
      <w:proofErr w:type="spellEnd"/>
      <w:r w:rsidRPr="00AC758E">
        <w:rPr>
          <w:sz w:val="24"/>
          <w:szCs w:val="24"/>
          <w:highlight w:val="cyan"/>
        </w:rPr>
        <w:t xml:space="preserve"> </w:t>
      </w:r>
      <w:proofErr w:type="spellStart"/>
      <w:r w:rsidRPr="00AC758E">
        <w:rPr>
          <w:sz w:val="24"/>
          <w:szCs w:val="24"/>
          <w:highlight w:val="cyan"/>
        </w:rPr>
        <w:t>experiments</w:t>
      </w:r>
      <w:proofErr w:type="spellEnd"/>
      <w:r w:rsidRPr="00AC758E">
        <w:rPr>
          <w:sz w:val="24"/>
          <w:szCs w:val="24"/>
          <w:highlight w:val="cyan"/>
        </w:rPr>
        <w:t xml:space="preserve">. </w:t>
      </w:r>
      <w:proofErr w:type="spellStart"/>
      <w:r w:rsidRPr="00AC758E">
        <w:rPr>
          <w:i/>
          <w:sz w:val="24"/>
          <w:szCs w:val="24"/>
          <w:highlight w:val="cyan"/>
        </w:rPr>
        <w:t>Economics</w:t>
      </w:r>
      <w:proofErr w:type="spellEnd"/>
      <w:r w:rsidRPr="00AC758E">
        <w:rPr>
          <w:i/>
          <w:sz w:val="24"/>
          <w:szCs w:val="24"/>
          <w:highlight w:val="cyan"/>
        </w:rPr>
        <w:t xml:space="preserve"> </w:t>
      </w:r>
      <w:proofErr w:type="spellStart"/>
      <w:r w:rsidRPr="00AC758E">
        <w:rPr>
          <w:i/>
          <w:sz w:val="24"/>
          <w:szCs w:val="24"/>
          <w:highlight w:val="cyan"/>
        </w:rPr>
        <w:t>Letters</w:t>
      </w:r>
      <w:proofErr w:type="spellEnd"/>
      <w:r w:rsidRPr="00AC758E">
        <w:rPr>
          <w:sz w:val="24"/>
          <w:szCs w:val="24"/>
          <w:highlight w:val="cyan"/>
        </w:rPr>
        <w:t>, 137, 45-49.</w:t>
      </w:r>
    </w:p>
    <w:p w14:paraId="1FD4B2EA" w14:textId="77777777" w:rsidR="009E6841" w:rsidRPr="00AC758E" w:rsidRDefault="006B115E">
      <w:pPr>
        <w:numPr>
          <w:ilvl w:val="0"/>
          <w:numId w:val="3"/>
        </w:numPr>
        <w:spacing w:after="0"/>
        <w:contextualSpacing/>
        <w:jc w:val="both"/>
        <w:rPr>
          <w:sz w:val="24"/>
          <w:szCs w:val="24"/>
          <w:highlight w:val="cyan"/>
        </w:rPr>
      </w:pPr>
      <w:proofErr w:type="spellStart"/>
      <w:r w:rsidRPr="00AC758E">
        <w:rPr>
          <w:sz w:val="24"/>
          <w:szCs w:val="24"/>
          <w:highlight w:val="cyan"/>
        </w:rPr>
        <w:lastRenderedPageBreak/>
        <w:t>Nagel</w:t>
      </w:r>
      <w:proofErr w:type="spellEnd"/>
      <w:r w:rsidRPr="00AC758E">
        <w:rPr>
          <w:sz w:val="24"/>
          <w:szCs w:val="24"/>
          <w:highlight w:val="cyan"/>
        </w:rPr>
        <w:t xml:space="preserve">, R. (1995). </w:t>
      </w:r>
      <w:proofErr w:type="spellStart"/>
      <w:r w:rsidRPr="00AC758E">
        <w:rPr>
          <w:sz w:val="24"/>
          <w:szCs w:val="24"/>
          <w:highlight w:val="cyan"/>
        </w:rPr>
        <w:t>Unraveling</w:t>
      </w:r>
      <w:proofErr w:type="spellEnd"/>
      <w:r w:rsidRPr="00AC758E">
        <w:rPr>
          <w:sz w:val="24"/>
          <w:szCs w:val="24"/>
          <w:highlight w:val="cyan"/>
        </w:rPr>
        <w:t xml:space="preserve"> in </w:t>
      </w:r>
      <w:proofErr w:type="spellStart"/>
      <w:r w:rsidRPr="00AC758E">
        <w:rPr>
          <w:sz w:val="24"/>
          <w:szCs w:val="24"/>
          <w:highlight w:val="cyan"/>
        </w:rPr>
        <w:t>guessing</w:t>
      </w:r>
      <w:proofErr w:type="spellEnd"/>
      <w:r w:rsidRPr="00AC758E">
        <w:rPr>
          <w:sz w:val="24"/>
          <w:szCs w:val="24"/>
          <w:highlight w:val="cyan"/>
        </w:rPr>
        <w:t xml:space="preserve"> </w:t>
      </w:r>
      <w:proofErr w:type="spellStart"/>
      <w:r w:rsidRPr="00AC758E">
        <w:rPr>
          <w:sz w:val="24"/>
          <w:szCs w:val="24"/>
          <w:highlight w:val="cyan"/>
        </w:rPr>
        <w:t>games</w:t>
      </w:r>
      <w:proofErr w:type="spellEnd"/>
      <w:r w:rsidRPr="00AC758E">
        <w:rPr>
          <w:sz w:val="24"/>
          <w:szCs w:val="24"/>
          <w:highlight w:val="cyan"/>
        </w:rPr>
        <w:t xml:space="preserve">: </w:t>
      </w:r>
      <w:proofErr w:type="spellStart"/>
      <w:r w:rsidRPr="00AC758E">
        <w:rPr>
          <w:sz w:val="24"/>
          <w:szCs w:val="24"/>
          <w:highlight w:val="cyan"/>
        </w:rPr>
        <w:t>An</w:t>
      </w:r>
      <w:proofErr w:type="spellEnd"/>
      <w:r w:rsidRPr="00AC758E">
        <w:rPr>
          <w:sz w:val="24"/>
          <w:szCs w:val="24"/>
          <w:highlight w:val="cyan"/>
        </w:rPr>
        <w:t xml:space="preserve"> experimental </w:t>
      </w:r>
      <w:proofErr w:type="spellStart"/>
      <w:r w:rsidRPr="00AC758E">
        <w:rPr>
          <w:sz w:val="24"/>
          <w:szCs w:val="24"/>
          <w:highlight w:val="cyan"/>
        </w:rPr>
        <w:t>study</w:t>
      </w:r>
      <w:proofErr w:type="spellEnd"/>
      <w:r w:rsidRPr="00AC758E">
        <w:rPr>
          <w:i/>
          <w:sz w:val="24"/>
          <w:szCs w:val="24"/>
          <w:highlight w:val="cyan"/>
        </w:rPr>
        <w:t xml:space="preserve">. </w:t>
      </w:r>
      <w:proofErr w:type="spellStart"/>
      <w:r w:rsidRPr="00AC758E">
        <w:rPr>
          <w:i/>
          <w:sz w:val="24"/>
          <w:szCs w:val="24"/>
          <w:highlight w:val="cyan"/>
        </w:rPr>
        <w:t>The</w:t>
      </w:r>
      <w:proofErr w:type="spellEnd"/>
      <w:r w:rsidRPr="00AC758E">
        <w:rPr>
          <w:i/>
          <w:sz w:val="24"/>
          <w:szCs w:val="24"/>
          <w:highlight w:val="cyan"/>
        </w:rPr>
        <w:t xml:space="preserve"> American </w:t>
      </w:r>
      <w:proofErr w:type="spellStart"/>
      <w:r w:rsidRPr="00AC758E">
        <w:rPr>
          <w:i/>
          <w:sz w:val="24"/>
          <w:szCs w:val="24"/>
          <w:highlight w:val="cyan"/>
        </w:rPr>
        <w:t>Economic</w:t>
      </w:r>
      <w:proofErr w:type="spellEnd"/>
      <w:r w:rsidRPr="00AC758E">
        <w:rPr>
          <w:i/>
          <w:sz w:val="24"/>
          <w:szCs w:val="24"/>
          <w:highlight w:val="cyan"/>
        </w:rPr>
        <w:t xml:space="preserve"> </w:t>
      </w:r>
      <w:proofErr w:type="spellStart"/>
      <w:r w:rsidRPr="00AC758E">
        <w:rPr>
          <w:i/>
          <w:sz w:val="24"/>
          <w:szCs w:val="24"/>
          <w:highlight w:val="cyan"/>
        </w:rPr>
        <w:t>Review</w:t>
      </w:r>
      <w:proofErr w:type="spellEnd"/>
      <w:r w:rsidRPr="00AC758E">
        <w:rPr>
          <w:sz w:val="24"/>
          <w:szCs w:val="24"/>
          <w:highlight w:val="cyan"/>
        </w:rPr>
        <w:t>, 1313-1326.</w:t>
      </w:r>
    </w:p>
    <w:p w14:paraId="31860F68" w14:textId="45730D40" w:rsidR="006E33F3" w:rsidRPr="00AC758E" w:rsidRDefault="006E33F3">
      <w:pPr>
        <w:numPr>
          <w:ilvl w:val="0"/>
          <w:numId w:val="3"/>
        </w:numPr>
        <w:spacing w:after="0"/>
        <w:contextualSpacing/>
        <w:jc w:val="both"/>
        <w:rPr>
          <w:rFonts w:asciiTheme="minorHAnsi" w:hAnsiTheme="minorHAnsi"/>
          <w:sz w:val="24"/>
          <w:szCs w:val="24"/>
          <w:highlight w:val="cyan"/>
        </w:rPr>
      </w:pPr>
      <w:proofErr w:type="spellStart"/>
      <w:r w:rsidRPr="00AC758E">
        <w:rPr>
          <w:rFonts w:asciiTheme="minorHAnsi" w:hAnsiTheme="minorHAnsi" w:cs="Arial"/>
          <w:color w:val="222222"/>
          <w:sz w:val="24"/>
          <w:szCs w:val="24"/>
          <w:highlight w:val="cyan"/>
          <w:shd w:val="clear" w:color="auto" w:fill="FFFFFF"/>
        </w:rPr>
        <w:t>Rosenthal</w:t>
      </w:r>
      <w:proofErr w:type="spellEnd"/>
      <w:r w:rsidRPr="00AC758E">
        <w:rPr>
          <w:rFonts w:asciiTheme="minorHAnsi" w:hAnsiTheme="minorHAnsi" w:cs="Arial"/>
          <w:color w:val="222222"/>
          <w:sz w:val="24"/>
          <w:szCs w:val="24"/>
          <w:highlight w:val="cyan"/>
          <w:shd w:val="clear" w:color="auto" w:fill="FFFFFF"/>
        </w:rPr>
        <w:t xml:space="preserve">, R. W. (1982). </w:t>
      </w:r>
      <w:proofErr w:type="spellStart"/>
      <w:r w:rsidRPr="00AC758E">
        <w:rPr>
          <w:rFonts w:asciiTheme="minorHAnsi" w:hAnsiTheme="minorHAnsi" w:cs="Arial"/>
          <w:color w:val="222222"/>
          <w:sz w:val="24"/>
          <w:szCs w:val="24"/>
          <w:highlight w:val="cyan"/>
          <w:shd w:val="clear" w:color="auto" w:fill="FFFFFF"/>
        </w:rPr>
        <w:t>Games</w:t>
      </w:r>
      <w:proofErr w:type="spellEnd"/>
      <w:r w:rsidRPr="00AC758E">
        <w:rPr>
          <w:rFonts w:asciiTheme="minorHAnsi" w:hAnsiTheme="minorHAnsi" w:cs="Arial"/>
          <w:color w:val="222222"/>
          <w:sz w:val="24"/>
          <w:szCs w:val="24"/>
          <w:highlight w:val="cyan"/>
          <w:shd w:val="clear" w:color="auto" w:fill="FFFFFF"/>
        </w:rPr>
        <w:t xml:space="preserve"> of </w:t>
      </w:r>
      <w:proofErr w:type="spellStart"/>
      <w:r w:rsidRPr="00AC758E">
        <w:rPr>
          <w:rFonts w:asciiTheme="minorHAnsi" w:hAnsiTheme="minorHAnsi" w:cs="Arial"/>
          <w:color w:val="222222"/>
          <w:sz w:val="24"/>
          <w:szCs w:val="24"/>
          <w:highlight w:val="cyan"/>
          <w:shd w:val="clear" w:color="auto" w:fill="FFFFFF"/>
        </w:rPr>
        <w:t>perfect</w:t>
      </w:r>
      <w:proofErr w:type="spellEnd"/>
      <w:r w:rsidRPr="00AC758E">
        <w:rPr>
          <w:rFonts w:asciiTheme="minorHAnsi" w:hAnsiTheme="minorHAnsi" w:cs="Arial"/>
          <w:color w:val="222222"/>
          <w:sz w:val="24"/>
          <w:szCs w:val="24"/>
          <w:highlight w:val="cyan"/>
          <w:shd w:val="clear" w:color="auto" w:fill="FFFFFF"/>
        </w:rPr>
        <w:t xml:space="preserve"> </w:t>
      </w:r>
      <w:proofErr w:type="spellStart"/>
      <w:r w:rsidRPr="00AC758E">
        <w:rPr>
          <w:rFonts w:asciiTheme="minorHAnsi" w:hAnsiTheme="minorHAnsi" w:cs="Arial"/>
          <w:color w:val="222222"/>
          <w:sz w:val="24"/>
          <w:szCs w:val="24"/>
          <w:highlight w:val="cyan"/>
          <w:shd w:val="clear" w:color="auto" w:fill="FFFFFF"/>
        </w:rPr>
        <w:t>information</w:t>
      </w:r>
      <w:proofErr w:type="spellEnd"/>
      <w:r w:rsidRPr="00AC758E">
        <w:rPr>
          <w:rFonts w:asciiTheme="minorHAnsi" w:hAnsiTheme="minorHAnsi" w:cs="Arial"/>
          <w:color w:val="222222"/>
          <w:sz w:val="24"/>
          <w:szCs w:val="24"/>
          <w:highlight w:val="cyan"/>
          <w:shd w:val="clear" w:color="auto" w:fill="FFFFFF"/>
        </w:rPr>
        <w:t xml:space="preserve">, </w:t>
      </w:r>
      <w:proofErr w:type="spellStart"/>
      <w:r w:rsidRPr="00AC758E">
        <w:rPr>
          <w:rFonts w:asciiTheme="minorHAnsi" w:hAnsiTheme="minorHAnsi" w:cs="Arial"/>
          <w:color w:val="222222"/>
          <w:sz w:val="24"/>
          <w:szCs w:val="24"/>
          <w:highlight w:val="cyan"/>
          <w:shd w:val="clear" w:color="auto" w:fill="FFFFFF"/>
        </w:rPr>
        <w:t>predatory</w:t>
      </w:r>
      <w:proofErr w:type="spellEnd"/>
      <w:r w:rsidRPr="00AC758E">
        <w:rPr>
          <w:rFonts w:asciiTheme="minorHAnsi" w:hAnsiTheme="minorHAnsi" w:cs="Arial"/>
          <w:color w:val="222222"/>
          <w:sz w:val="24"/>
          <w:szCs w:val="24"/>
          <w:highlight w:val="cyan"/>
          <w:shd w:val="clear" w:color="auto" w:fill="FFFFFF"/>
        </w:rPr>
        <w:t xml:space="preserve"> </w:t>
      </w:r>
      <w:proofErr w:type="spellStart"/>
      <w:r w:rsidRPr="00AC758E">
        <w:rPr>
          <w:rFonts w:asciiTheme="minorHAnsi" w:hAnsiTheme="minorHAnsi" w:cs="Arial"/>
          <w:color w:val="222222"/>
          <w:sz w:val="24"/>
          <w:szCs w:val="24"/>
          <w:highlight w:val="cyan"/>
          <w:shd w:val="clear" w:color="auto" w:fill="FFFFFF"/>
        </w:rPr>
        <w:t>pricing</w:t>
      </w:r>
      <w:proofErr w:type="spellEnd"/>
      <w:r w:rsidRPr="00AC758E">
        <w:rPr>
          <w:rFonts w:asciiTheme="minorHAnsi" w:hAnsiTheme="minorHAnsi" w:cs="Arial"/>
          <w:color w:val="222222"/>
          <w:sz w:val="24"/>
          <w:szCs w:val="24"/>
          <w:highlight w:val="cyan"/>
          <w:shd w:val="clear" w:color="auto" w:fill="FFFFFF"/>
        </w:rPr>
        <w:t xml:space="preserve"> and </w:t>
      </w:r>
      <w:proofErr w:type="spellStart"/>
      <w:r w:rsidRPr="00AC758E">
        <w:rPr>
          <w:rFonts w:asciiTheme="minorHAnsi" w:hAnsiTheme="minorHAnsi" w:cs="Arial"/>
          <w:color w:val="222222"/>
          <w:sz w:val="24"/>
          <w:szCs w:val="24"/>
          <w:highlight w:val="cyan"/>
          <w:shd w:val="clear" w:color="auto" w:fill="FFFFFF"/>
        </w:rPr>
        <w:t>the</w:t>
      </w:r>
      <w:proofErr w:type="spellEnd"/>
      <w:r w:rsidRPr="00AC758E">
        <w:rPr>
          <w:rFonts w:asciiTheme="minorHAnsi" w:hAnsiTheme="minorHAnsi" w:cs="Arial"/>
          <w:color w:val="222222"/>
          <w:sz w:val="24"/>
          <w:szCs w:val="24"/>
          <w:highlight w:val="cyan"/>
          <w:shd w:val="clear" w:color="auto" w:fill="FFFFFF"/>
        </w:rPr>
        <w:t xml:space="preserve"> </w:t>
      </w:r>
      <w:proofErr w:type="spellStart"/>
      <w:r w:rsidRPr="00AC758E">
        <w:rPr>
          <w:rFonts w:asciiTheme="minorHAnsi" w:hAnsiTheme="minorHAnsi" w:cs="Arial"/>
          <w:color w:val="222222"/>
          <w:sz w:val="24"/>
          <w:szCs w:val="24"/>
          <w:highlight w:val="cyan"/>
          <w:shd w:val="clear" w:color="auto" w:fill="FFFFFF"/>
        </w:rPr>
        <w:t>chain</w:t>
      </w:r>
      <w:proofErr w:type="spellEnd"/>
      <w:r w:rsidRPr="00AC758E">
        <w:rPr>
          <w:rFonts w:asciiTheme="minorHAnsi" w:hAnsiTheme="minorHAnsi" w:cs="Arial"/>
          <w:color w:val="222222"/>
          <w:sz w:val="24"/>
          <w:szCs w:val="24"/>
          <w:highlight w:val="cyan"/>
          <w:shd w:val="clear" w:color="auto" w:fill="FFFFFF"/>
        </w:rPr>
        <w:t xml:space="preserve">-store </w:t>
      </w:r>
      <w:proofErr w:type="spellStart"/>
      <w:r w:rsidRPr="00AC758E">
        <w:rPr>
          <w:rFonts w:asciiTheme="minorHAnsi" w:hAnsiTheme="minorHAnsi" w:cs="Arial"/>
          <w:color w:val="222222"/>
          <w:sz w:val="24"/>
          <w:szCs w:val="24"/>
          <w:highlight w:val="cyan"/>
          <w:shd w:val="clear" w:color="auto" w:fill="FFFFFF"/>
        </w:rPr>
        <w:t>paradox</w:t>
      </w:r>
      <w:proofErr w:type="spellEnd"/>
      <w:r w:rsidRPr="00AC758E">
        <w:rPr>
          <w:rFonts w:asciiTheme="minorHAnsi" w:hAnsiTheme="minorHAnsi" w:cs="Arial"/>
          <w:color w:val="222222"/>
          <w:sz w:val="24"/>
          <w:szCs w:val="24"/>
          <w:highlight w:val="cyan"/>
          <w:shd w:val="clear" w:color="auto" w:fill="FFFFFF"/>
        </w:rPr>
        <w:t>. </w:t>
      </w:r>
      <w:proofErr w:type="spellStart"/>
      <w:r w:rsidRPr="00AC758E">
        <w:rPr>
          <w:rFonts w:asciiTheme="minorHAnsi" w:hAnsiTheme="minorHAnsi" w:cs="Arial"/>
          <w:i/>
          <w:iCs/>
          <w:color w:val="222222"/>
          <w:sz w:val="24"/>
          <w:szCs w:val="24"/>
          <w:highlight w:val="cyan"/>
          <w:shd w:val="clear" w:color="auto" w:fill="FFFFFF"/>
        </w:rPr>
        <w:t>Journal</w:t>
      </w:r>
      <w:proofErr w:type="spellEnd"/>
      <w:r w:rsidRPr="00AC758E">
        <w:rPr>
          <w:rFonts w:asciiTheme="minorHAnsi" w:hAnsiTheme="minorHAnsi" w:cs="Arial"/>
          <w:i/>
          <w:iCs/>
          <w:color w:val="222222"/>
          <w:sz w:val="24"/>
          <w:szCs w:val="24"/>
          <w:highlight w:val="cyan"/>
          <w:shd w:val="clear" w:color="auto" w:fill="FFFFFF"/>
        </w:rPr>
        <w:t xml:space="preserve"> of </w:t>
      </w:r>
      <w:proofErr w:type="spellStart"/>
      <w:r w:rsidRPr="00AC758E">
        <w:rPr>
          <w:rFonts w:asciiTheme="minorHAnsi" w:hAnsiTheme="minorHAnsi" w:cs="Arial"/>
          <w:i/>
          <w:iCs/>
          <w:color w:val="222222"/>
          <w:sz w:val="24"/>
          <w:szCs w:val="24"/>
          <w:highlight w:val="cyan"/>
          <w:shd w:val="clear" w:color="auto" w:fill="FFFFFF"/>
        </w:rPr>
        <w:t>Economic</w:t>
      </w:r>
      <w:proofErr w:type="spellEnd"/>
      <w:r w:rsidRPr="00AC758E">
        <w:rPr>
          <w:rFonts w:asciiTheme="minorHAnsi" w:hAnsiTheme="minorHAnsi" w:cs="Arial"/>
          <w:i/>
          <w:iCs/>
          <w:color w:val="222222"/>
          <w:sz w:val="24"/>
          <w:szCs w:val="24"/>
          <w:highlight w:val="cyan"/>
          <w:shd w:val="clear" w:color="auto" w:fill="FFFFFF"/>
        </w:rPr>
        <w:t xml:space="preserve"> </w:t>
      </w:r>
      <w:proofErr w:type="spellStart"/>
      <w:r w:rsidRPr="00AC758E">
        <w:rPr>
          <w:rFonts w:asciiTheme="minorHAnsi" w:hAnsiTheme="minorHAnsi" w:cs="Arial"/>
          <w:i/>
          <w:iCs/>
          <w:color w:val="222222"/>
          <w:sz w:val="24"/>
          <w:szCs w:val="24"/>
          <w:highlight w:val="cyan"/>
          <w:shd w:val="clear" w:color="auto" w:fill="FFFFFF"/>
        </w:rPr>
        <w:t>theory</w:t>
      </w:r>
      <w:proofErr w:type="spellEnd"/>
      <w:r w:rsidRPr="00AC758E">
        <w:rPr>
          <w:rFonts w:asciiTheme="minorHAnsi" w:hAnsiTheme="minorHAnsi" w:cs="Arial"/>
          <w:color w:val="222222"/>
          <w:sz w:val="24"/>
          <w:szCs w:val="24"/>
          <w:highlight w:val="cyan"/>
          <w:shd w:val="clear" w:color="auto" w:fill="FFFFFF"/>
        </w:rPr>
        <w:t>, </w:t>
      </w:r>
      <w:r w:rsidRPr="00AC758E">
        <w:rPr>
          <w:rFonts w:asciiTheme="minorHAnsi" w:hAnsiTheme="minorHAnsi" w:cs="Arial"/>
          <w:i/>
          <w:iCs/>
          <w:color w:val="222222"/>
          <w:sz w:val="24"/>
          <w:szCs w:val="24"/>
          <w:highlight w:val="cyan"/>
          <w:shd w:val="clear" w:color="auto" w:fill="FFFFFF"/>
        </w:rPr>
        <w:t>25</w:t>
      </w:r>
      <w:r w:rsidRPr="00AC758E">
        <w:rPr>
          <w:rFonts w:asciiTheme="minorHAnsi" w:hAnsiTheme="minorHAnsi" w:cs="Arial"/>
          <w:color w:val="222222"/>
          <w:sz w:val="24"/>
          <w:szCs w:val="24"/>
          <w:highlight w:val="cyan"/>
          <w:shd w:val="clear" w:color="auto" w:fill="FFFFFF"/>
        </w:rPr>
        <w:t>(1), 92-100.</w:t>
      </w:r>
    </w:p>
    <w:p w14:paraId="3DE07920" w14:textId="77777777" w:rsidR="009E6841" w:rsidRPr="00AC758E" w:rsidRDefault="006B115E">
      <w:pPr>
        <w:numPr>
          <w:ilvl w:val="0"/>
          <w:numId w:val="3"/>
        </w:numPr>
        <w:spacing w:after="0"/>
        <w:contextualSpacing/>
        <w:jc w:val="both"/>
        <w:rPr>
          <w:sz w:val="24"/>
          <w:szCs w:val="24"/>
          <w:highlight w:val="cyan"/>
        </w:rPr>
      </w:pPr>
      <w:proofErr w:type="spellStart"/>
      <w:r w:rsidRPr="00AC758E">
        <w:rPr>
          <w:sz w:val="24"/>
          <w:szCs w:val="24"/>
          <w:highlight w:val="cyan"/>
        </w:rPr>
        <w:t>Slonim</w:t>
      </w:r>
      <w:proofErr w:type="spellEnd"/>
      <w:r w:rsidRPr="00AC758E">
        <w:rPr>
          <w:sz w:val="24"/>
          <w:szCs w:val="24"/>
          <w:highlight w:val="cyan"/>
        </w:rPr>
        <w:t xml:space="preserve">, R. L. (2005). </w:t>
      </w:r>
      <w:proofErr w:type="spellStart"/>
      <w:r w:rsidRPr="00AC758E">
        <w:rPr>
          <w:sz w:val="24"/>
          <w:szCs w:val="24"/>
          <w:highlight w:val="cyan"/>
        </w:rPr>
        <w:t>Competing</w:t>
      </w:r>
      <w:proofErr w:type="spellEnd"/>
      <w:r w:rsidRPr="00AC758E">
        <w:rPr>
          <w:sz w:val="24"/>
          <w:szCs w:val="24"/>
          <w:highlight w:val="cyan"/>
        </w:rPr>
        <w:t xml:space="preserve"> </w:t>
      </w:r>
      <w:proofErr w:type="spellStart"/>
      <w:r w:rsidRPr="00AC758E">
        <w:rPr>
          <w:sz w:val="24"/>
          <w:szCs w:val="24"/>
          <w:highlight w:val="cyan"/>
        </w:rPr>
        <w:t>against</w:t>
      </w:r>
      <w:proofErr w:type="spellEnd"/>
      <w:r w:rsidRPr="00AC758E">
        <w:rPr>
          <w:sz w:val="24"/>
          <w:szCs w:val="24"/>
          <w:highlight w:val="cyan"/>
        </w:rPr>
        <w:t xml:space="preserve"> </w:t>
      </w:r>
      <w:proofErr w:type="spellStart"/>
      <w:r w:rsidRPr="00AC758E">
        <w:rPr>
          <w:sz w:val="24"/>
          <w:szCs w:val="24"/>
          <w:highlight w:val="cyan"/>
        </w:rPr>
        <w:t>experienced</w:t>
      </w:r>
      <w:proofErr w:type="spellEnd"/>
      <w:r w:rsidRPr="00AC758E">
        <w:rPr>
          <w:sz w:val="24"/>
          <w:szCs w:val="24"/>
          <w:highlight w:val="cyan"/>
        </w:rPr>
        <w:t xml:space="preserve"> and </w:t>
      </w:r>
      <w:proofErr w:type="spellStart"/>
      <w:r w:rsidRPr="00AC758E">
        <w:rPr>
          <w:sz w:val="24"/>
          <w:szCs w:val="24"/>
          <w:highlight w:val="cyan"/>
        </w:rPr>
        <w:t>inexperienced</w:t>
      </w:r>
      <w:proofErr w:type="spellEnd"/>
      <w:r w:rsidRPr="00AC758E">
        <w:rPr>
          <w:sz w:val="24"/>
          <w:szCs w:val="24"/>
          <w:highlight w:val="cyan"/>
        </w:rPr>
        <w:t xml:space="preserve"> </w:t>
      </w:r>
      <w:proofErr w:type="spellStart"/>
      <w:r w:rsidRPr="00AC758E">
        <w:rPr>
          <w:sz w:val="24"/>
          <w:szCs w:val="24"/>
          <w:highlight w:val="cyan"/>
        </w:rPr>
        <w:t>players</w:t>
      </w:r>
      <w:proofErr w:type="spellEnd"/>
      <w:r w:rsidRPr="00AC758E">
        <w:rPr>
          <w:sz w:val="24"/>
          <w:szCs w:val="24"/>
          <w:highlight w:val="cyan"/>
        </w:rPr>
        <w:t xml:space="preserve">. Experimental </w:t>
      </w:r>
      <w:proofErr w:type="spellStart"/>
      <w:r w:rsidRPr="00AC758E">
        <w:rPr>
          <w:sz w:val="24"/>
          <w:szCs w:val="24"/>
          <w:highlight w:val="cyan"/>
        </w:rPr>
        <w:t>Economics</w:t>
      </w:r>
      <w:proofErr w:type="spellEnd"/>
      <w:r w:rsidRPr="00AC758E">
        <w:rPr>
          <w:sz w:val="24"/>
          <w:szCs w:val="24"/>
          <w:highlight w:val="cyan"/>
        </w:rPr>
        <w:t>, 8(1), 55-75.</w:t>
      </w:r>
    </w:p>
    <w:p w14:paraId="67938A5A" w14:textId="77777777" w:rsidR="002E219D" w:rsidRPr="00AC758E" w:rsidRDefault="006B115E">
      <w:pPr>
        <w:numPr>
          <w:ilvl w:val="0"/>
          <w:numId w:val="3"/>
        </w:numPr>
        <w:contextualSpacing/>
        <w:jc w:val="both"/>
        <w:rPr>
          <w:sz w:val="24"/>
          <w:szCs w:val="24"/>
          <w:highlight w:val="cyan"/>
        </w:rPr>
      </w:pPr>
      <w:r w:rsidRPr="00AC758E">
        <w:rPr>
          <w:sz w:val="24"/>
          <w:szCs w:val="24"/>
          <w:highlight w:val="cyan"/>
        </w:rPr>
        <w:t xml:space="preserve">Stahl, D. O., &amp; Wilson, P. W. (1995). </w:t>
      </w:r>
      <w:proofErr w:type="spellStart"/>
      <w:r w:rsidRPr="00AC758E">
        <w:rPr>
          <w:sz w:val="24"/>
          <w:szCs w:val="24"/>
          <w:highlight w:val="cyan"/>
        </w:rPr>
        <w:t>On</w:t>
      </w:r>
      <w:proofErr w:type="spellEnd"/>
      <w:r w:rsidRPr="00AC758E">
        <w:rPr>
          <w:sz w:val="24"/>
          <w:szCs w:val="24"/>
          <w:highlight w:val="cyan"/>
        </w:rPr>
        <w:t xml:space="preserve"> </w:t>
      </w:r>
      <w:proofErr w:type="spellStart"/>
      <w:r w:rsidRPr="00AC758E">
        <w:rPr>
          <w:sz w:val="24"/>
          <w:szCs w:val="24"/>
          <w:highlight w:val="cyan"/>
        </w:rPr>
        <w:t>players</w:t>
      </w:r>
      <w:proofErr w:type="spellEnd"/>
      <w:r w:rsidRPr="00AC758E">
        <w:rPr>
          <w:sz w:val="24"/>
          <w:szCs w:val="24"/>
          <w:highlight w:val="cyan"/>
        </w:rPr>
        <w:t xml:space="preserve"> </w:t>
      </w:r>
      <w:proofErr w:type="spellStart"/>
      <w:r w:rsidRPr="00AC758E">
        <w:rPr>
          <w:sz w:val="24"/>
          <w:szCs w:val="24"/>
          <w:highlight w:val="cyan"/>
        </w:rPr>
        <w:t>models</w:t>
      </w:r>
      <w:proofErr w:type="spellEnd"/>
      <w:r w:rsidRPr="00AC758E">
        <w:rPr>
          <w:sz w:val="24"/>
          <w:szCs w:val="24"/>
          <w:highlight w:val="cyan"/>
        </w:rPr>
        <w:t xml:space="preserve"> of </w:t>
      </w:r>
      <w:proofErr w:type="spellStart"/>
      <w:r w:rsidRPr="00AC758E">
        <w:rPr>
          <w:sz w:val="24"/>
          <w:szCs w:val="24"/>
          <w:highlight w:val="cyan"/>
        </w:rPr>
        <w:t>other</w:t>
      </w:r>
      <w:proofErr w:type="spellEnd"/>
      <w:r w:rsidRPr="00AC758E">
        <w:rPr>
          <w:sz w:val="24"/>
          <w:szCs w:val="24"/>
          <w:highlight w:val="cyan"/>
        </w:rPr>
        <w:t xml:space="preserve"> </w:t>
      </w:r>
      <w:proofErr w:type="spellStart"/>
      <w:r w:rsidRPr="00AC758E">
        <w:rPr>
          <w:sz w:val="24"/>
          <w:szCs w:val="24"/>
          <w:highlight w:val="cyan"/>
        </w:rPr>
        <w:t>players</w:t>
      </w:r>
      <w:proofErr w:type="spellEnd"/>
      <w:r w:rsidRPr="00AC758E">
        <w:rPr>
          <w:sz w:val="24"/>
          <w:szCs w:val="24"/>
          <w:highlight w:val="cyan"/>
        </w:rPr>
        <w:t xml:space="preserve">: </w:t>
      </w:r>
      <w:proofErr w:type="spellStart"/>
      <w:r w:rsidRPr="00AC758E">
        <w:rPr>
          <w:sz w:val="24"/>
          <w:szCs w:val="24"/>
          <w:highlight w:val="cyan"/>
        </w:rPr>
        <w:t>Theory</w:t>
      </w:r>
      <w:proofErr w:type="spellEnd"/>
      <w:r w:rsidRPr="00AC758E">
        <w:rPr>
          <w:sz w:val="24"/>
          <w:szCs w:val="24"/>
          <w:highlight w:val="cyan"/>
        </w:rPr>
        <w:t xml:space="preserve"> and experimental </w:t>
      </w:r>
      <w:proofErr w:type="spellStart"/>
      <w:r w:rsidRPr="00AC758E">
        <w:rPr>
          <w:sz w:val="24"/>
          <w:szCs w:val="24"/>
          <w:highlight w:val="cyan"/>
        </w:rPr>
        <w:t>evidence</w:t>
      </w:r>
      <w:proofErr w:type="spellEnd"/>
      <w:r w:rsidRPr="00AC758E">
        <w:rPr>
          <w:sz w:val="24"/>
          <w:szCs w:val="24"/>
          <w:highlight w:val="cyan"/>
        </w:rPr>
        <w:t xml:space="preserve">. </w:t>
      </w:r>
      <w:proofErr w:type="spellStart"/>
      <w:r w:rsidRPr="00AC758E">
        <w:rPr>
          <w:i/>
          <w:sz w:val="24"/>
          <w:szCs w:val="24"/>
          <w:highlight w:val="cyan"/>
        </w:rPr>
        <w:t>Games</w:t>
      </w:r>
      <w:proofErr w:type="spellEnd"/>
      <w:r w:rsidRPr="00AC758E">
        <w:rPr>
          <w:i/>
          <w:sz w:val="24"/>
          <w:szCs w:val="24"/>
          <w:highlight w:val="cyan"/>
        </w:rPr>
        <w:t xml:space="preserve"> and </w:t>
      </w:r>
      <w:proofErr w:type="spellStart"/>
      <w:r w:rsidRPr="00AC758E">
        <w:rPr>
          <w:i/>
          <w:sz w:val="24"/>
          <w:szCs w:val="24"/>
          <w:highlight w:val="cyan"/>
        </w:rPr>
        <w:t>Economic</w:t>
      </w:r>
      <w:proofErr w:type="spellEnd"/>
      <w:r w:rsidRPr="00AC758E">
        <w:rPr>
          <w:i/>
          <w:sz w:val="24"/>
          <w:szCs w:val="24"/>
          <w:highlight w:val="cyan"/>
        </w:rPr>
        <w:t xml:space="preserve"> </w:t>
      </w:r>
      <w:proofErr w:type="spellStart"/>
      <w:r w:rsidRPr="00AC758E">
        <w:rPr>
          <w:i/>
          <w:sz w:val="24"/>
          <w:szCs w:val="24"/>
          <w:highlight w:val="cyan"/>
        </w:rPr>
        <w:t>Behavior</w:t>
      </w:r>
      <w:proofErr w:type="spellEnd"/>
      <w:r w:rsidRPr="00AC758E">
        <w:rPr>
          <w:sz w:val="24"/>
          <w:szCs w:val="24"/>
          <w:highlight w:val="cyan"/>
        </w:rPr>
        <w:t>, 10(1), 218-254.</w:t>
      </w:r>
    </w:p>
    <w:p w14:paraId="222F94B6" w14:textId="77777777" w:rsidR="009E6841" w:rsidRDefault="002E219D" w:rsidP="002E219D">
      <w:pPr>
        <w:rPr>
          <w:sz w:val="24"/>
          <w:szCs w:val="24"/>
        </w:rPr>
      </w:pPr>
      <w:r>
        <w:rPr>
          <w:sz w:val="24"/>
          <w:szCs w:val="24"/>
        </w:rPr>
        <w:br w:type="page"/>
      </w:r>
    </w:p>
    <w:p w14:paraId="1668C0D1" w14:textId="77777777" w:rsidR="009E6841" w:rsidRDefault="006B115E">
      <w:pPr>
        <w:ind w:left="360"/>
        <w:jc w:val="both"/>
        <w:rPr>
          <w:b/>
          <w:sz w:val="24"/>
          <w:szCs w:val="24"/>
        </w:rPr>
      </w:pPr>
      <w:r>
        <w:rPr>
          <w:b/>
          <w:sz w:val="24"/>
          <w:szCs w:val="24"/>
        </w:rPr>
        <w:lastRenderedPageBreak/>
        <w:t>Apéndice</w:t>
      </w:r>
    </w:p>
    <w:p w14:paraId="4BB9DC54" w14:textId="77777777" w:rsidR="009E6841" w:rsidRDefault="006B115E">
      <w:pPr>
        <w:jc w:val="both"/>
        <w:rPr>
          <w:i/>
          <w:sz w:val="24"/>
          <w:szCs w:val="24"/>
          <w:u w:val="single"/>
        </w:rPr>
      </w:pPr>
      <w:r>
        <w:rPr>
          <w:i/>
          <w:sz w:val="24"/>
          <w:szCs w:val="24"/>
          <w:u w:val="single"/>
        </w:rPr>
        <w:t>Instrucciones para todos los participantes al inicio de la sesión:</w:t>
      </w:r>
    </w:p>
    <w:p w14:paraId="34466A84" w14:textId="77777777" w:rsidR="009E6841" w:rsidRDefault="006B115E">
      <w:pPr>
        <w:jc w:val="both"/>
        <w:rPr>
          <w:sz w:val="24"/>
          <w:szCs w:val="24"/>
        </w:rPr>
      </w:pPr>
      <w:r>
        <w:rPr>
          <w:sz w:val="24"/>
          <w:szCs w:val="24"/>
        </w:rPr>
        <w:t>Hola a todos y gracias por venir. Este es un experimento sobre toma de decisiones y no queremos que influyan sobre las decisiones de los demás. Por lo tanto, no está permitido que hablen o se comuniquen entre ustedes.</w:t>
      </w:r>
    </w:p>
    <w:p w14:paraId="0C71284B" w14:textId="77777777" w:rsidR="009E6841" w:rsidRDefault="006B115E">
      <w:pPr>
        <w:jc w:val="both"/>
        <w:rPr>
          <w:sz w:val="24"/>
          <w:szCs w:val="24"/>
        </w:rPr>
      </w:pPr>
      <w:r>
        <w:rPr>
          <w:sz w:val="24"/>
          <w:szCs w:val="24"/>
        </w:rPr>
        <w:t>Si tienen alguna duda levanten la mano e iré a su lugar para resolverla.</w:t>
      </w:r>
    </w:p>
    <w:p w14:paraId="6C236CA8" w14:textId="77777777" w:rsidR="009E6841" w:rsidRDefault="006B115E">
      <w:pPr>
        <w:jc w:val="both"/>
        <w:rPr>
          <w:sz w:val="24"/>
          <w:szCs w:val="24"/>
        </w:rPr>
      </w:pPr>
      <w:r>
        <w:rPr>
          <w:sz w:val="24"/>
          <w:szCs w:val="24"/>
        </w:rPr>
        <w:t>En este experimento, van a participar en un juego que se repite cuatro veces. Llamaremos a cada repetición del juego un “Periodo”. En el juego sólo participan tres personas. Mediante un sorteo, elegiremos a tres de ustedes para que jueguen primero, mientras los otros dos esperarán en otra aula. Cuando las primeras tres personas terminen de jugar por cuatro periodos, se elegirá a una de estas tres personas para que juegue junto con las dos personas que estaban esperando. Cuando este segundo grupo termine de jugar cuatro veces, terminará el experimento.</w:t>
      </w:r>
    </w:p>
    <w:p w14:paraId="260C57B4" w14:textId="77777777" w:rsidR="009E6841" w:rsidRDefault="006B115E">
      <w:pPr>
        <w:jc w:val="both"/>
        <w:rPr>
          <w:sz w:val="24"/>
          <w:szCs w:val="24"/>
        </w:rPr>
      </w:pPr>
      <w:r>
        <w:rPr>
          <w:sz w:val="24"/>
          <w:szCs w:val="24"/>
        </w:rPr>
        <w:t>En cada periodo podrán ganar puntos de juego. Por el hecho de participar en este experimento, todos tienen medio punto sobre su examen parcial, y al final de los cuatro periodos, el participante que haya acumulado más puntos de juego ganará otro medio punto sobre su examen parcial, por lo que pueden ganar hasta un punto completo sobre su examen. En caso de empates, el medio punto se dividirá entre los ganadores. En cada periodo, un jugador puede ganar hasta 8 puntos de juego, pero esto dependerá del desempeño de todos los participantes.</w:t>
      </w:r>
    </w:p>
    <w:p w14:paraId="428D52CE" w14:textId="77777777" w:rsidR="009E6841" w:rsidRDefault="006B115E">
      <w:pPr>
        <w:jc w:val="both"/>
        <w:rPr>
          <w:sz w:val="24"/>
          <w:szCs w:val="24"/>
        </w:rPr>
      </w:pPr>
      <w:r>
        <w:rPr>
          <w:sz w:val="24"/>
          <w:szCs w:val="24"/>
        </w:rPr>
        <w:t>[Entregar cuatro (4) formatos de respuesta a cada participante. Cada participante debe recibir formatos con los números del 1 al 4 y con su clave personal.]</w:t>
      </w:r>
    </w:p>
    <w:p w14:paraId="42AE8E70" w14:textId="77777777" w:rsidR="009E6841" w:rsidRDefault="006B115E">
      <w:pPr>
        <w:jc w:val="both"/>
        <w:rPr>
          <w:sz w:val="24"/>
          <w:szCs w:val="24"/>
        </w:rPr>
      </w:pPr>
      <w:r>
        <w:rPr>
          <w:sz w:val="24"/>
          <w:szCs w:val="24"/>
        </w:rPr>
        <w:t>Le estoy entregando cuatro formatos de respuesta a cada uno. Noten que los formatos que cada uno recibió tienen una combinación de números y letras en la celda llamada “Clave”. Esta clave es única para cada uno de ustedes y la usaremos para identificarlos.</w:t>
      </w:r>
    </w:p>
    <w:p w14:paraId="3D9B4437" w14:textId="77777777" w:rsidR="009E6841" w:rsidRDefault="006B115E">
      <w:pPr>
        <w:jc w:val="both"/>
        <w:rPr>
          <w:sz w:val="24"/>
          <w:szCs w:val="24"/>
        </w:rPr>
      </w:pPr>
      <w:r>
        <w:rPr>
          <w:sz w:val="24"/>
          <w:szCs w:val="24"/>
        </w:rPr>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segundo juego, y así sucesivamente.</w:t>
      </w:r>
    </w:p>
    <w:p w14:paraId="0894D08B" w14:textId="77777777" w:rsidR="009E6841" w:rsidRDefault="006B115E">
      <w:pPr>
        <w:jc w:val="both"/>
        <w:rPr>
          <w:sz w:val="24"/>
          <w:szCs w:val="24"/>
        </w:rPr>
      </w:pPr>
      <w:r>
        <w:rPr>
          <w:sz w:val="24"/>
          <w:szCs w:val="24"/>
        </w:rPr>
        <w:t>¿Cómo se juega? En cada periodo, cada jugador debe elegir un número entero entre el 0 y el 100. Deberán escribir su número en el formato de respuesta, en la celda llamada “Mi Número Elegido”. No dejen que los otros participantes conozcan el número que eligieron.</w:t>
      </w:r>
    </w:p>
    <w:p w14:paraId="501120D0" w14:textId="77777777" w:rsidR="009E6841" w:rsidRDefault="006B115E">
      <w:pPr>
        <w:jc w:val="both"/>
        <w:rPr>
          <w:sz w:val="24"/>
          <w:szCs w:val="24"/>
        </w:rPr>
      </w:pPr>
      <w:r>
        <w:rPr>
          <w:sz w:val="24"/>
          <w:szCs w:val="24"/>
        </w:rPr>
        <w:t>El ganador de ese periodo será el participante cuyo número elegido esté lo más cercano posible al Número Objetivo de ese periodo. ¿Cuál es el Número Objetivo? El Número Objetivo se calcula de la siguiente manera:</w:t>
      </w:r>
    </w:p>
    <w:p w14:paraId="3C24ADDE" w14:textId="77777777" w:rsidR="009E6841" w:rsidRDefault="006B115E">
      <w:pPr>
        <w:jc w:val="both"/>
        <w:rPr>
          <w:sz w:val="24"/>
          <w:szCs w:val="24"/>
        </w:rPr>
      </w:pPr>
      <w:r>
        <w:rPr>
          <w:sz w:val="24"/>
          <w:szCs w:val="24"/>
        </w:rPr>
        <w:lastRenderedPageBreak/>
        <w:t xml:space="preserve">Se obtiene el promedio de los números elegidos por cada jugador, es decir, se suman los tres números y se divide entre 3. Después, este número promedio se multiplica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es decir se multiplica por 2 y se divide entre 3. El resultado es el Número Objetivo.</w:t>
      </w:r>
    </w:p>
    <w:p w14:paraId="662F0379" w14:textId="77777777" w:rsidR="009E6841" w:rsidRDefault="006B115E">
      <w:pPr>
        <w:jc w:val="both"/>
        <w:rPr>
          <w:sz w:val="24"/>
          <w:szCs w:val="24"/>
        </w:rPr>
      </w:pPr>
      <w:r>
        <w:rPr>
          <w:sz w:val="24"/>
          <w:szCs w:val="24"/>
        </w:rPr>
        <w:t xml:space="preserve">En otras palabras, para ganar deberán elegir un número que crean que estará lo más cerca posible al promedio de los números elegidos por todos los participantes, 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 El ganador obtendrá 6 puntos de juego. Si dos o los tres de ustedes eligen números igual de cercanos al Número Objetivo, los 6 puntos de juego se dividirán equitativamente entre todos los participantes ganadores.</w:t>
      </w:r>
    </w:p>
    <w:p w14:paraId="34A53364" w14:textId="77777777" w:rsidR="009E6841" w:rsidRDefault="006B115E">
      <w:pPr>
        <w:jc w:val="both"/>
        <w:rPr>
          <w:sz w:val="24"/>
          <w:szCs w:val="24"/>
        </w:rPr>
      </w:pPr>
      <w:r>
        <w:rPr>
          <w:sz w:val="24"/>
          <w:szCs w:val="24"/>
        </w:rPr>
        <w:t>Como verán, hay una celda más en su formato de respuesta, llamada “Números de los otros Jugadores” que contiene espacio para que escriban dos números. Lo que deben hacer en cada periodo después de elegir su propio número es escribir en esta celda dos números enteros que ustedes crean que estarán lo más cerca posible a los números que van a elegir los otros dos participantes. En otras palabras, deben intentar adivinar qué números elegirán los otros jugadores.</w:t>
      </w:r>
    </w:p>
    <w:p w14:paraId="40B15586" w14:textId="77777777" w:rsidR="009E6841" w:rsidRDefault="006B115E">
      <w:pPr>
        <w:jc w:val="both"/>
        <w:rPr>
          <w:sz w:val="24"/>
          <w:szCs w:val="24"/>
        </w:rPr>
      </w:pPr>
      <w:r>
        <w:rPr>
          <w:sz w:val="24"/>
          <w:szCs w:val="24"/>
        </w:rPr>
        <w:t>Ganarán 1 punto de juego si uno de los otros participantes elige para el juego un número hasta 5 números por arriba o por debajo de uno de los números que escribieron en la celda de “Números de los otros Jugadores”. Ganarán otro punto de juego si el otro participante elige un número hasta 5 números por arriba o por debajo de su segundo número escrito en la celda de “Números de los otros Jugadores”.</w:t>
      </w:r>
    </w:p>
    <w:p w14:paraId="6E2AD97B" w14:textId="77777777" w:rsidR="009E6841" w:rsidRDefault="006B115E">
      <w:pPr>
        <w:jc w:val="both"/>
        <w:rPr>
          <w:sz w:val="24"/>
          <w:szCs w:val="24"/>
        </w:rPr>
      </w:pPr>
      <w:r>
        <w:rPr>
          <w:sz w:val="24"/>
          <w:szCs w:val="24"/>
        </w:rPr>
        <w:t>Es decir, sólo ganarán dos puntos si sus dos números se acercan a los dos números de los otros jugadores.</w:t>
      </w:r>
    </w:p>
    <w:p w14:paraId="7CE641C9" w14:textId="77777777" w:rsidR="009E6841" w:rsidRDefault="006B115E">
      <w:pPr>
        <w:jc w:val="both"/>
        <w:rPr>
          <w:sz w:val="24"/>
          <w:szCs w:val="24"/>
        </w:rPr>
      </w:pPr>
      <w:r>
        <w:rPr>
          <w:sz w:val="24"/>
          <w:szCs w:val="24"/>
        </w:rPr>
        <w:t>[Dibujar en el pizarrón:</w:t>
      </w:r>
      <w:r>
        <w:rPr>
          <w:sz w:val="24"/>
          <w:szCs w:val="24"/>
        </w:rPr>
        <w:tab/>
      </w:r>
      <w:r>
        <w:rPr>
          <w:sz w:val="24"/>
          <w:szCs w:val="24"/>
        </w:rPr>
        <w:tab/>
        <w:t>X +-5</w:t>
      </w:r>
      <w:r>
        <w:rPr>
          <w:sz w:val="24"/>
          <w:szCs w:val="24"/>
        </w:rPr>
        <w:tab/>
      </w:r>
      <w:r>
        <w:rPr>
          <w:sz w:val="24"/>
          <w:szCs w:val="24"/>
        </w:rPr>
        <w:tab/>
      </w:r>
      <w:r>
        <w:rPr>
          <w:sz w:val="24"/>
          <w:szCs w:val="24"/>
        </w:rPr>
        <w:tab/>
        <w:t>Y +-5]</w:t>
      </w:r>
    </w:p>
    <w:p w14:paraId="2876B0D6" w14:textId="77777777" w:rsidR="009E6841" w:rsidRDefault="006B115E">
      <w:pPr>
        <w:jc w:val="both"/>
        <w:rPr>
          <w:sz w:val="24"/>
          <w:szCs w:val="24"/>
        </w:rPr>
      </w:pPr>
      <w:r>
        <w:rPr>
          <w:sz w:val="24"/>
          <w:szCs w:val="24"/>
        </w:rPr>
        <w:t xml:space="preserve">Ustedes eligen dos “Números de los otros Jugadores”, X y </w:t>
      </w:r>
      <w:proofErr w:type="spellStart"/>
      <w:r>
        <w:rPr>
          <w:sz w:val="24"/>
          <w:szCs w:val="24"/>
        </w:rPr>
        <w:t>Y</w:t>
      </w:r>
      <w:proofErr w:type="spellEnd"/>
      <w:r>
        <w:rPr>
          <w:sz w:val="24"/>
          <w:szCs w:val="24"/>
        </w:rPr>
        <w:t>. Si ambos jugadores eligen un número que está dentro del rango de X +-5, pero ninguno de los dos entra en el rango de Y+-5, entonces sólo ganarán un punto. Para que sea posible ganar el segundo punto, el número de uno de los otros jugadores debe caer dentro de X+-5 y el otro dentro del rango de Y+-5. Si creen que los otros jugadores van a elegir números muy cercanos, es válido elegir números muy cercanos o incluso iguales.</w:t>
      </w:r>
    </w:p>
    <w:p w14:paraId="6C6ABC1C" w14:textId="77777777" w:rsidR="009E6841" w:rsidRDefault="006B115E">
      <w:pPr>
        <w:jc w:val="both"/>
        <w:rPr>
          <w:sz w:val="24"/>
          <w:szCs w:val="24"/>
        </w:rPr>
      </w:pPr>
      <w:r>
        <w:rPr>
          <w:sz w:val="24"/>
          <w:szCs w:val="24"/>
        </w:rPr>
        <w:t>Recuerden, los números que elijan para la celda “Números de los otros Jugadores” NO influyen en el valor del Número Objetivo ni influyen en determinar qué jugador gana en cualquier periodo. Los números de esta celda únicamente sirven para ganar puntos ADICIONALES si adivinan los números que los otros participantes escribieron en la celda “Mi Número Elegido”.</w:t>
      </w:r>
    </w:p>
    <w:p w14:paraId="55BF6B1E" w14:textId="77777777" w:rsidR="009E6841" w:rsidRDefault="006B115E">
      <w:pPr>
        <w:jc w:val="both"/>
        <w:rPr>
          <w:sz w:val="24"/>
          <w:szCs w:val="24"/>
        </w:rPr>
      </w:pPr>
      <w:r>
        <w:rPr>
          <w:sz w:val="24"/>
          <w:szCs w:val="24"/>
        </w:rPr>
        <w:t xml:space="preserve">Una vez que hayan llenado todas las celdas del formato de respuesta para el periodo actual, coloquen su formato boca abajo y esperen a que los otros participantes terminen y hagan lo mismo. Una vez que todos hayan terminado, pasaré a sus lugares a recoger sus formatos </w:t>
      </w:r>
      <w:r>
        <w:rPr>
          <w:sz w:val="24"/>
          <w:szCs w:val="24"/>
        </w:rPr>
        <w:lastRenderedPageBreak/>
        <w:t xml:space="preserve">de respuesta para este periodo. Escribiré en el pizarrón los tres números elegidos sin indicar a quién corresponde cada número, y usaré los números elegidos para calcular el promedio, que escribiré en el pizarrón. Multiplicaré el promedio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 xml:space="preserve"> </m:t>
        </m:r>
      </m:oMath>
      <w:r>
        <w:rPr>
          <w:sz w:val="24"/>
          <w:szCs w:val="24"/>
        </w:rPr>
        <w:t>y escribiré este número, que será el Número Objetivo, en el pizarrón.</w:t>
      </w:r>
    </w:p>
    <w:p w14:paraId="2B7D3BEF" w14:textId="77777777" w:rsidR="009E6841" w:rsidRDefault="006B115E">
      <w:pPr>
        <w:jc w:val="both"/>
        <w:rPr>
          <w:sz w:val="24"/>
          <w:szCs w:val="24"/>
        </w:rPr>
      </w:pPr>
      <w:r>
        <w:rPr>
          <w:sz w:val="24"/>
          <w:szCs w:val="24"/>
        </w:rPr>
        <w:t>Revisaré cuál de los tres números elegidos es el más cercano al Número Objetivo, y si los números que escribieron en la celda “Números de los otros Jugadores” acertaron a los números elegidos por sus oponentes. En función a esto registraré cuántos puntos obtuvo cada quien en este periodo y se los haré saber de forma individual.</w:t>
      </w:r>
    </w:p>
    <w:p w14:paraId="7E711816" w14:textId="77777777" w:rsidR="009E6841" w:rsidRDefault="006B115E">
      <w:pPr>
        <w:jc w:val="both"/>
        <w:rPr>
          <w:sz w:val="24"/>
          <w:szCs w:val="24"/>
        </w:rPr>
      </w:pPr>
      <w:r>
        <w:rPr>
          <w:sz w:val="24"/>
          <w:szCs w:val="24"/>
        </w:rPr>
        <w:t>Borraré los números escritos en el pizarrón y comenzaremos el siguiente periodo, repitiendo el proceso.</w:t>
      </w:r>
    </w:p>
    <w:p w14:paraId="53B60325" w14:textId="77777777" w:rsidR="00DC6297" w:rsidRDefault="006B115E">
      <w:pPr>
        <w:jc w:val="both"/>
        <w:rPr>
          <w:sz w:val="24"/>
          <w:szCs w:val="24"/>
        </w:rPr>
      </w:pPr>
      <w:r>
        <w:rPr>
          <w:sz w:val="24"/>
          <w:szCs w:val="24"/>
        </w:rPr>
        <w:t>[Las personas con las claves A, B, y C juegan primero].</w:t>
      </w:r>
    </w:p>
    <w:p w14:paraId="08A385BA" w14:textId="77777777" w:rsidR="009E6841" w:rsidRDefault="00DC6297" w:rsidP="00DC6297">
      <w:pPr>
        <w:rPr>
          <w:sz w:val="24"/>
          <w:szCs w:val="24"/>
        </w:rPr>
      </w:pPr>
      <w:r>
        <w:rPr>
          <w:sz w:val="24"/>
          <w:szCs w:val="24"/>
        </w:rPr>
        <w:br w:type="page"/>
      </w:r>
    </w:p>
    <w:p w14:paraId="044DD789" w14:textId="77777777" w:rsidR="009E6841" w:rsidRDefault="006B115E">
      <w:pPr>
        <w:jc w:val="both"/>
        <w:rPr>
          <w:i/>
          <w:sz w:val="24"/>
          <w:szCs w:val="24"/>
          <w:u w:val="single"/>
        </w:rPr>
      </w:pPr>
      <w:r>
        <w:rPr>
          <w:i/>
          <w:sz w:val="24"/>
          <w:szCs w:val="24"/>
          <w:u w:val="single"/>
        </w:rPr>
        <w:lastRenderedPageBreak/>
        <w:t xml:space="preserve">Instrucciones para los participantes del </w:t>
      </w:r>
      <w:proofErr w:type="spellStart"/>
      <w:r>
        <w:rPr>
          <w:i/>
          <w:sz w:val="24"/>
          <w:szCs w:val="24"/>
          <w:u w:val="single"/>
        </w:rPr>
        <w:t>subjuego</w:t>
      </w:r>
      <w:proofErr w:type="spellEnd"/>
      <w:r>
        <w:rPr>
          <w:i/>
          <w:sz w:val="24"/>
          <w:szCs w:val="24"/>
          <w:u w:val="single"/>
        </w:rPr>
        <w:t xml:space="preserve"> 2:</w:t>
      </w:r>
    </w:p>
    <w:p w14:paraId="395267A1" w14:textId="77777777" w:rsidR="009E6841" w:rsidRDefault="006B115E">
      <w:pPr>
        <w:jc w:val="both"/>
        <w:rPr>
          <w:sz w:val="24"/>
          <w:szCs w:val="24"/>
        </w:rPr>
      </w:pPr>
      <w:r>
        <w:rPr>
          <w:sz w:val="24"/>
          <w:szCs w:val="24"/>
        </w:rPr>
        <w:t xml:space="preserve">Les repito brevemente las instrucciones. Van a repetir un juego cuatro veces. En cada repetición, o periodo, van a elegir un número entero entre 0 y 100 que escribirán en la celda “Mi Número Elegido”. Ganará 6 puntos de juego el participante que haya elegido el número más cercano al promedio de los números elegidos por los todos participantes, multiplicado por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r>
        <w:rPr>
          <w:sz w:val="24"/>
          <w:szCs w:val="24"/>
        </w:rPr>
        <w:t>.</w:t>
      </w:r>
    </w:p>
    <w:p w14:paraId="295E628F" w14:textId="77777777" w:rsidR="009E6841" w:rsidRDefault="006B115E">
      <w:pPr>
        <w:jc w:val="both"/>
        <w:rPr>
          <w:sz w:val="24"/>
          <w:szCs w:val="24"/>
        </w:rPr>
      </w:pPr>
      <w:r>
        <w:rPr>
          <w:sz w:val="24"/>
          <w:szCs w:val="24"/>
        </w:rPr>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elegido por los otros jugadores.</w:t>
      </w:r>
    </w:p>
    <w:p w14:paraId="24F7BDF9" w14:textId="77777777" w:rsidR="00DC6297" w:rsidRDefault="006B115E">
      <w:pPr>
        <w:jc w:val="both"/>
        <w:rPr>
          <w:sz w:val="24"/>
          <w:szCs w:val="24"/>
        </w:rPr>
      </w:pPr>
      <w:r>
        <w:rPr>
          <w:sz w:val="24"/>
          <w:szCs w:val="24"/>
        </w:rPr>
        <w:t>Recuerden que uno de ustedes ya ha jugado este juego, mientras que dos de ustedes nunca lo han jugado.</w:t>
      </w:r>
    </w:p>
    <w:p w14:paraId="4F3FD1DF" w14:textId="77777777" w:rsidR="009E6841" w:rsidRDefault="00DC6297" w:rsidP="00DC6297">
      <w:pPr>
        <w:rPr>
          <w:sz w:val="24"/>
          <w:szCs w:val="24"/>
        </w:rPr>
      </w:pPr>
      <w:r>
        <w:rPr>
          <w:sz w:val="24"/>
          <w:szCs w:val="24"/>
        </w:rPr>
        <w:br w:type="page"/>
      </w:r>
    </w:p>
    <w:p w14:paraId="5E633EBD" w14:textId="77777777" w:rsidR="009E6841" w:rsidRDefault="006B115E">
      <w:pPr>
        <w:jc w:val="both"/>
        <w:rPr>
          <w:i/>
          <w:sz w:val="24"/>
          <w:szCs w:val="24"/>
          <w:u w:val="single"/>
        </w:rPr>
      </w:pPr>
      <w:r>
        <w:rPr>
          <w:i/>
          <w:sz w:val="24"/>
          <w:szCs w:val="24"/>
          <w:u w:val="single"/>
        </w:rPr>
        <w:lastRenderedPageBreak/>
        <w:t>Formato de respuesta:</w:t>
      </w:r>
    </w:p>
    <w:tbl>
      <w:tblPr>
        <w:tblStyle w:val="af8"/>
        <w:tblW w:w="70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268"/>
        <w:gridCol w:w="3119"/>
      </w:tblGrid>
      <w:tr w:rsidR="009E6841" w14:paraId="2DC8C7A0" w14:textId="77777777">
        <w:trPr>
          <w:trHeight w:val="820"/>
        </w:trPr>
        <w:tc>
          <w:tcPr>
            <w:tcW w:w="1696" w:type="dxa"/>
          </w:tcPr>
          <w:p w14:paraId="206AB3A0" w14:textId="77777777" w:rsidR="009E6841" w:rsidRDefault="006B115E">
            <w:pPr>
              <w:jc w:val="center"/>
              <w:rPr>
                <w:sz w:val="24"/>
                <w:szCs w:val="24"/>
              </w:rPr>
            </w:pPr>
            <w:r>
              <w:rPr>
                <w:sz w:val="24"/>
                <w:szCs w:val="24"/>
              </w:rPr>
              <w:t>Clave</w:t>
            </w:r>
          </w:p>
          <w:p w14:paraId="3879C83C" w14:textId="77777777" w:rsidR="009E6841" w:rsidRDefault="009E6841">
            <w:pPr>
              <w:jc w:val="center"/>
              <w:rPr>
                <w:sz w:val="24"/>
                <w:szCs w:val="24"/>
              </w:rPr>
            </w:pPr>
          </w:p>
          <w:p w14:paraId="330367BC" w14:textId="77777777" w:rsidR="009E6841" w:rsidRDefault="006B115E">
            <w:pPr>
              <w:jc w:val="center"/>
              <w:rPr>
                <w:sz w:val="24"/>
                <w:szCs w:val="24"/>
              </w:rPr>
            </w:pPr>
            <w:r>
              <w:rPr>
                <w:sz w:val="24"/>
                <w:szCs w:val="24"/>
              </w:rPr>
              <w:t>S1A</w:t>
            </w:r>
          </w:p>
        </w:tc>
        <w:tc>
          <w:tcPr>
            <w:tcW w:w="2268" w:type="dxa"/>
            <w:vMerge w:val="restart"/>
          </w:tcPr>
          <w:p w14:paraId="24AF6B25" w14:textId="77777777" w:rsidR="009E6841" w:rsidRDefault="006B115E">
            <w:pPr>
              <w:jc w:val="center"/>
              <w:rPr>
                <w:sz w:val="24"/>
                <w:szCs w:val="24"/>
              </w:rPr>
            </w:pPr>
            <w:r>
              <w:rPr>
                <w:sz w:val="24"/>
                <w:szCs w:val="24"/>
              </w:rPr>
              <w:t>Mi Número Elegido</w:t>
            </w:r>
          </w:p>
          <w:p w14:paraId="78AE27BB" w14:textId="77777777" w:rsidR="009E6841" w:rsidRDefault="009E6841">
            <w:pPr>
              <w:jc w:val="center"/>
              <w:rPr>
                <w:sz w:val="24"/>
                <w:szCs w:val="24"/>
              </w:rPr>
            </w:pPr>
          </w:p>
          <w:p w14:paraId="4C37211A" w14:textId="77777777" w:rsidR="009E6841" w:rsidRDefault="009E6841">
            <w:pPr>
              <w:jc w:val="center"/>
              <w:rPr>
                <w:sz w:val="24"/>
                <w:szCs w:val="24"/>
              </w:rPr>
            </w:pPr>
          </w:p>
          <w:p w14:paraId="79FDB922" w14:textId="77777777" w:rsidR="009E6841" w:rsidRDefault="009E6841">
            <w:pPr>
              <w:jc w:val="center"/>
              <w:rPr>
                <w:sz w:val="24"/>
                <w:szCs w:val="24"/>
              </w:rPr>
            </w:pPr>
          </w:p>
          <w:p w14:paraId="15B453A0" w14:textId="77777777" w:rsidR="009E6841" w:rsidRDefault="006B115E">
            <w:pPr>
              <w:jc w:val="center"/>
              <w:rPr>
                <w:sz w:val="24"/>
                <w:szCs w:val="24"/>
              </w:rPr>
            </w:pPr>
            <w:r>
              <w:rPr>
                <w:sz w:val="24"/>
                <w:szCs w:val="24"/>
              </w:rPr>
              <w:t>___________</w:t>
            </w:r>
          </w:p>
        </w:tc>
        <w:tc>
          <w:tcPr>
            <w:tcW w:w="3119" w:type="dxa"/>
            <w:vMerge w:val="restart"/>
          </w:tcPr>
          <w:p w14:paraId="41F8E7C8" w14:textId="77777777" w:rsidR="009E6841" w:rsidRDefault="006B115E">
            <w:pPr>
              <w:jc w:val="center"/>
              <w:rPr>
                <w:sz w:val="24"/>
                <w:szCs w:val="24"/>
              </w:rPr>
            </w:pPr>
            <w:r>
              <w:rPr>
                <w:sz w:val="24"/>
                <w:szCs w:val="24"/>
              </w:rPr>
              <w:t>Números de los otros jugadores</w:t>
            </w:r>
          </w:p>
          <w:p w14:paraId="04E0C883" w14:textId="77777777" w:rsidR="009E6841" w:rsidRDefault="009E6841">
            <w:pPr>
              <w:jc w:val="center"/>
              <w:rPr>
                <w:sz w:val="24"/>
                <w:szCs w:val="24"/>
              </w:rPr>
            </w:pPr>
          </w:p>
          <w:p w14:paraId="3E790FCC" w14:textId="77777777" w:rsidR="009E6841" w:rsidRDefault="009E6841">
            <w:pPr>
              <w:jc w:val="center"/>
              <w:rPr>
                <w:sz w:val="24"/>
                <w:szCs w:val="24"/>
              </w:rPr>
            </w:pPr>
          </w:p>
          <w:p w14:paraId="455FE684" w14:textId="77777777" w:rsidR="009E6841" w:rsidRDefault="009E6841">
            <w:pPr>
              <w:jc w:val="center"/>
              <w:rPr>
                <w:sz w:val="24"/>
                <w:szCs w:val="24"/>
              </w:rPr>
            </w:pPr>
          </w:p>
          <w:p w14:paraId="0B1B34E4" w14:textId="77777777" w:rsidR="009E6841" w:rsidRDefault="006B115E">
            <w:pPr>
              <w:jc w:val="center"/>
              <w:rPr>
                <w:sz w:val="24"/>
                <w:szCs w:val="24"/>
              </w:rPr>
            </w:pPr>
            <w:r>
              <w:rPr>
                <w:sz w:val="24"/>
                <w:szCs w:val="24"/>
              </w:rPr>
              <w:t>_________ y _________</w:t>
            </w:r>
          </w:p>
        </w:tc>
      </w:tr>
      <w:tr w:rsidR="009E6841" w14:paraId="5E208333" w14:textId="77777777">
        <w:tc>
          <w:tcPr>
            <w:tcW w:w="1696" w:type="dxa"/>
          </w:tcPr>
          <w:p w14:paraId="0A9F12D4" w14:textId="77777777" w:rsidR="009E6841" w:rsidRDefault="006B115E">
            <w:pPr>
              <w:jc w:val="center"/>
              <w:rPr>
                <w:sz w:val="24"/>
                <w:szCs w:val="24"/>
              </w:rPr>
            </w:pPr>
            <w:r>
              <w:rPr>
                <w:sz w:val="24"/>
                <w:szCs w:val="24"/>
              </w:rPr>
              <w:t>Periodo</w:t>
            </w:r>
          </w:p>
          <w:p w14:paraId="13A2105B" w14:textId="77777777" w:rsidR="009E6841" w:rsidRDefault="009E6841">
            <w:pPr>
              <w:jc w:val="center"/>
              <w:rPr>
                <w:sz w:val="24"/>
                <w:szCs w:val="24"/>
              </w:rPr>
            </w:pPr>
          </w:p>
          <w:p w14:paraId="4B5A3585" w14:textId="77777777" w:rsidR="009E6841" w:rsidRDefault="006B115E">
            <w:pPr>
              <w:jc w:val="center"/>
              <w:rPr>
                <w:sz w:val="24"/>
                <w:szCs w:val="24"/>
              </w:rPr>
            </w:pPr>
            <w:r>
              <w:rPr>
                <w:sz w:val="24"/>
                <w:szCs w:val="24"/>
              </w:rPr>
              <w:t>1</w:t>
            </w:r>
          </w:p>
        </w:tc>
        <w:tc>
          <w:tcPr>
            <w:tcW w:w="2268" w:type="dxa"/>
            <w:vMerge/>
          </w:tcPr>
          <w:p w14:paraId="5EC40D93" w14:textId="77777777" w:rsidR="009E6841" w:rsidRDefault="009E6841">
            <w:pPr>
              <w:widowControl w:val="0"/>
              <w:spacing w:line="276" w:lineRule="auto"/>
              <w:rPr>
                <w:sz w:val="24"/>
                <w:szCs w:val="24"/>
              </w:rPr>
            </w:pPr>
          </w:p>
        </w:tc>
        <w:tc>
          <w:tcPr>
            <w:tcW w:w="3119" w:type="dxa"/>
            <w:vMerge/>
          </w:tcPr>
          <w:p w14:paraId="2249AD93" w14:textId="77777777" w:rsidR="009E6841" w:rsidRDefault="009E6841">
            <w:pPr>
              <w:widowControl w:val="0"/>
              <w:spacing w:line="276" w:lineRule="auto"/>
              <w:rPr>
                <w:sz w:val="24"/>
                <w:szCs w:val="24"/>
              </w:rPr>
            </w:pPr>
          </w:p>
          <w:p w14:paraId="7F94ACD3" w14:textId="77777777" w:rsidR="009E6841" w:rsidRDefault="009E6841">
            <w:pPr>
              <w:jc w:val="center"/>
              <w:rPr>
                <w:sz w:val="24"/>
                <w:szCs w:val="24"/>
              </w:rPr>
            </w:pPr>
          </w:p>
          <w:p w14:paraId="05B72559" w14:textId="77777777" w:rsidR="009E6841" w:rsidRDefault="009E6841">
            <w:pPr>
              <w:jc w:val="center"/>
              <w:rPr>
                <w:sz w:val="24"/>
                <w:szCs w:val="24"/>
              </w:rPr>
            </w:pPr>
          </w:p>
        </w:tc>
      </w:tr>
    </w:tbl>
    <w:p w14:paraId="20561A64" w14:textId="77777777" w:rsidR="009E6841" w:rsidRDefault="009E6841">
      <w:pPr>
        <w:jc w:val="center"/>
        <w:rPr>
          <w:sz w:val="24"/>
          <w:szCs w:val="24"/>
        </w:rPr>
      </w:pPr>
    </w:p>
    <w:p w14:paraId="223F2028" w14:textId="77777777" w:rsidR="002E219D" w:rsidRDefault="00DC6297" w:rsidP="00DC6297">
      <w:pPr>
        <w:rPr>
          <w:i/>
          <w:sz w:val="24"/>
          <w:szCs w:val="24"/>
          <w:u w:val="single"/>
        </w:rPr>
      </w:pPr>
      <w:r>
        <w:rPr>
          <w:i/>
          <w:sz w:val="24"/>
          <w:szCs w:val="24"/>
          <w:u w:val="single"/>
        </w:rPr>
        <w:br w:type="page"/>
      </w:r>
      <w:r w:rsidR="00CE0AB7">
        <w:rPr>
          <w:i/>
          <w:sz w:val="24"/>
          <w:szCs w:val="24"/>
          <w:u w:val="single"/>
        </w:rPr>
        <w:lastRenderedPageBreak/>
        <w:t xml:space="preserve">Análisis de datos </w:t>
      </w:r>
      <w:proofErr w:type="spellStart"/>
      <w:r w:rsidR="00CE0AB7">
        <w:rPr>
          <w:i/>
          <w:sz w:val="24"/>
          <w:szCs w:val="24"/>
          <w:u w:val="single"/>
        </w:rPr>
        <w:t>frecuentista</w:t>
      </w:r>
      <w:proofErr w:type="spellEnd"/>
      <w:r w:rsidR="002E219D">
        <w:rPr>
          <w:i/>
          <w:sz w:val="24"/>
          <w:szCs w:val="24"/>
          <w:u w:val="single"/>
        </w:rPr>
        <w:t>:</w:t>
      </w:r>
    </w:p>
    <w:p w14:paraId="6AC1705A" w14:textId="77777777" w:rsidR="00DC6297" w:rsidRDefault="00DC6297" w:rsidP="00DC6297">
      <w:pPr>
        <w:jc w:val="center"/>
        <w:rPr>
          <w:sz w:val="24"/>
          <w:szCs w:val="24"/>
        </w:rPr>
      </w:pPr>
      <w:r>
        <w:rPr>
          <w:sz w:val="24"/>
          <w:szCs w:val="24"/>
        </w:rPr>
        <w:t xml:space="preserve">Tabla 1. </w:t>
      </w:r>
      <w:proofErr w:type="spellStart"/>
      <w:r>
        <w:rPr>
          <w:sz w:val="24"/>
          <w:szCs w:val="24"/>
        </w:rPr>
        <w:t>Subjuego</w:t>
      </w:r>
      <w:proofErr w:type="spellEnd"/>
      <w:r>
        <w:rPr>
          <w:sz w:val="24"/>
          <w:szCs w:val="24"/>
        </w:rPr>
        <w:t xml:space="preserve"> 1. Diferencias normalizadas.</w:t>
      </w:r>
    </w:p>
    <w:tbl>
      <w:tblPr>
        <w:tblW w:w="8096" w:type="dxa"/>
        <w:jc w:val="center"/>
        <w:tblLayout w:type="fixed"/>
        <w:tblLook w:val="0400" w:firstRow="0" w:lastRow="0" w:firstColumn="0" w:lastColumn="0" w:noHBand="0" w:noVBand="1"/>
      </w:tblPr>
      <w:tblGrid>
        <w:gridCol w:w="1414"/>
        <w:gridCol w:w="375"/>
        <w:gridCol w:w="989"/>
        <w:gridCol w:w="374"/>
        <w:gridCol w:w="463"/>
        <w:gridCol w:w="373"/>
        <w:gridCol w:w="983"/>
        <w:gridCol w:w="374"/>
        <w:gridCol w:w="2367"/>
        <w:gridCol w:w="377"/>
        <w:gridCol w:w="7"/>
      </w:tblGrid>
      <w:tr w:rsidR="00DC6297" w14:paraId="100CF02A" w14:textId="77777777" w:rsidTr="00DC6297">
        <w:trPr>
          <w:trHeight w:val="86"/>
          <w:jc w:val="center"/>
        </w:trPr>
        <w:tc>
          <w:tcPr>
            <w:tcW w:w="8096" w:type="dxa"/>
            <w:gridSpan w:val="11"/>
            <w:tcBorders>
              <w:top w:val="nil"/>
              <w:left w:val="nil"/>
              <w:bottom w:val="single" w:sz="6" w:space="0" w:color="000000"/>
              <w:right w:val="nil"/>
            </w:tcBorders>
            <w:vAlign w:val="center"/>
          </w:tcPr>
          <w:p w14:paraId="1A001406"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68C3DD90" w14:textId="77777777" w:rsidTr="00DC6297">
        <w:trPr>
          <w:trHeight w:val="92"/>
          <w:jc w:val="center"/>
        </w:trPr>
        <w:tc>
          <w:tcPr>
            <w:tcW w:w="1791" w:type="dxa"/>
            <w:gridSpan w:val="2"/>
            <w:tcBorders>
              <w:top w:val="nil"/>
              <w:left w:val="nil"/>
              <w:bottom w:val="single" w:sz="6" w:space="0" w:color="000000"/>
              <w:right w:val="nil"/>
            </w:tcBorders>
            <w:vAlign w:val="center"/>
          </w:tcPr>
          <w:p w14:paraId="5B6647C2"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63" w:type="dxa"/>
            <w:gridSpan w:val="2"/>
            <w:tcBorders>
              <w:top w:val="nil"/>
              <w:left w:val="nil"/>
              <w:bottom w:val="single" w:sz="6" w:space="0" w:color="000000"/>
              <w:right w:val="nil"/>
            </w:tcBorders>
            <w:vAlign w:val="center"/>
          </w:tcPr>
          <w:p w14:paraId="7DDBC8C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6" w:type="dxa"/>
            <w:gridSpan w:val="2"/>
            <w:tcBorders>
              <w:top w:val="nil"/>
              <w:left w:val="nil"/>
              <w:bottom w:val="single" w:sz="6" w:space="0" w:color="000000"/>
              <w:right w:val="nil"/>
            </w:tcBorders>
            <w:vAlign w:val="center"/>
          </w:tcPr>
          <w:p w14:paraId="73B231F6"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357" w:type="dxa"/>
            <w:gridSpan w:val="2"/>
            <w:tcBorders>
              <w:top w:val="nil"/>
              <w:left w:val="nil"/>
              <w:bottom w:val="single" w:sz="6" w:space="0" w:color="000000"/>
              <w:right w:val="nil"/>
            </w:tcBorders>
            <w:vAlign w:val="center"/>
          </w:tcPr>
          <w:p w14:paraId="1633A913"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46" w:type="dxa"/>
            <w:gridSpan w:val="3"/>
            <w:tcBorders>
              <w:top w:val="nil"/>
              <w:left w:val="nil"/>
              <w:bottom w:val="single" w:sz="6" w:space="0" w:color="000000"/>
              <w:right w:val="nil"/>
            </w:tcBorders>
            <w:vAlign w:val="center"/>
          </w:tcPr>
          <w:p w14:paraId="56E9F75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549ED0E" w14:textId="77777777" w:rsidTr="00DC6297">
        <w:trPr>
          <w:gridAfter w:val="1"/>
          <w:wAfter w:w="7" w:type="dxa"/>
          <w:trHeight w:val="86"/>
          <w:jc w:val="center"/>
        </w:trPr>
        <w:tc>
          <w:tcPr>
            <w:tcW w:w="1416" w:type="dxa"/>
            <w:tcBorders>
              <w:top w:val="nil"/>
              <w:left w:val="nil"/>
              <w:bottom w:val="nil"/>
              <w:right w:val="nil"/>
            </w:tcBorders>
            <w:vAlign w:val="center"/>
          </w:tcPr>
          <w:p w14:paraId="3D17C64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4" w:type="dxa"/>
            <w:tcBorders>
              <w:top w:val="nil"/>
              <w:left w:val="nil"/>
              <w:bottom w:val="nil"/>
              <w:right w:val="nil"/>
            </w:tcBorders>
            <w:vAlign w:val="center"/>
          </w:tcPr>
          <w:p w14:paraId="541ECAB7"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3C53B36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-3.426 </w:t>
            </w:r>
          </w:p>
        </w:tc>
        <w:tc>
          <w:tcPr>
            <w:tcW w:w="373" w:type="dxa"/>
            <w:tcBorders>
              <w:top w:val="nil"/>
              <w:left w:val="nil"/>
              <w:bottom w:val="nil"/>
              <w:right w:val="nil"/>
            </w:tcBorders>
            <w:vAlign w:val="center"/>
          </w:tcPr>
          <w:p w14:paraId="72169051"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66AB771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5B03F349"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41991A2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3" w:type="dxa"/>
            <w:tcBorders>
              <w:top w:val="nil"/>
              <w:left w:val="nil"/>
              <w:bottom w:val="nil"/>
              <w:right w:val="nil"/>
            </w:tcBorders>
            <w:vAlign w:val="center"/>
          </w:tcPr>
          <w:p w14:paraId="298C18F7"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7EA67F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-0.366 </w:t>
            </w:r>
          </w:p>
        </w:tc>
        <w:tc>
          <w:tcPr>
            <w:tcW w:w="377" w:type="dxa"/>
            <w:tcBorders>
              <w:top w:val="nil"/>
              <w:left w:val="nil"/>
              <w:bottom w:val="nil"/>
              <w:right w:val="nil"/>
            </w:tcBorders>
            <w:vAlign w:val="center"/>
          </w:tcPr>
          <w:p w14:paraId="546F1A1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074ACD2" w14:textId="77777777" w:rsidTr="00DC6297">
        <w:trPr>
          <w:gridAfter w:val="1"/>
          <w:wAfter w:w="7" w:type="dxa"/>
          <w:trHeight w:val="92"/>
          <w:jc w:val="center"/>
        </w:trPr>
        <w:tc>
          <w:tcPr>
            <w:tcW w:w="1416" w:type="dxa"/>
            <w:tcBorders>
              <w:top w:val="nil"/>
              <w:left w:val="nil"/>
              <w:bottom w:val="nil"/>
              <w:right w:val="nil"/>
            </w:tcBorders>
            <w:vAlign w:val="center"/>
          </w:tcPr>
          <w:p w14:paraId="40180B1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4" w:type="dxa"/>
            <w:tcBorders>
              <w:top w:val="nil"/>
              <w:left w:val="nil"/>
              <w:bottom w:val="nil"/>
              <w:right w:val="nil"/>
            </w:tcBorders>
            <w:vAlign w:val="center"/>
          </w:tcPr>
          <w:p w14:paraId="756EB630"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3350562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-3.677 </w:t>
            </w:r>
          </w:p>
        </w:tc>
        <w:tc>
          <w:tcPr>
            <w:tcW w:w="373" w:type="dxa"/>
            <w:tcBorders>
              <w:top w:val="nil"/>
              <w:left w:val="nil"/>
              <w:bottom w:val="nil"/>
              <w:right w:val="nil"/>
            </w:tcBorders>
            <w:vAlign w:val="center"/>
          </w:tcPr>
          <w:p w14:paraId="2C062D26"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03FEE4D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649EFF39"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42B2211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 .001 </w:t>
            </w:r>
          </w:p>
        </w:tc>
        <w:tc>
          <w:tcPr>
            <w:tcW w:w="373" w:type="dxa"/>
            <w:tcBorders>
              <w:top w:val="nil"/>
              <w:left w:val="nil"/>
              <w:bottom w:val="nil"/>
              <w:right w:val="nil"/>
            </w:tcBorders>
            <w:vAlign w:val="center"/>
          </w:tcPr>
          <w:p w14:paraId="46AC8B6E"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646DE28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-0.342 </w:t>
            </w:r>
          </w:p>
        </w:tc>
        <w:tc>
          <w:tcPr>
            <w:tcW w:w="377" w:type="dxa"/>
            <w:tcBorders>
              <w:top w:val="nil"/>
              <w:left w:val="nil"/>
              <w:bottom w:val="nil"/>
              <w:right w:val="nil"/>
            </w:tcBorders>
            <w:vAlign w:val="center"/>
          </w:tcPr>
          <w:p w14:paraId="6697967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451AB3C" w14:textId="77777777" w:rsidTr="00DC6297">
        <w:trPr>
          <w:gridAfter w:val="1"/>
          <w:wAfter w:w="7" w:type="dxa"/>
          <w:trHeight w:val="86"/>
          <w:jc w:val="center"/>
        </w:trPr>
        <w:tc>
          <w:tcPr>
            <w:tcW w:w="1416" w:type="dxa"/>
            <w:tcBorders>
              <w:top w:val="nil"/>
              <w:left w:val="nil"/>
              <w:bottom w:val="nil"/>
              <w:right w:val="nil"/>
            </w:tcBorders>
            <w:vAlign w:val="center"/>
          </w:tcPr>
          <w:p w14:paraId="7716E0B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4" w:type="dxa"/>
            <w:tcBorders>
              <w:top w:val="nil"/>
              <w:left w:val="nil"/>
              <w:bottom w:val="nil"/>
              <w:right w:val="nil"/>
            </w:tcBorders>
            <w:vAlign w:val="center"/>
          </w:tcPr>
          <w:p w14:paraId="43B77996"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70C056D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-0.895 </w:t>
            </w:r>
          </w:p>
        </w:tc>
        <w:tc>
          <w:tcPr>
            <w:tcW w:w="373" w:type="dxa"/>
            <w:tcBorders>
              <w:top w:val="nil"/>
              <w:left w:val="nil"/>
              <w:bottom w:val="nil"/>
              <w:right w:val="nil"/>
            </w:tcBorders>
            <w:vAlign w:val="center"/>
          </w:tcPr>
          <w:p w14:paraId="1DCF7C46"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3BDF561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1F63681"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5D95A24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0.378 </w:t>
            </w:r>
          </w:p>
        </w:tc>
        <w:tc>
          <w:tcPr>
            <w:tcW w:w="373" w:type="dxa"/>
            <w:tcBorders>
              <w:top w:val="nil"/>
              <w:left w:val="nil"/>
              <w:bottom w:val="nil"/>
              <w:right w:val="nil"/>
            </w:tcBorders>
            <w:vAlign w:val="center"/>
          </w:tcPr>
          <w:p w14:paraId="507FF043"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5731231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-0.097 </w:t>
            </w:r>
          </w:p>
        </w:tc>
        <w:tc>
          <w:tcPr>
            <w:tcW w:w="377" w:type="dxa"/>
            <w:tcBorders>
              <w:top w:val="nil"/>
              <w:left w:val="nil"/>
              <w:bottom w:val="nil"/>
              <w:right w:val="nil"/>
            </w:tcBorders>
            <w:vAlign w:val="center"/>
          </w:tcPr>
          <w:p w14:paraId="131C00A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D38E24E" w14:textId="77777777" w:rsidTr="00DC6297">
        <w:trPr>
          <w:gridAfter w:val="1"/>
          <w:wAfter w:w="7" w:type="dxa"/>
          <w:trHeight w:val="86"/>
          <w:jc w:val="center"/>
        </w:trPr>
        <w:tc>
          <w:tcPr>
            <w:tcW w:w="1416" w:type="dxa"/>
            <w:tcBorders>
              <w:top w:val="nil"/>
              <w:left w:val="nil"/>
              <w:bottom w:val="nil"/>
              <w:right w:val="nil"/>
            </w:tcBorders>
            <w:vAlign w:val="center"/>
          </w:tcPr>
          <w:p w14:paraId="3C22E8D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4" w:type="dxa"/>
            <w:tcBorders>
              <w:top w:val="nil"/>
              <w:left w:val="nil"/>
              <w:bottom w:val="nil"/>
              <w:right w:val="nil"/>
            </w:tcBorders>
            <w:vAlign w:val="center"/>
          </w:tcPr>
          <w:p w14:paraId="224BB4AF" w14:textId="77777777" w:rsidR="00DC6297" w:rsidRDefault="00DC6297" w:rsidP="00DC6297">
            <w:pPr>
              <w:spacing w:after="0"/>
              <w:rPr>
                <w:rFonts w:ascii="Times New Roman" w:eastAsia="Times New Roman" w:hAnsi="Times New Roman" w:cs="Times New Roman"/>
                <w:sz w:val="24"/>
                <w:szCs w:val="24"/>
              </w:rPr>
            </w:pPr>
          </w:p>
        </w:tc>
        <w:tc>
          <w:tcPr>
            <w:tcW w:w="989" w:type="dxa"/>
            <w:tcBorders>
              <w:top w:val="nil"/>
              <w:left w:val="nil"/>
              <w:bottom w:val="nil"/>
              <w:right w:val="nil"/>
            </w:tcBorders>
            <w:vAlign w:val="center"/>
          </w:tcPr>
          <w:p w14:paraId="4D5F6DF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-1.651 </w:t>
            </w:r>
          </w:p>
        </w:tc>
        <w:tc>
          <w:tcPr>
            <w:tcW w:w="373" w:type="dxa"/>
            <w:tcBorders>
              <w:top w:val="nil"/>
              <w:left w:val="nil"/>
              <w:bottom w:val="nil"/>
              <w:right w:val="nil"/>
            </w:tcBorders>
            <w:vAlign w:val="center"/>
          </w:tcPr>
          <w:p w14:paraId="610ABF79" w14:textId="77777777" w:rsidR="00DC6297" w:rsidRDefault="00DC6297" w:rsidP="00DC6297">
            <w:pPr>
              <w:spacing w:after="0"/>
              <w:jc w:val="right"/>
              <w:rPr>
                <w:rFonts w:ascii="Times New Roman" w:eastAsia="Times New Roman" w:hAnsi="Times New Roman" w:cs="Times New Roman"/>
                <w:sz w:val="24"/>
                <w:szCs w:val="24"/>
              </w:rPr>
            </w:pPr>
          </w:p>
        </w:tc>
        <w:tc>
          <w:tcPr>
            <w:tcW w:w="463" w:type="dxa"/>
            <w:tcBorders>
              <w:top w:val="nil"/>
              <w:left w:val="nil"/>
              <w:bottom w:val="nil"/>
              <w:right w:val="nil"/>
            </w:tcBorders>
            <w:vAlign w:val="center"/>
          </w:tcPr>
          <w:p w14:paraId="746072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3323E71F" w14:textId="77777777" w:rsidR="00DC6297" w:rsidRDefault="00DC6297" w:rsidP="00DC6297">
            <w:pPr>
              <w:spacing w:after="0"/>
              <w:jc w:val="right"/>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036671E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0.110 </w:t>
            </w:r>
          </w:p>
        </w:tc>
        <w:tc>
          <w:tcPr>
            <w:tcW w:w="373" w:type="dxa"/>
            <w:tcBorders>
              <w:top w:val="nil"/>
              <w:left w:val="nil"/>
              <w:bottom w:val="nil"/>
              <w:right w:val="nil"/>
            </w:tcBorders>
            <w:vAlign w:val="center"/>
          </w:tcPr>
          <w:p w14:paraId="0C2C2BAC" w14:textId="77777777" w:rsidR="00DC6297" w:rsidRDefault="00DC6297" w:rsidP="00DC6297">
            <w:pPr>
              <w:spacing w:after="0"/>
              <w:jc w:val="right"/>
              <w:rPr>
                <w:rFonts w:ascii="Times New Roman" w:eastAsia="Times New Roman" w:hAnsi="Times New Roman" w:cs="Times New Roman"/>
                <w:sz w:val="24"/>
                <w:szCs w:val="24"/>
              </w:rPr>
            </w:pPr>
          </w:p>
        </w:tc>
        <w:tc>
          <w:tcPr>
            <w:tcW w:w="2368" w:type="dxa"/>
            <w:tcBorders>
              <w:top w:val="nil"/>
              <w:left w:val="nil"/>
              <w:bottom w:val="nil"/>
              <w:right w:val="nil"/>
            </w:tcBorders>
            <w:vAlign w:val="center"/>
          </w:tcPr>
          <w:p w14:paraId="159411E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-0.147 </w:t>
            </w:r>
          </w:p>
        </w:tc>
        <w:tc>
          <w:tcPr>
            <w:tcW w:w="377" w:type="dxa"/>
            <w:tcBorders>
              <w:top w:val="nil"/>
              <w:left w:val="nil"/>
              <w:bottom w:val="nil"/>
              <w:right w:val="nil"/>
            </w:tcBorders>
            <w:vAlign w:val="center"/>
          </w:tcPr>
          <w:p w14:paraId="6C80333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EFB74B9" w14:textId="77777777" w:rsidTr="00DC6297">
        <w:trPr>
          <w:trHeight w:val="79"/>
          <w:jc w:val="center"/>
        </w:trPr>
        <w:tc>
          <w:tcPr>
            <w:tcW w:w="8096" w:type="dxa"/>
            <w:gridSpan w:val="11"/>
            <w:tcBorders>
              <w:top w:val="nil"/>
              <w:left w:val="nil"/>
              <w:bottom w:val="single" w:sz="12" w:space="0" w:color="000000"/>
              <w:right w:val="nil"/>
            </w:tcBorders>
            <w:vAlign w:val="center"/>
          </w:tcPr>
          <w:p w14:paraId="5A4E756B" w14:textId="77777777" w:rsidR="00DC6297" w:rsidRDefault="00DC6297" w:rsidP="00DC6297">
            <w:pPr>
              <w:spacing w:after="0"/>
              <w:rPr>
                <w:rFonts w:ascii="Times New Roman" w:eastAsia="Times New Roman" w:hAnsi="Times New Roman" w:cs="Times New Roman"/>
                <w:sz w:val="24"/>
                <w:szCs w:val="24"/>
              </w:rPr>
            </w:pPr>
          </w:p>
        </w:tc>
      </w:tr>
    </w:tbl>
    <w:p w14:paraId="5FB9916E"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6D0D19F3" w14:textId="77777777" w:rsidR="00DC6297" w:rsidRDefault="00DC6297" w:rsidP="00DC6297"/>
    <w:p w14:paraId="2AA97C2F" w14:textId="77777777" w:rsidR="00DC6297" w:rsidRDefault="00DC6297" w:rsidP="00DC6297">
      <w:pPr>
        <w:jc w:val="center"/>
        <w:rPr>
          <w:sz w:val="24"/>
          <w:szCs w:val="24"/>
        </w:rPr>
      </w:pPr>
      <w:r>
        <w:rPr>
          <w:sz w:val="24"/>
          <w:szCs w:val="24"/>
        </w:rPr>
        <w:t xml:space="preserve">Tabla 2. </w:t>
      </w:r>
      <w:proofErr w:type="spellStart"/>
      <w:r>
        <w:rPr>
          <w:sz w:val="24"/>
          <w:szCs w:val="24"/>
        </w:rPr>
        <w:t>Subjuego</w:t>
      </w:r>
      <w:proofErr w:type="spellEnd"/>
      <w:r>
        <w:rPr>
          <w:sz w:val="24"/>
          <w:szCs w:val="24"/>
        </w:rPr>
        <w:t xml:space="preserve"> 1. Diferencias normalizadas. Se omite la multiplicación por </w:t>
      </w:r>
      <w:r>
        <w:rPr>
          <w:i/>
          <w:sz w:val="24"/>
          <w:szCs w:val="24"/>
        </w:rPr>
        <w:t>p</w:t>
      </w:r>
      <w:r>
        <w:rPr>
          <w:sz w:val="24"/>
          <w:szCs w:val="24"/>
        </w:rPr>
        <w:t>.</w:t>
      </w:r>
    </w:p>
    <w:tbl>
      <w:tblPr>
        <w:tblW w:w="7929" w:type="dxa"/>
        <w:jc w:val="center"/>
        <w:tblLayout w:type="fixed"/>
        <w:tblLook w:val="0400" w:firstRow="0" w:lastRow="0" w:firstColumn="0" w:lastColumn="0" w:noHBand="0" w:noVBand="1"/>
      </w:tblPr>
      <w:tblGrid>
        <w:gridCol w:w="1403"/>
        <w:gridCol w:w="371"/>
        <w:gridCol w:w="983"/>
        <w:gridCol w:w="371"/>
        <w:gridCol w:w="460"/>
        <w:gridCol w:w="372"/>
        <w:gridCol w:w="874"/>
        <w:gridCol w:w="371"/>
        <w:gridCol w:w="2351"/>
        <w:gridCol w:w="373"/>
      </w:tblGrid>
      <w:tr w:rsidR="00DC6297" w14:paraId="07B52022" w14:textId="77777777" w:rsidTr="00AE5379">
        <w:trPr>
          <w:trHeight w:val="169"/>
          <w:jc w:val="center"/>
        </w:trPr>
        <w:tc>
          <w:tcPr>
            <w:tcW w:w="7929" w:type="dxa"/>
            <w:gridSpan w:val="10"/>
            <w:tcBorders>
              <w:top w:val="nil"/>
              <w:left w:val="nil"/>
              <w:bottom w:val="single" w:sz="6" w:space="0" w:color="000000"/>
              <w:right w:val="nil"/>
            </w:tcBorders>
            <w:vAlign w:val="center"/>
          </w:tcPr>
          <w:p w14:paraId="430DE91F"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180EE6AD" w14:textId="77777777" w:rsidTr="00AE5379">
        <w:trPr>
          <w:trHeight w:val="169"/>
          <w:jc w:val="center"/>
        </w:trPr>
        <w:tc>
          <w:tcPr>
            <w:tcW w:w="1774" w:type="dxa"/>
            <w:gridSpan w:val="2"/>
            <w:tcBorders>
              <w:top w:val="nil"/>
              <w:left w:val="nil"/>
              <w:bottom w:val="single" w:sz="6" w:space="0" w:color="000000"/>
              <w:right w:val="nil"/>
            </w:tcBorders>
            <w:vAlign w:val="center"/>
          </w:tcPr>
          <w:p w14:paraId="4A9E71F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4" w:type="dxa"/>
            <w:gridSpan w:val="2"/>
            <w:tcBorders>
              <w:top w:val="nil"/>
              <w:left w:val="nil"/>
              <w:bottom w:val="single" w:sz="6" w:space="0" w:color="000000"/>
              <w:right w:val="nil"/>
            </w:tcBorders>
            <w:vAlign w:val="center"/>
          </w:tcPr>
          <w:p w14:paraId="3B872B1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2" w:type="dxa"/>
            <w:gridSpan w:val="2"/>
            <w:tcBorders>
              <w:top w:val="nil"/>
              <w:left w:val="nil"/>
              <w:bottom w:val="single" w:sz="6" w:space="0" w:color="000000"/>
              <w:right w:val="nil"/>
            </w:tcBorders>
            <w:vAlign w:val="center"/>
          </w:tcPr>
          <w:p w14:paraId="4B8CA55C"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6DB0A75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2" w:type="dxa"/>
            <w:gridSpan w:val="2"/>
            <w:tcBorders>
              <w:top w:val="nil"/>
              <w:left w:val="nil"/>
              <w:bottom w:val="single" w:sz="6" w:space="0" w:color="000000"/>
              <w:right w:val="nil"/>
            </w:tcBorders>
            <w:vAlign w:val="center"/>
          </w:tcPr>
          <w:p w14:paraId="2D119F0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0065F815" w14:textId="77777777" w:rsidTr="00AE5379">
        <w:trPr>
          <w:trHeight w:val="169"/>
          <w:jc w:val="center"/>
        </w:trPr>
        <w:tc>
          <w:tcPr>
            <w:tcW w:w="1403" w:type="dxa"/>
            <w:tcBorders>
              <w:top w:val="nil"/>
              <w:left w:val="nil"/>
              <w:bottom w:val="nil"/>
              <w:right w:val="nil"/>
            </w:tcBorders>
            <w:vAlign w:val="center"/>
          </w:tcPr>
          <w:p w14:paraId="0EB43C7D"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1" w:type="dxa"/>
            <w:tcBorders>
              <w:top w:val="nil"/>
              <w:left w:val="nil"/>
              <w:bottom w:val="nil"/>
              <w:right w:val="nil"/>
            </w:tcBorders>
            <w:vAlign w:val="center"/>
          </w:tcPr>
          <w:p w14:paraId="33813F62"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0069606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-0.368 </w:t>
            </w:r>
          </w:p>
        </w:tc>
        <w:tc>
          <w:tcPr>
            <w:tcW w:w="371" w:type="dxa"/>
            <w:tcBorders>
              <w:top w:val="nil"/>
              <w:left w:val="nil"/>
              <w:bottom w:val="nil"/>
              <w:right w:val="nil"/>
            </w:tcBorders>
            <w:vAlign w:val="center"/>
          </w:tcPr>
          <w:p w14:paraId="65A3318B"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40B0863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4F193F8C"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16A7C2B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0.715 </w:t>
            </w:r>
          </w:p>
        </w:tc>
        <w:tc>
          <w:tcPr>
            <w:tcW w:w="371" w:type="dxa"/>
            <w:tcBorders>
              <w:top w:val="nil"/>
              <w:left w:val="nil"/>
              <w:bottom w:val="nil"/>
              <w:right w:val="nil"/>
            </w:tcBorders>
            <w:vAlign w:val="center"/>
          </w:tcPr>
          <w:p w14:paraId="3CE5ACB0"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521EBD5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c>
          <w:tcPr>
            <w:tcW w:w="371" w:type="dxa"/>
            <w:tcBorders>
              <w:top w:val="nil"/>
              <w:left w:val="nil"/>
              <w:bottom w:val="nil"/>
              <w:right w:val="nil"/>
            </w:tcBorders>
            <w:vAlign w:val="center"/>
          </w:tcPr>
          <w:p w14:paraId="0052B7E8"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3469343" w14:textId="77777777" w:rsidTr="00AE5379">
        <w:trPr>
          <w:trHeight w:val="169"/>
          <w:jc w:val="center"/>
        </w:trPr>
        <w:tc>
          <w:tcPr>
            <w:tcW w:w="1403" w:type="dxa"/>
            <w:tcBorders>
              <w:top w:val="nil"/>
              <w:left w:val="nil"/>
              <w:bottom w:val="nil"/>
              <w:right w:val="nil"/>
            </w:tcBorders>
            <w:vAlign w:val="center"/>
          </w:tcPr>
          <w:p w14:paraId="62EAE4F7"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1" w:type="dxa"/>
            <w:tcBorders>
              <w:top w:val="nil"/>
              <w:left w:val="nil"/>
              <w:bottom w:val="nil"/>
              <w:right w:val="nil"/>
            </w:tcBorders>
            <w:vAlign w:val="center"/>
          </w:tcPr>
          <w:p w14:paraId="685ECDCE"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180A364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-0.123 </w:t>
            </w:r>
          </w:p>
        </w:tc>
        <w:tc>
          <w:tcPr>
            <w:tcW w:w="371" w:type="dxa"/>
            <w:tcBorders>
              <w:top w:val="nil"/>
              <w:left w:val="nil"/>
              <w:bottom w:val="nil"/>
              <w:right w:val="nil"/>
            </w:tcBorders>
            <w:vAlign w:val="center"/>
          </w:tcPr>
          <w:p w14:paraId="5ACFE3A1"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745C820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1BF5785A"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3316C98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0.903 </w:t>
            </w:r>
          </w:p>
        </w:tc>
        <w:tc>
          <w:tcPr>
            <w:tcW w:w="371" w:type="dxa"/>
            <w:tcBorders>
              <w:top w:val="nil"/>
              <w:left w:val="nil"/>
              <w:bottom w:val="nil"/>
              <w:right w:val="nil"/>
            </w:tcBorders>
            <w:vAlign w:val="center"/>
          </w:tcPr>
          <w:p w14:paraId="0C3DCF55"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3A47A57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c>
          <w:tcPr>
            <w:tcW w:w="371" w:type="dxa"/>
            <w:tcBorders>
              <w:top w:val="nil"/>
              <w:left w:val="nil"/>
              <w:bottom w:val="nil"/>
              <w:right w:val="nil"/>
            </w:tcBorders>
            <w:vAlign w:val="center"/>
          </w:tcPr>
          <w:p w14:paraId="69A3281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B029D0A" w14:textId="77777777" w:rsidTr="00AE5379">
        <w:trPr>
          <w:trHeight w:val="169"/>
          <w:jc w:val="center"/>
        </w:trPr>
        <w:tc>
          <w:tcPr>
            <w:tcW w:w="1403" w:type="dxa"/>
            <w:tcBorders>
              <w:top w:val="nil"/>
              <w:left w:val="nil"/>
              <w:bottom w:val="nil"/>
              <w:right w:val="nil"/>
            </w:tcBorders>
            <w:vAlign w:val="center"/>
          </w:tcPr>
          <w:p w14:paraId="358C4A0E"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371" w:type="dxa"/>
            <w:tcBorders>
              <w:top w:val="nil"/>
              <w:left w:val="nil"/>
              <w:bottom w:val="nil"/>
              <w:right w:val="nil"/>
            </w:tcBorders>
            <w:vAlign w:val="center"/>
          </w:tcPr>
          <w:p w14:paraId="6201D752"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7BAE55A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2.674 </w:t>
            </w:r>
          </w:p>
        </w:tc>
        <w:tc>
          <w:tcPr>
            <w:tcW w:w="371" w:type="dxa"/>
            <w:tcBorders>
              <w:top w:val="nil"/>
              <w:left w:val="nil"/>
              <w:bottom w:val="nil"/>
              <w:right w:val="nil"/>
            </w:tcBorders>
            <w:vAlign w:val="center"/>
          </w:tcPr>
          <w:p w14:paraId="6A17F074"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337092C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00BC4ADE"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5290E7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c>
          <w:tcPr>
            <w:tcW w:w="371" w:type="dxa"/>
            <w:tcBorders>
              <w:top w:val="nil"/>
              <w:left w:val="nil"/>
              <w:bottom w:val="nil"/>
              <w:right w:val="nil"/>
            </w:tcBorders>
            <w:vAlign w:val="center"/>
          </w:tcPr>
          <w:p w14:paraId="1C06B88A"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48E2483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c>
          <w:tcPr>
            <w:tcW w:w="371" w:type="dxa"/>
            <w:tcBorders>
              <w:top w:val="nil"/>
              <w:left w:val="nil"/>
              <w:bottom w:val="nil"/>
              <w:right w:val="nil"/>
            </w:tcBorders>
            <w:vAlign w:val="center"/>
          </w:tcPr>
          <w:p w14:paraId="2BF96E20"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F989C37" w14:textId="77777777" w:rsidTr="00AE5379">
        <w:trPr>
          <w:trHeight w:val="169"/>
          <w:jc w:val="center"/>
        </w:trPr>
        <w:tc>
          <w:tcPr>
            <w:tcW w:w="1403" w:type="dxa"/>
            <w:tcBorders>
              <w:top w:val="nil"/>
              <w:left w:val="nil"/>
              <w:bottom w:val="nil"/>
              <w:right w:val="nil"/>
            </w:tcBorders>
            <w:vAlign w:val="center"/>
          </w:tcPr>
          <w:p w14:paraId="4E4F5330"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1" w:type="dxa"/>
            <w:tcBorders>
              <w:top w:val="nil"/>
              <w:left w:val="nil"/>
              <w:bottom w:val="nil"/>
              <w:right w:val="nil"/>
            </w:tcBorders>
            <w:vAlign w:val="center"/>
          </w:tcPr>
          <w:p w14:paraId="54372803" w14:textId="77777777" w:rsidR="00DC6297" w:rsidRDefault="00DC6297" w:rsidP="00DC6297">
            <w:pPr>
              <w:spacing w:after="0"/>
              <w:rPr>
                <w:rFonts w:ascii="Times New Roman" w:eastAsia="Times New Roman" w:hAnsi="Times New Roman" w:cs="Times New Roman"/>
                <w:sz w:val="24"/>
                <w:szCs w:val="24"/>
              </w:rPr>
            </w:pPr>
          </w:p>
        </w:tc>
        <w:tc>
          <w:tcPr>
            <w:tcW w:w="983" w:type="dxa"/>
            <w:tcBorders>
              <w:top w:val="nil"/>
              <w:left w:val="nil"/>
              <w:bottom w:val="nil"/>
              <w:right w:val="nil"/>
            </w:tcBorders>
            <w:vAlign w:val="center"/>
          </w:tcPr>
          <w:p w14:paraId="6306D12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2.299 </w:t>
            </w:r>
          </w:p>
        </w:tc>
        <w:tc>
          <w:tcPr>
            <w:tcW w:w="371" w:type="dxa"/>
            <w:tcBorders>
              <w:top w:val="nil"/>
              <w:left w:val="nil"/>
              <w:bottom w:val="nil"/>
              <w:right w:val="nil"/>
            </w:tcBorders>
            <w:vAlign w:val="center"/>
          </w:tcPr>
          <w:p w14:paraId="1793C69A"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1B36C33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1" w:type="dxa"/>
            <w:tcBorders>
              <w:top w:val="nil"/>
              <w:left w:val="nil"/>
              <w:bottom w:val="nil"/>
              <w:right w:val="nil"/>
            </w:tcBorders>
            <w:vAlign w:val="center"/>
          </w:tcPr>
          <w:p w14:paraId="1EEBAA1D"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51E9D68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0.029 </w:t>
            </w:r>
          </w:p>
        </w:tc>
        <w:tc>
          <w:tcPr>
            <w:tcW w:w="371" w:type="dxa"/>
            <w:tcBorders>
              <w:top w:val="nil"/>
              <w:left w:val="nil"/>
              <w:bottom w:val="nil"/>
              <w:right w:val="nil"/>
            </w:tcBorders>
            <w:vAlign w:val="center"/>
          </w:tcPr>
          <w:p w14:paraId="12D8CC06" w14:textId="77777777" w:rsidR="00DC6297" w:rsidRDefault="00DC6297" w:rsidP="00DC6297">
            <w:pPr>
              <w:spacing w:after="0"/>
              <w:jc w:val="right"/>
              <w:rPr>
                <w:rFonts w:ascii="Times New Roman" w:eastAsia="Times New Roman" w:hAnsi="Times New Roman" w:cs="Times New Roman"/>
                <w:sz w:val="24"/>
                <w:szCs w:val="24"/>
              </w:rPr>
            </w:pPr>
          </w:p>
        </w:tc>
        <w:tc>
          <w:tcPr>
            <w:tcW w:w="2351" w:type="dxa"/>
            <w:tcBorders>
              <w:top w:val="nil"/>
              <w:left w:val="nil"/>
              <w:bottom w:val="nil"/>
              <w:right w:val="nil"/>
            </w:tcBorders>
            <w:vAlign w:val="center"/>
          </w:tcPr>
          <w:p w14:paraId="2217ABC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0.280 </w:t>
            </w:r>
          </w:p>
        </w:tc>
        <w:tc>
          <w:tcPr>
            <w:tcW w:w="371" w:type="dxa"/>
            <w:tcBorders>
              <w:top w:val="nil"/>
              <w:left w:val="nil"/>
              <w:bottom w:val="nil"/>
              <w:right w:val="nil"/>
            </w:tcBorders>
            <w:vAlign w:val="center"/>
          </w:tcPr>
          <w:p w14:paraId="012550C7"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DD733A6" w14:textId="77777777" w:rsidTr="00AE5379">
        <w:trPr>
          <w:trHeight w:val="143"/>
          <w:jc w:val="center"/>
        </w:trPr>
        <w:tc>
          <w:tcPr>
            <w:tcW w:w="7929" w:type="dxa"/>
            <w:gridSpan w:val="10"/>
            <w:tcBorders>
              <w:top w:val="nil"/>
              <w:left w:val="nil"/>
              <w:bottom w:val="single" w:sz="12" w:space="0" w:color="000000"/>
              <w:right w:val="nil"/>
            </w:tcBorders>
            <w:vAlign w:val="center"/>
          </w:tcPr>
          <w:p w14:paraId="6CADAD1D" w14:textId="77777777" w:rsidR="00DC6297" w:rsidRDefault="00DC6297" w:rsidP="00DC6297">
            <w:pPr>
              <w:spacing w:after="0"/>
              <w:rPr>
                <w:rFonts w:ascii="Times New Roman" w:eastAsia="Times New Roman" w:hAnsi="Times New Roman" w:cs="Times New Roman"/>
                <w:sz w:val="24"/>
                <w:szCs w:val="24"/>
              </w:rPr>
            </w:pPr>
          </w:p>
        </w:tc>
      </w:tr>
    </w:tbl>
    <w:p w14:paraId="23E53E26"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2C8DFF4A" w14:textId="77777777" w:rsidR="00DC6297" w:rsidRDefault="00DC6297" w:rsidP="00DC6297"/>
    <w:p w14:paraId="5E87784C" w14:textId="77777777" w:rsidR="00DC6297" w:rsidRDefault="00DC6297" w:rsidP="00DC6297">
      <w:pPr>
        <w:jc w:val="center"/>
        <w:rPr>
          <w:sz w:val="24"/>
          <w:szCs w:val="24"/>
        </w:rPr>
      </w:pPr>
      <w:r>
        <w:rPr>
          <w:sz w:val="24"/>
          <w:szCs w:val="24"/>
        </w:rPr>
        <w:t xml:space="preserve">Tabla 3. </w:t>
      </w:r>
      <w:proofErr w:type="spellStart"/>
      <w:r>
        <w:rPr>
          <w:sz w:val="24"/>
          <w:szCs w:val="24"/>
        </w:rPr>
        <w:t>Subjuego</w:t>
      </w:r>
      <w:proofErr w:type="spellEnd"/>
      <w:r>
        <w:rPr>
          <w:sz w:val="24"/>
          <w:szCs w:val="24"/>
        </w:rPr>
        <w:t xml:space="preserve"> 1. Diferencias relativas.</w:t>
      </w:r>
    </w:p>
    <w:tbl>
      <w:tblPr>
        <w:tblW w:w="8063" w:type="dxa"/>
        <w:jc w:val="center"/>
        <w:tblLayout w:type="fixed"/>
        <w:tblLook w:val="0400" w:firstRow="0" w:lastRow="0" w:firstColumn="0" w:lastColumn="0" w:noHBand="0" w:noVBand="1"/>
      </w:tblPr>
      <w:tblGrid>
        <w:gridCol w:w="1430"/>
        <w:gridCol w:w="349"/>
        <w:gridCol w:w="997"/>
        <w:gridCol w:w="350"/>
        <w:gridCol w:w="456"/>
        <w:gridCol w:w="351"/>
        <w:gridCol w:w="991"/>
        <w:gridCol w:w="351"/>
        <w:gridCol w:w="2405"/>
        <w:gridCol w:w="351"/>
        <w:gridCol w:w="32"/>
      </w:tblGrid>
      <w:tr w:rsidR="00DC6297" w14:paraId="51B2BA25" w14:textId="77777777" w:rsidTr="00AE5379">
        <w:trPr>
          <w:trHeight w:val="47"/>
          <w:jc w:val="center"/>
        </w:trPr>
        <w:tc>
          <w:tcPr>
            <w:tcW w:w="8063" w:type="dxa"/>
            <w:gridSpan w:val="11"/>
            <w:tcBorders>
              <w:top w:val="nil"/>
              <w:left w:val="nil"/>
              <w:bottom w:val="single" w:sz="6" w:space="0" w:color="000000"/>
              <w:right w:val="nil"/>
            </w:tcBorders>
            <w:vAlign w:val="center"/>
          </w:tcPr>
          <w:p w14:paraId="0E1EE137"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337339C5" w14:textId="77777777" w:rsidTr="00AE5379">
        <w:trPr>
          <w:gridAfter w:val="1"/>
          <w:wAfter w:w="29" w:type="dxa"/>
          <w:trHeight w:val="101"/>
          <w:jc w:val="center"/>
        </w:trPr>
        <w:tc>
          <w:tcPr>
            <w:tcW w:w="1781" w:type="dxa"/>
            <w:gridSpan w:val="2"/>
            <w:tcBorders>
              <w:top w:val="nil"/>
              <w:left w:val="nil"/>
              <w:bottom w:val="single" w:sz="6" w:space="0" w:color="000000"/>
              <w:right w:val="nil"/>
            </w:tcBorders>
            <w:vAlign w:val="center"/>
          </w:tcPr>
          <w:p w14:paraId="509BFC00" w14:textId="77777777" w:rsidR="00DC6297" w:rsidRDefault="00DC6297" w:rsidP="00DC6297">
            <w:pPr>
              <w:spacing w:after="0"/>
              <w:jc w:val="center"/>
              <w:rPr>
                <w:rFonts w:ascii="Times New Roman" w:eastAsia="Times New Roman" w:hAnsi="Times New Roman" w:cs="Times New Roman"/>
                <w:b/>
                <w:sz w:val="24"/>
                <w:szCs w:val="24"/>
              </w:rPr>
            </w:pPr>
          </w:p>
        </w:tc>
        <w:tc>
          <w:tcPr>
            <w:tcW w:w="1347" w:type="dxa"/>
            <w:gridSpan w:val="2"/>
            <w:tcBorders>
              <w:top w:val="nil"/>
              <w:left w:val="nil"/>
              <w:bottom w:val="single" w:sz="6" w:space="0" w:color="000000"/>
              <w:right w:val="nil"/>
            </w:tcBorders>
            <w:vAlign w:val="center"/>
          </w:tcPr>
          <w:p w14:paraId="0B1F6EA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807" w:type="dxa"/>
            <w:gridSpan w:val="2"/>
            <w:tcBorders>
              <w:top w:val="nil"/>
              <w:left w:val="nil"/>
              <w:bottom w:val="single" w:sz="6" w:space="0" w:color="000000"/>
              <w:right w:val="nil"/>
            </w:tcBorders>
            <w:vAlign w:val="center"/>
          </w:tcPr>
          <w:p w14:paraId="4FE5EB84"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p>
        </w:tc>
        <w:tc>
          <w:tcPr>
            <w:tcW w:w="1342" w:type="dxa"/>
            <w:gridSpan w:val="2"/>
            <w:tcBorders>
              <w:top w:val="nil"/>
              <w:left w:val="nil"/>
              <w:bottom w:val="single" w:sz="6" w:space="0" w:color="000000"/>
              <w:right w:val="nil"/>
            </w:tcBorders>
            <w:vAlign w:val="center"/>
          </w:tcPr>
          <w:p w14:paraId="42890CC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2757" w:type="dxa"/>
            <w:gridSpan w:val="2"/>
            <w:tcBorders>
              <w:top w:val="nil"/>
              <w:left w:val="nil"/>
              <w:bottom w:val="single" w:sz="6" w:space="0" w:color="000000"/>
              <w:right w:val="nil"/>
            </w:tcBorders>
            <w:vAlign w:val="center"/>
          </w:tcPr>
          <w:p w14:paraId="1EBC28BA"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DC6297" w14:paraId="203A3C93" w14:textId="77777777" w:rsidTr="00AE5379">
        <w:trPr>
          <w:gridAfter w:val="1"/>
          <w:wAfter w:w="32" w:type="dxa"/>
          <w:trHeight w:val="94"/>
          <w:jc w:val="center"/>
        </w:trPr>
        <w:tc>
          <w:tcPr>
            <w:tcW w:w="1432" w:type="dxa"/>
            <w:tcBorders>
              <w:top w:val="nil"/>
              <w:left w:val="nil"/>
              <w:bottom w:val="nil"/>
              <w:right w:val="nil"/>
            </w:tcBorders>
            <w:vAlign w:val="center"/>
          </w:tcPr>
          <w:p w14:paraId="667BF801"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1</w:t>
            </w:r>
          </w:p>
        </w:tc>
        <w:tc>
          <w:tcPr>
            <w:tcW w:w="349" w:type="dxa"/>
            <w:tcBorders>
              <w:top w:val="nil"/>
              <w:left w:val="nil"/>
              <w:bottom w:val="nil"/>
              <w:right w:val="nil"/>
            </w:tcBorders>
            <w:vAlign w:val="center"/>
          </w:tcPr>
          <w:p w14:paraId="3CE63C78"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67AA95F7"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-3.986</w:t>
            </w:r>
          </w:p>
        </w:tc>
        <w:tc>
          <w:tcPr>
            <w:tcW w:w="350" w:type="dxa"/>
            <w:tcBorders>
              <w:top w:val="nil"/>
              <w:left w:val="nil"/>
              <w:bottom w:val="nil"/>
              <w:right w:val="nil"/>
            </w:tcBorders>
            <w:vAlign w:val="center"/>
          </w:tcPr>
          <w:p w14:paraId="164824C9"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68B7F6C1"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74822BBE"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40D50BD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 .001</w:t>
            </w:r>
          </w:p>
        </w:tc>
        <w:tc>
          <w:tcPr>
            <w:tcW w:w="350" w:type="dxa"/>
            <w:tcBorders>
              <w:top w:val="nil"/>
              <w:left w:val="nil"/>
              <w:bottom w:val="nil"/>
              <w:right w:val="nil"/>
            </w:tcBorders>
            <w:vAlign w:val="center"/>
          </w:tcPr>
          <w:p w14:paraId="4834F03B"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31F0E432"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350" w:type="dxa"/>
            <w:tcBorders>
              <w:top w:val="nil"/>
              <w:left w:val="nil"/>
              <w:bottom w:val="nil"/>
              <w:right w:val="nil"/>
            </w:tcBorders>
            <w:vAlign w:val="center"/>
          </w:tcPr>
          <w:p w14:paraId="016F2710"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7A661765" w14:textId="77777777" w:rsidTr="00AE5379">
        <w:trPr>
          <w:gridAfter w:val="1"/>
          <w:wAfter w:w="32" w:type="dxa"/>
          <w:trHeight w:val="101"/>
          <w:jc w:val="center"/>
        </w:trPr>
        <w:tc>
          <w:tcPr>
            <w:tcW w:w="1432" w:type="dxa"/>
            <w:tcBorders>
              <w:top w:val="nil"/>
              <w:left w:val="nil"/>
              <w:bottom w:val="nil"/>
              <w:right w:val="nil"/>
            </w:tcBorders>
            <w:vAlign w:val="center"/>
          </w:tcPr>
          <w:p w14:paraId="753289E0"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2</w:t>
            </w:r>
          </w:p>
        </w:tc>
        <w:tc>
          <w:tcPr>
            <w:tcW w:w="349" w:type="dxa"/>
            <w:tcBorders>
              <w:top w:val="nil"/>
              <w:left w:val="nil"/>
              <w:bottom w:val="nil"/>
              <w:right w:val="nil"/>
            </w:tcBorders>
            <w:vAlign w:val="center"/>
          </w:tcPr>
          <w:p w14:paraId="2EE03DBD"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6BAD5858"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-3.244</w:t>
            </w:r>
          </w:p>
        </w:tc>
        <w:tc>
          <w:tcPr>
            <w:tcW w:w="350" w:type="dxa"/>
            <w:tcBorders>
              <w:top w:val="nil"/>
              <w:left w:val="nil"/>
              <w:bottom w:val="nil"/>
              <w:right w:val="nil"/>
            </w:tcBorders>
            <w:vAlign w:val="center"/>
          </w:tcPr>
          <w:p w14:paraId="74231C41"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01FFE639"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512FCEE1"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32207418"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350" w:type="dxa"/>
            <w:tcBorders>
              <w:top w:val="nil"/>
              <w:left w:val="nil"/>
              <w:bottom w:val="nil"/>
              <w:right w:val="nil"/>
            </w:tcBorders>
            <w:vAlign w:val="center"/>
          </w:tcPr>
          <w:p w14:paraId="22128BD8"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3C8BB01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350" w:type="dxa"/>
            <w:tcBorders>
              <w:top w:val="nil"/>
              <w:left w:val="nil"/>
              <w:bottom w:val="nil"/>
              <w:right w:val="nil"/>
            </w:tcBorders>
            <w:vAlign w:val="center"/>
          </w:tcPr>
          <w:p w14:paraId="55F02FC9"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269F8915" w14:textId="77777777" w:rsidTr="00AE5379">
        <w:trPr>
          <w:gridAfter w:val="1"/>
          <w:wAfter w:w="32" w:type="dxa"/>
          <w:trHeight w:val="101"/>
          <w:jc w:val="center"/>
        </w:trPr>
        <w:tc>
          <w:tcPr>
            <w:tcW w:w="1432" w:type="dxa"/>
            <w:tcBorders>
              <w:top w:val="nil"/>
              <w:left w:val="nil"/>
              <w:bottom w:val="nil"/>
              <w:right w:val="nil"/>
            </w:tcBorders>
            <w:vAlign w:val="center"/>
          </w:tcPr>
          <w:p w14:paraId="399C74AE"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3</w:t>
            </w:r>
          </w:p>
        </w:tc>
        <w:tc>
          <w:tcPr>
            <w:tcW w:w="349" w:type="dxa"/>
            <w:tcBorders>
              <w:top w:val="nil"/>
              <w:left w:val="nil"/>
              <w:bottom w:val="nil"/>
              <w:right w:val="nil"/>
            </w:tcBorders>
            <w:vAlign w:val="center"/>
          </w:tcPr>
          <w:p w14:paraId="4234FBC5"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05AB9620"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350" w:type="dxa"/>
            <w:tcBorders>
              <w:top w:val="nil"/>
              <w:left w:val="nil"/>
              <w:bottom w:val="nil"/>
              <w:right w:val="nil"/>
            </w:tcBorders>
            <w:vAlign w:val="center"/>
          </w:tcPr>
          <w:p w14:paraId="22AB1022"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1796BF45"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0D348885"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3366109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350" w:type="dxa"/>
            <w:tcBorders>
              <w:top w:val="nil"/>
              <w:left w:val="nil"/>
              <w:bottom w:val="nil"/>
              <w:right w:val="nil"/>
            </w:tcBorders>
            <w:vAlign w:val="center"/>
          </w:tcPr>
          <w:p w14:paraId="6D9816A6"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7EA9C04F"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350" w:type="dxa"/>
            <w:tcBorders>
              <w:top w:val="nil"/>
              <w:left w:val="nil"/>
              <w:bottom w:val="nil"/>
              <w:right w:val="nil"/>
            </w:tcBorders>
            <w:vAlign w:val="center"/>
          </w:tcPr>
          <w:p w14:paraId="51438704"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61D0729E" w14:textId="77777777" w:rsidTr="00AE5379">
        <w:trPr>
          <w:gridAfter w:val="1"/>
          <w:wAfter w:w="32" w:type="dxa"/>
          <w:trHeight w:val="101"/>
          <w:jc w:val="center"/>
        </w:trPr>
        <w:tc>
          <w:tcPr>
            <w:tcW w:w="1432" w:type="dxa"/>
            <w:tcBorders>
              <w:top w:val="nil"/>
              <w:left w:val="nil"/>
              <w:bottom w:val="nil"/>
              <w:right w:val="nil"/>
            </w:tcBorders>
            <w:vAlign w:val="center"/>
          </w:tcPr>
          <w:p w14:paraId="515AC24B"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4</w:t>
            </w:r>
          </w:p>
        </w:tc>
        <w:tc>
          <w:tcPr>
            <w:tcW w:w="349" w:type="dxa"/>
            <w:tcBorders>
              <w:top w:val="nil"/>
              <w:left w:val="nil"/>
              <w:bottom w:val="nil"/>
              <w:right w:val="nil"/>
            </w:tcBorders>
            <w:vAlign w:val="center"/>
          </w:tcPr>
          <w:p w14:paraId="21DCA505" w14:textId="77777777" w:rsidR="00DC6297" w:rsidRDefault="00DC6297" w:rsidP="00DC6297">
            <w:pPr>
              <w:spacing w:after="0"/>
              <w:jc w:val="center"/>
              <w:rPr>
                <w:rFonts w:ascii="Times New Roman" w:eastAsia="Times New Roman" w:hAnsi="Times New Roman" w:cs="Times New Roman"/>
                <w:sz w:val="24"/>
                <w:szCs w:val="24"/>
              </w:rPr>
            </w:pPr>
          </w:p>
        </w:tc>
        <w:tc>
          <w:tcPr>
            <w:tcW w:w="997" w:type="dxa"/>
            <w:tcBorders>
              <w:top w:val="nil"/>
              <w:left w:val="nil"/>
              <w:bottom w:val="nil"/>
              <w:right w:val="nil"/>
            </w:tcBorders>
            <w:vAlign w:val="center"/>
          </w:tcPr>
          <w:p w14:paraId="28B36844"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-2.302</w:t>
            </w:r>
          </w:p>
        </w:tc>
        <w:tc>
          <w:tcPr>
            <w:tcW w:w="350" w:type="dxa"/>
            <w:tcBorders>
              <w:top w:val="nil"/>
              <w:left w:val="nil"/>
              <w:bottom w:val="nil"/>
              <w:right w:val="nil"/>
            </w:tcBorders>
            <w:vAlign w:val="center"/>
          </w:tcPr>
          <w:p w14:paraId="05B3BC11" w14:textId="77777777" w:rsidR="00DC6297" w:rsidRDefault="00DC6297" w:rsidP="00DC6297">
            <w:pPr>
              <w:spacing w:after="0"/>
              <w:jc w:val="center"/>
              <w:rPr>
                <w:rFonts w:ascii="Times New Roman" w:eastAsia="Times New Roman" w:hAnsi="Times New Roman" w:cs="Times New Roman"/>
                <w:sz w:val="24"/>
                <w:szCs w:val="24"/>
              </w:rPr>
            </w:pPr>
          </w:p>
        </w:tc>
        <w:tc>
          <w:tcPr>
            <w:tcW w:w="456" w:type="dxa"/>
            <w:tcBorders>
              <w:top w:val="nil"/>
              <w:left w:val="nil"/>
              <w:bottom w:val="nil"/>
              <w:right w:val="nil"/>
            </w:tcBorders>
            <w:vAlign w:val="center"/>
          </w:tcPr>
          <w:p w14:paraId="5B4296F7"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350" w:type="dxa"/>
            <w:tcBorders>
              <w:top w:val="nil"/>
              <w:left w:val="nil"/>
              <w:bottom w:val="nil"/>
              <w:right w:val="nil"/>
            </w:tcBorders>
            <w:vAlign w:val="center"/>
          </w:tcPr>
          <w:p w14:paraId="24A663D0" w14:textId="77777777" w:rsidR="00DC6297" w:rsidRDefault="00DC6297" w:rsidP="00DC6297">
            <w:pPr>
              <w:spacing w:after="0"/>
              <w:jc w:val="center"/>
              <w:rPr>
                <w:rFonts w:ascii="Times New Roman" w:eastAsia="Times New Roman" w:hAnsi="Times New Roman" w:cs="Times New Roman"/>
                <w:sz w:val="24"/>
                <w:szCs w:val="24"/>
              </w:rPr>
            </w:pPr>
          </w:p>
        </w:tc>
        <w:tc>
          <w:tcPr>
            <w:tcW w:w="991" w:type="dxa"/>
            <w:tcBorders>
              <w:top w:val="nil"/>
              <w:left w:val="nil"/>
              <w:bottom w:val="nil"/>
              <w:right w:val="nil"/>
            </w:tcBorders>
            <w:vAlign w:val="center"/>
          </w:tcPr>
          <w:p w14:paraId="1E4FF37D"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350" w:type="dxa"/>
            <w:tcBorders>
              <w:top w:val="nil"/>
              <w:left w:val="nil"/>
              <w:bottom w:val="nil"/>
              <w:right w:val="nil"/>
            </w:tcBorders>
            <w:vAlign w:val="center"/>
          </w:tcPr>
          <w:p w14:paraId="7C3CBC7A" w14:textId="77777777" w:rsidR="00DC6297" w:rsidRDefault="00DC6297" w:rsidP="00DC6297">
            <w:pPr>
              <w:spacing w:after="0"/>
              <w:jc w:val="center"/>
              <w:rPr>
                <w:rFonts w:ascii="Times New Roman" w:eastAsia="Times New Roman" w:hAnsi="Times New Roman" w:cs="Times New Roman"/>
                <w:sz w:val="24"/>
                <w:szCs w:val="24"/>
              </w:rPr>
            </w:pPr>
          </w:p>
        </w:tc>
        <w:tc>
          <w:tcPr>
            <w:tcW w:w="2406" w:type="dxa"/>
            <w:tcBorders>
              <w:top w:val="nil"/>
              <w:left w:val="nil"/>
              <w:bottom w:val="nil"/>
              <w:right w:val="nil"/>
            </w:tcBorders>
            <w:vAlign w:val="center"/>
          </w:tcPr>
          <w:p w14:paraId="41178BC2" w14:textId="77777777" w:rsidR="00DC6297" w:rsidRDefault="00DC6297" w:rsidP="00DC629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350" w:type="dxa"/>
            <w:tcBorders>
              <w:top w:val="nil"/>
              <w:left w:val="nil"/>
              <w:bottom w:val="nil"/>
              <w:right w:val="nil"/>
            </w:tcBorders>
            <w:vAlign w:val="center"/>
          </w:tcPr>
          <w:p w14:paraId="3F5959A2" w14:textId="77777777" w:rsidR="00DC6297" w:rsidRDefault="00DC6297" w:rsidP="00DC6297">
            <w:pPr>
              <w:spacing w:after="0"/>
              <w:jc w:val="center"/>
              <w:rPr>
                <w:rFonts w:ascii="Times New Roman" w:eastAsia="Times New Roman" w:hAnsi="Times New Roman" w:cs="Times New Roman"/>
                <w:sz w:val="24"/>
                <w:szCs w:val="24"/>
              </w:rPr>
            </w:pPr>
          </w:p>
        </w:tc>
      </w:tr>
      <w:tr w:rsidR="00DC6297" w14:paraId="242CAC55" w14:textId="77777777" w:rsidTr="00AE5379">
        <w:trPr>
          <w:trHeight w:val="40"/>
          <w:jc w:val="center"/>
        </w:trPr>
        <w:tc>
          <w:tcPr>
            <w:tcW w:w="8063" w:type="dxa"/>
            <w:gridSpan w:val="11"/>
            <w:tcBorders>
              <w:top w:val="nil"/>
              <w:left w:val="nil"/>
              <w:bottom w:val="single" w:sz="12" w:space="0" w:color="000000"/>
              <w:right w:val="nil"/>
            </w:tcBorders>
            <w:vAlign w:val="center"/>
          </w:tcPr>
          <w:p w14:paraId="14C9FE47" w14:textId="77777777" w:rsidR="00DC6297" w:rsidRDefault="00DC6297" w:rsidP="00DC6297">
            <w:pPr>
              <w:spacing w:after="0"/>
              <w:jc w:val="center"/>
              <w:rPr>
                <w:rFonts w:ascii="Times New Roman" w:eastAsia="Times New Roman" w:hAnsi="Times New Roman" w:cs="Times New Roman"/>
                <w:sz w:val="24"/>
                <w:szCs w:val="24"/>
              </w:rPr>
            </w:pPr>
          </w:p>
        </w:tc>
      </w:tr>
    </w:tbl>
    <w:p w14:paraId="60DBF7BE"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71BC1D12" w14:textId="77777777" w:rsidR="00DC6297" w:rsidRDefault="00DC6297" w:rsidP="00DC6297">
      <w:pPr>
        <w:spacing w:after="0" w:line="240" w:lineRule="auto"/>
        <w:jc w:val="center"/>
        <w:rPr>
          <w:sz w:val="24"/>
          <w:szCs w:val="24"/>
        </w:rPr>
      </w:pPr>
    </w:p>
    <w:p w14:paraId="58B42EB4" w14:textId="77777777" w:rsidR="00DC6297" w:rsidRDefault="00DC6297" w:rsidP="00DC6297">
      <w:pPr>
        <w:jc w:val="center"/>
        <w:rPr>
          <w:sz w:val="24"/>
          <w:szCs w:val="24"/>
        </w:rPr>
      </w:pPr>
      <w:r>
        <w:rPr>
          <w:sz w:val="24"/>
          <w:szCs w:val="24"/>
        </w:rPr>
        <w:t xml:space="preserve">Tabla 4. </w:t>
      </w:r>
      <w:proofErr w:type="spellStart"/>
      <w:r>
        <w:rPr>
          <w:sz w:val="24"/>
          <w:szCs w:val="24"/>
        </w:rPr>
        <w:t>Subjuego</w:t>
      </w:r>
      <w:proofErr w:type="spellEnd"/>
      <w:r>
        <w:rPr>
          <w:sz w:val="24"/>
          <w:szCs w:val="24"/>
        </w:rPr>
        <w:t xml:space="preserve"> 1. Diferencias relativas. Se omite la multiplicación por </w:t>
      </w:r>
      <w:r>
        <w:rPr>
          <w:i/>
          <w:sz w:val="24"/>
          <w:szCs w:val="24"/>
        </w:rPr>
        <w:t>p</w:t>
      </w:r>
      <w:r>
        <w:rPr>
          <w:sz w:val="24"/>
          <w:szCs w:val="24"/>
        </w:rPr>
        <w:t>.</w:t>
      </w:r>
    </w:p>
    <w:tbl>
      <w:tblPr>
        <w:tblW w:w="8034" w:type="dxa"/>
        <w:jc w:val="center"/>
        <w:tblLayout w:type="fixed"/>
        <w:tblLook w:val="0400" w:firstRow="0" w:lastRow="0" w:firstColumn="0" w:lastColumn="0" w:noHBand="0" w:noVBand="1"/>
      </w:tblPr>
      <w:tblGrid>
        <w:gridCol w:w="1426"/>
        <w:gridCol w:w="374"/>
        <w:gridCol w:w="995"/>
        <w:gridCol w:w="374"/>
        <w:gridCol w:w="465"/>
        <w:gridCol w:w="374"/>
        <w:gridCol w:w="885"/>
        <w:gridCol w:w="374"/>
        <w:gridCol w:w="2387"/>
        <w:gridCol w:w="373"/>
        <w:gridCol w:w="7"/>
      </w:tblGrid>
      <w:tr w:rsidR="00DC6297" w14:paraId="605BA1F2" w14:textId="77777777" w:rsidTr="00AE5379">
        <w:trPr>
          <w:trHeight w:val="59"/>
          <w:jc w:val="center"/>
        </w:trPr>
        <w:tc>
          <w:tcPr>
            <w:tcW w:w="8034" w:type="dxa"/>
            <w:gridSpan w:val="11"/>
            <w:tcBorders>
              <w:top w:val="nil"/>
              <w:left w:val="nil"/>
              <w:bottom w:val="single" w:sz="6" w:space="0" w:color="000000"/>
              <w:right w:val="nil"/>
            </w:tcBorders>
            <w:vAlign w:val="center"/>
          </w:tcPr>
          <w:p w14:paraId="13709047"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4CC63A05" w14:textId="77777777" w:rsidTr="00AE5379">
        <w:trPr>
          <w:trHeight w:val="127"/>
          <w:jc w:val="center"/>
        </w:trPr>
        <w:tc>
          <w:tcPr>
            <w:tcW w:w="1801" w:type="dxa"/>
            <w:gridSpan w:val="2"/>
            <w:tcBorders>
              <w:top w:val="nil"/>
              <w:left w:val="nil"/>
              <w:bottom w:val="single" w:sz="6" w:space="0" w:color="000000"/>
              <w:right w:val="nil"/>
            </w:tcBorders>
            <w:vAlign w:val="center"/>
          </w:tcPr>
          <w:p w14:paraId="3660BCEC"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70" w:type="dxa"/>
            <w:gridSpan w:val="2"/>
            <w:tcBorders>
              <w:top w:val="nil"/>
              <w:left w:val="nil"/>
              <w:bottom w:val="single" w:sz="6" w:space="0" w:color="000000"/>
              <w:right w:val="nil"/>
            </w:tcBorders>
            <w:vAlign w:val="center"/>
          </w:tcPr>
          <w:p w14:paraId="383C74D0"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9" w:type="dxa"/>
            <w:gridSpan w:val="2"/>
            <w:tcBorders>
              <w:top w:val="nil"/>
              <w:left w:val="nil"/>
              <w:bottom w:val="single" w:sz="6" w:space="0" w:color="000000"/>
              <w:right w:val="nil"/>
            </w:tcBorders>
            <w:vAlign w:val="center"/>
          </w:tcPr>
          <w:p w14:paraId="025A298E"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59" w:type="dxa"/>
            <w:gridSpan w:val="2"/>
            <w:tcBorders>
              <w:top w:val="nil"/>
              <w:left w:val="nil"/>
              <w:bottom w:val="single" w:sz="6" w:space="0" w:color="000000"/>
              <w:right w:val="nil"/>
            </w:tcBorders>
            <w:vAlign w:val="center"/>
          </w:tcPr>
          <w:p w14:paraId="57F8E5D4"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63" w:type="dxa"/>
            <w:gridSpan w:val="3"/>
            <w:tcBorders>
              <w:top w:val="nil"/>
              <w:left w:val="nil"/>
              <w:bottom w:val="single" w:sz="6" w:space="0" w:color="000000"/>
              <w:right w:val="nil"/>
            </w:tcBorders>
            <w:vAlign w:val="center"/>
          </w:tcPr>
          <w:p w14:paraId="0295ED8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569F6229" w14:textId="77777777" w:rsidTr="00AE5379">
        <w:trPr>
          <w:gridAfter w:val="1"/>
          <w:wAfter w:w="7" w:type="dxa"/>
          <w:trHeight w:val="118"/>
          <w:jc w:val="center"/>
        </w:trPr>
        <w:tc>
          <w:tcPr>
            <w:tcW w:w="1427" w:type="dxa"/>
            <w:tcBorders>
              <w:top w:val="nil"/>
              <w:left w:val="nil"/>
              <w:bottom w:val="nil"/>
              <w:right w:val="nil"/>
            </w:tcBorders>
            <w:vAlign w:val="center"/>
          </w:tcPr>
          <w:p w14:paraId="6BACB3D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373" w:type="dxa"/>
            <w:tcBorders>
              <w:top w:val="nil"/>
              <w:left w:val="nil"/>
              <w:bottom w:val="nil"/>
              <w:right w:val="nil"/>
            </w:tcBorders>
            <w:vAlign w:val="center"/>
          </w:tcPr>
          <w:p w14:paraId="5B7B869C"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2CE7EA5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-0.839 </w:t>
            </w:r>
          </w:p>
        </w:tc>
        <w:tc>
          <w:tcPr>
            <w:tcW w:w="373" w:type="dxa"/>
            <w:tcBorders>
              <w:top w:val="nil"/>
              <w:left w:val="nil"/>
              <w:bottom w:val="nil"/>
              <w:right w:val="nil"/>
            </w:tcBorders>
            <w:vAlign w:val="center"/>
          </w:tcPr>
          <w:p w14:paraId="5814B828"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2DE9C01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7B7BA306"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512A078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0.408 </w:t>
            </w:r>
          </w:p>
        </w:tc>
        <w:tc>
          <w:tcPr>
            <w:tcW w:w="373" w:type="dxa"/>
            <w:tcBorders>
              <w:top w:val="nil"/>
              <w:left w:val="nil"/>
              <w:bottom w:val="nil"/>
              <w:right w:val="nil"/>
            </w:tcBorders>
            <w:vAlign w:val="center"/>
          </w:tcPr>
          <w:p w14:paraId="546EB01C"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3567109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-0.101 </w:t>
            </w:r>
          </w:p>
        </w:tc>
        <w:tc>
          <w:tcPr>
            <w:tcW w:w="373" w:type="dxa"/>
            <w:tcBorders>
              <w:top w:val="nil"/>
              <w:left w:val="nil"/>
              <w:bottom w:val="nil"/>
              <w:right w:val="nil"/>
            </w:tcBorders>
            <w:vAlign w:val="center"/>
          </w:tcPr>
          <w:p w14:paraId="4DF54D3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D598927" w14:textId="77777777" w:rsidTr="00AE5379">
        <w:trPr>
          <w:gridAfter w:val="1"/>
          <w:wAfter w:w="7" w:type="dxa"/>
          <w:trHeight w:val="127"/>
          <w:jc w:val="center"/>
        </w:trPr>
        <w:tc>
          <w:tcPr>
            <w:tcW w:w="1427" w:type="dxa"/>
            <w:tcBorders>
              <w:top w:val="nil"/>
              <w:left w:val="nil"/>
              <w:bottom w:val="nil"/>
              <w:right w:val="nil"/>
            </w:tcBorders>
            <w:vAlign w:val="center"/>
          </w:tcPr>
          <w:p w14:paraId="3B85A76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373" w:type="dxa"/>
            <w:tcBorders>
              <w:top w:val="nil"/>
              <w:left w:val="nil"/>
              <w:bottom w:val="nil"/>
              <w:right w:val="nil"/>
            </w:tcBorders>
            <w:vAlign w:val="center"/>
          </w:tcPr>
          <w:p w14:paraId="11749CA0"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41A9570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0.424 </w:t>
            </w:r>
          </w:p>
        </w:tc>
        <w:tc>
          <w:tcPr>
            <w:tcW w:w="373" w:type="dxa"/>
            <w:tcBorders>
              <w:top w:val="nil"/>
              <w:left w:val="nil"/>
              <w:bottom w:val="nil"/>
              <w:right w:val="nil"/>
            </w:tcBorders>
            <w:vAlign w:val="center"/>
          </w:tcPr>
          <w:p w14:paraId="187D7F04"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217E888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E47A4B8"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6D86D0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0.675 </w:t>
            </w:r>
          </w:p>
        </w:tc>
        <w:tc>
          <w:tcPr>
            <w:tcW w:w="373" w:type="dxa"/>
            <w:tcBorders>
              <w:top w:val="nil"/>
              <w:left w:val="nil"/>
              <w:bottom w:val="nil"/>
              <w:right w:val="nil"/>
            </w:tcBorders>
            <w:vAlign w:val="center"/>
          </w:tcPr>
          <w:p w14:paraId="68081DC1"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1A6A630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c>
          <w:tcPr>
            <w:tcW w:w="373" w:type="dxa"/>
            <w:tcBorders>
              <w:top w:val="nil"/>
              <w:left w:val="nil"/>
              <w:bottom w:val="nil"/>
              <w:right w:val="nil"/>
            </w:tcBorders>
            <w:vAlign w:val="center"/>
          </w:tcPr>
          <w:p w14:paraId="7E6615A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8D56AEE" w14:textId="77777777" w:rsidTr="00AE5379">
        <w:trPr>
          <w:gridAfter w:val="1"/>
          <w:wAfter w:w="7" w:type="dxa"/>
          <w:trHeight w:val="127"/>
          <w:jc w:val="center"/>
        </w:trPr>
        <w:tc>
          <w:tcPr>
            <w:tcW w:w="1427" w:type="dxa"/>
            <w:tcBorders>
              <w:top w:val="nil"/>
              <w:left w:val="nil"/>
              <w:bottom w:val="nil"/>
              <w:right w:val="nil"/>
            </w:tcBorders>
            <w:vAlign w:val="center"/>
          </w:tcPr>
          <w:p w14:paraId="5EEF5CC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Periodo 3 </w:t>
            </w:r>
          </w:p>
        </w:tc>
        <w:tc>
          <w:tcPr>
            <w:tcW w:w="373" w:type="dxa"/>
            <w:tcBorders>
              <w:top w:val="nil"/>
              <w:left w:val="nil"/>
              <w:bottom w:val="nil"/>
              <w:right w:val="nil"/>
            </w:tcBorders>
            <w:vAlign w:val="center"/>
          </w:tcPr>
          <w:p w14:paraId="1FC746AA"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3AEEB1B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3.052 </w:t>
            </w:r>
          </w:p>
        </w:tc>
        <w:tc>
          <w:tcPr>
            <w:tcW w:w="373" w:type="dxa"/>
            <w:tcBorders>
              <w:top w:val="nil"/>
              <w:left w:val="nil"/>
              <w:bottom w:val="nil"/>
              <w:right w:val="nil"/>
            </w:tcBorders>
            <w:vAlign w:val="center"/>
          </w:tcPr>
          <w:p w14:paraId="722477AB"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7C0FD22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05FF20AE"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2795715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73" w:type="dxa"/>
            <w:tcBorders>
              <w:top w:val="nil"/>
              <w:left w:val="nil"/>
              <w:bottom w:val="nil"/>
              <w:right w:val="nil"/>
            </w:tcBorders>
            <w:vAlign w:val="center"/>
          </w:tcPr>
          <w:p w14:paraId="2B296D3F"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6F50D98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0.315 </w:t>
            </w:r>
          </w:p>
        </w:tc>
        <w:tc>
          <w:tcPr>
            <w:tcW w:w="373" w:type="dxa"/>
            <w:tcBorders>
              <w:top w:val="nil"/>
              <w:left w:val="nil"/>
              <w:bottom w:val="nil"/>
              <w:right w:val="nil"/>
            </w:tcBorders>
            <w:vAlign w:val="center"/>
          </w:tcPr>
          <w:p w14:paraId="0BB639D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1F0DE9D" w14:textId="77777777" w:rsidTr="00AE5379">
        <w:trPr>
          <w:gridAfter w:val="1"/>
          <w:wAfter w:w="7" w:type="dxa"/>
          <w:trHeight w:val="127"/>
          <w:jc w:val="center"/>
        </w:trPr>
        <w:tc>
          <w:tcPr>
            <w:tcW w:w="1427" w:type="dxa"/>
            <w:tcBorders>
              <w:top w:val="nil"/>
              <w:left w:val="nil"/>
              <w:bottom w:val="nil"/>
              <w:right w:val="nil"/>
            </w:tcBorders>
            <w:vAlign w:val="center"/>
          </w:tcPr>
          <w:p w14:paraId="5E74226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373" w:type="dxa"/>
            <w:tcBorders>
              <w:top w:val="nil"/>
              <w:left w:val="nil"/>
              <w:bottom w:val="nil"/>
              <w:right w:val="nil"/>
            </w:tcBorders>
            <w:vAlign w:val="center"/>
          </w:tcPr>
          <w:p w14:paraId="28587926" w14:textId="77777777" w:rsidR="00DC6297" w:rsidRDefault="00DC6297" w:rsidP="00DC6297">
            <w:pPr>
              <w:spacing w:after="0"/>
              <w:rPr>
                <w:rFonts w:ascii="Times New Roman" w:eastAsia="Times New Roman" w:hAnsi="Times New Roman" w:cs="Times New Roman"/>
                <w:sz w:val="24"/>
                <w:szCs w:val="24"/>
              </w:rPr>
            </w:pPr>
          </w:p>
        </w:tc>
        <w:tc>
          <w:tcPr>
            <w:tcW w:w="996" w:type="dxa"/>
            <w:tcBorders>
              <w:top w:val="nil"/>
              <w:left w:val="nil"/>
              <w:bottom w:val="nil"/>
              <w:right w:val="nil"/>
            </w:tcBorders>
            <w:vAlign w:val="center"/>
          </w:tcPr>
          <w:p w14:paraId="652C755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1.800 </w:t>
            </w:r>
          </w:p>
        </w:tc>
        <w:tc>
          <w:tcPr>
            <w:tcW w:w="373" w:type="dxa"/>
            <w:tcBorders>
              <w:top w:val="nil"/>
              <w:left w:val="nil"/>
              <w:bottom w:val="nil"/>
              <w:right w:val="nil"/>
            </w:tcBorders>
            <w:vAlign w:val="center"/>
          </w:tcPr>
          <w:p w14:paraId="759DFF23" w14:textId="77777777" w:rsidR="00DC6297" w:rsidRDefault="00DC6297" w:rsidP="00DC6297">
            <w:pPr>
              <w:spacing w:after="0"/>
              <w:jc w:val="right"/>
              <w:rPr>
                <w:rFonts w:ascii="Times New Roman" w:eastAsia="Times New Roman" w:hAnsi="Times New Roman" w:cs="Times New Roman"/>
                <w:sz w:val="24"/>
                <w:szCs w:val="24"/>
              </w:rPr>
            </w:pPr>
          </w:p>
        </w:tc>
        <w:tc>
          <w:tcPr>
            <w:tcW w:w="465" w:type="dxa"/>
            <w:tcBorders>
              <w:top w:val="nil"/>
              <w:left w:val="nil"/>
              <w:bottom w:val="nil"/>
              <w:right w:val="nil"/>
            </w:tcBorders>
            <w:vAlign w:val="center"/>
          </w:tcPr>
          <w:p w14:paraId="4951E9E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373" w:type="dxa"/>
            <w:tcBorders>
              <w:top w:val="nil"/>
              <w:left w:val="nil"/>
              <w:bottom w:val="nil"/>
              <w:right w:val="nil"/>
            </w:tcBorders>
            <w:vAlign w:val="center"/>
          </w:tcPr>
          <w:p w14:paraId="6688585A" w14:textId="77777777" w:rsidR="00DC6297" w:rsidRDefault="00DC6297" w:rsidP="00DC6297">
            <w:pPr>
              <w:spacing w:after="0"/>
              <w:jc w:val="right"/>
              <w:rPr>
                <w:rFonts w:ascii="Times New Roman" w:eastAsia="Times New Roman" w:hAnsi="Times New Roman" w:cs="Times New Roman"/>
                <w:sz w:val="24"/>
                <w:szCs w:val="24"/>
              </w:rPr>
            </w:pPr>
          </w:p>
        </w:tc>
        <w:tc>
          <w:tcPr>
            <w:tcW w:w="885" w:type="dxa"/>
            <w:tcBorders>
              <w:top w:val="nil"/>
              <w:left w:val="nil"/>
              <w:bottom w:val="nil"/>
              <w:right w:val="nil"/>
            </w:tcBorders>
            <w:vAlign w:val="center"/>
          </w:tcPr>
          <w:p w14:paraId="17B26F6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0.082 </w:t>
            </w:r>
          </w:p>
        </w:tc>
        <w:tc>
          <w:tcPr>
            <w:tcW w:w="373" w:type="dxa"/>
            <w:tcBorders>
              <w:top w:val="nil"/>
              <w:left w:val="nil"/>
              <w:bottom w:val="nil"/>
              <w:right w:val="nil"/>
            </w:tcBorders>
            <w:vAlign w:val="center"/>
          </w:tcPr>
          <w:p w14:paraId="336996AB" w14:textId="77777777" w:rsidR="00DC6297" w:rsidRDefault="00DC6297" w:rsidP="00DC6297">
            <w:pPr>
              <w:spacing w:after="0"/>
              <w:jc w:val="right"/>
              <w:rPr>
                <w:rFonts w:ascii="Times New Roman" w:eastAsia="Times New Roman" w:hAnsi="Times New Roman" w:cs="Times New Roman"/>
                <w:sz w:val="24"/>
                <w:szCs w:val="24"/>
              </w:rPr>
            </w:pPr>
          </w:p>
        </w:tc>
        <w:tc>
          <w:tcPr>
            <w:tcW w:w="2389" w:type="dxa"/>
            <w:tcBorders>
              <w:top w:val="nil"/>
              <w:left w:val="nil"/>
              <w:bottom w:val="nil"/>
              <w:right w:val="nil"/>
            </w:tcBorders>
            <w:vAlign w:val="center"/>
          </w:tcPr>
          <w:p w14:paraId="74C5F17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0.167 </w:t>
            </w:r>
          </w:p>
        </w:tc>
        <w:tc>
          <w:tcPr>
            <w:tcW w:w="373" w:type="dxa"/>
            <w:tcBorders>
              <w:top w:val="nil"/>
              <w:left w:val="nil"/>
              <w:bottom w:val="nil"/>
              <w:right w:val="nil"/>
            </w:tcBorders>
            <w:vAlign w:val="center"/>
          </w:tcPr>
          <w:p w14:paraId="68CC554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414F153" w14:textId="77777777" w:rsidTr="00AE5379">
        <w:trPr>
          <w:trHeight w:val="50"/>
          <w:jc w:val="center"/>
        </w:trPr>
        <w:tc>
          <w:tcPr>
            <w:tcW w:w="8034" w:type="dxa"/>
            <w:gridSpan w:val="11"/>
            <w:tcBorders>
              <w:top w:val="nil"/>
              <w:left w:val="nil"/>
              <w:bottom w:val="single" w:sz="12" w:space="0" w:color="000000"/>
              <w:right w:val="nil"/>
            </w:tcBorders>
            <w:vAlign w:val="center"/>
          </w:tcPr>
          <w:p w14:paraId="1098E1A3" w14:textId="77777777" w:rsidR="00DC6297" w:rsidRDefault="00DC6297" w:rsidP="00DC6297">
            <w:pPr>
              <w:spacing w:after="0"/>
              <w:rPr>
                <w:rFonts w:ascii="Times New Roman" w:eastAsia="Times New Roman" w:hAnsi="Times New Roman" w:cs="Times New Roman"/>
                <w:sz w:val="24"/>
                <w:szCs w:val="24"/>
              </w:rPr>
            </w:pPr>
          </w:p>
        </w:tc>
      </w:tr>
    </w:tbl>
    <w:p w14:paraId="427AD618"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jugadores en cada periodo del primer </w:t>
      </w:r>
      <w:proofErr w:type="spellStart"/>
      <w:r>
        <w:rPr>
          <w:sz w:val="24"/>
          <w:szCs w:val="24"/>
        </w:rPr>
        <w:t>subjuego</w:t>
      </w:r>
      <w:proofErr w:type="spellEnd"/>
      <w:r>
        <w:rPr>
          <w:sz w:val="24"/>
          <w:szCs w:val="24"/>
        </w:rPr>
        <w:t>.</w:t>
      </w:r>
    </w:p>
    <w:p w14:paraId="7D74217E" w14:textId="77777777" w:rsidR="00DC6297" w:rsidRDefault="00DC6297" w:rsidP="00DC6297"/>
    <w:p w14:paraId="6B35E99D" w14:textId="77777777" w:rsidR="00DC6297" w:rsidRDefault="00DC6297" w:rsidP="00DC6297">
      <w:pPr>
        <w:jc w:val="center"/>
        <w:rPr>
          <w:sz w:val="24"/>
          <w:szCs w:val="24"/>
        </w:rPr>
      </w:pPr>
      <w:r>
        <w:rPr>
          <w:sz w:val="24"/>
          <w:szCs w:val="24"/>
        </w:rPr>
        <w:t xml:space="preserve">Tabla 5. </w:t>
      </w:r>
      <w:proofErr w:type="spellStart"/>
      <w:r>
        <w:rPr>
          <w:sz w:val="24"/>
          <w:szCs w:val="24"/>
        </w:rPr>
        <w:t>Subjuego</w:t>
      </w:r>
      <w:proofErr w:type="spellEnd"/>
      <w:r>
        <w:rPr>
          <w:sz w:val="24"/>
          <w:szCs w:val="24"/>
        </w:rPr>
        <w:t xml:space="preserve"> 2. Diferencias normalizadas. Participante A.</w:t>
      </w:r>
    </w:p>
    <w:tbl>
      <w:tblPr>
        <w:tblW w:w="7008" w:type="dxa"/>
        <w:jc w:val="center"/>
        <w:tblLayout w:type="fixed"/>
        <w:tblLook w:val="0400" w:firstRow="0" w:lastRow="0" w:firstColumn="0" w:lastColumn="0" w:noHBand="0" w:noVBand="1"/>
      </w:tblPr>
      <w:tblGrid>
        <w:gridCol w:w="1247"/>
        <w:gridCol w:w="338"/>
        <w:gridCol w:w="874"/>
        <w:gridCol w:w="338"/>
        <w:gridCol w:w="337"/>
        <w:gridCol w:w="337"/>
        <w:gridCol w:w="777"/>
        <w:gridCol w:w="337"/>
        <w:gridCol w:w="2084"/>
        <w:gridCol w:w="339"/>
      </w:tblGrid>
      <w:tr w:rsidR="00DC6297" w14:paraId="3256CD95" w14:textId="77777777" w:rsidTr="00AE5379">
        <w:trPr>
          <w:trHeight w:val="67"/>
          <w:jc w:val="center"/>
        </w:trPr>
        <w:tc>
          <w:tcPr>
            <w:tcW w:w="7008" w:type="dxa"/>
            <w:gridSpan w:val="10"/>
            <w:tcBorders>
              <w:top w:val="nil"/>
              <w:left w:val="nil"/>
              <w:bottom w:val="single" w:sz="6" w:space="0" w:color="000000"/>
              <w:right w:val="nil"/>
            </w:tcBorders>
            <w:vAlign w:val="center"/>
          </w:tcPr>
          <w:p w14:paraId="0E501C35"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63A4D405" w14:textId="77777777" w:rsidTr="00AE5379">
        <w:trPr>
          <w:trHeight w:val="143"/>
          <w:jc w:val="center"/>
        </w:trPr>
        <w:tc>
          <w:tcPr>
            <w:tcW w:w="1585" w:type="dxa"/>
            <w:gridSpan w:val="2"/>
            <w:tcBorders>
              <w:top w:val="nil"/>
              <w:left w:val="nil"/>
              <w:bottom w:val="single" w:sz="6" w:space="0" w:color="000000"/>
              <w:right w:val="nil"/>
            </w:tcBorders>
            <w:vAlign w:val="center"/>
          </w:tcPr>
          <w:p w14:paraId="4719AD0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12" w:type="dxa"/>
            <w:gridSpan w:val="2"/>
            <w:tcBorders>
              <w:top w:val="nil"/>
              <w:left w:val="nil"/>
              <w:bottom w:val="single" w:sz="6" w:space="0" w:color="000000"/>
              <w:right w:val="nil"/>
            </w:tcBorders>
            <w:vAlign w:val="center"/>
          </w:tcPr>
          <w:p w14:paraId="3F101F4A"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674" w:type="dxa"/>
            <w:gridSpan w:val="2"/>
            <w:tcBorders>
              <w:top w:val="nil"/>
              <w:left w:val="nil"/>
              <w:bottom w:val="single" w:sz="6" w:space="0" w:color="000000"/>
              <w:right w:val="nil"/>
            </w:tcBorders>
            <w:vAlign w:val="center"/>
          </w:tcPr>
          <w:p w14:paraId="688D3EBC"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14" w:type="dxa"/>
            <w:gridSpan w:val="2"/>
            <w:tcBorders>
              <w:top w:val="nil"/>
              <w:left w:val="nil"/>
              <w:bottom w:val="single" w:sz="6" w:space="0" w:color="000000"/>
              <w:right w:val="nil"/>
            </w:tcBorders>
            <w:vAlign w:val="center"/>
          </w:tcPr>
          <w:p w14:paraId="0DAC9ED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421" w:type="dxa"/>
            <w:gridSpan w:val="2"/>
            <w:tcBorders>
              <w:top w:val="nil"/>
              <w:left w:val="nil"/>
              <w:bottom w:val="single" w:sz="6" w:space="0" w:color="000000"/>
              <w:right w:val="nil"/>
            </w:tcBorders>
            <w:vAlign w:val="center"/>
          </w:tcPr>
          <w:p w14:paraId="32578C0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E5E1C2E" w14:textId="77777777" w:rsidTr="00AE5379">
        <w:trPr>
          <w:trHeight w:val="143"/>
          <w:jc w:val="center"/>
        </w:trPr>
        <w:tc>
          <w:tcPr>
            <w:tcW w:w="1247" w:type="dxa"/>
            <w:tcBorders>
              <w:top w:val="nil"/>
              <w:left w:val="nil"/>
              <w:bottom w:val="nil"/>
              <w:right w:val="nil"/>
            </w:tcBorders>
            <w:vAlign w:val="center"/>
          </w:tcPr>
          <w:p w14:paraId="4566A2F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7" w:type="dxa"/>
            <w:tcBorders>
              <w:top w:val="nil"/>
              <w:left w:val="nil"/>
              <w:bottom w:val="nil"/>
              <w:right w:val="nil"/>
            </w:tcBorders>
            <w:vAlign w:val="center"/>
          </w:tcPr>
          <w:p w14:paraId="0D871E86"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13AABC0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c>
          <w:tcPr>
            <w:tcW w:w="337" w:type="dxa"/>
            <w:tcBorders>
              <w:top w:val="nil"/>
              <w:left w:val="nil"/>
              <w:bottom w:val="nil"/>
              <w:right w:val="nil"/>
            </w:tcBorders>
            <w:vAlign w:val="center"/>
          </w:tcPr>
          <w:p w14:paraId="17FBCE48"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3225580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5DAFD7E4"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3DFA389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337" w:type="dxa"/>
            <w:tcBorders>
              <w:top w:val="nil"/>
              <w:left w:val="nil"/>
              <w:bottom w:val="nil"/>
              <w:right w:val="nil"/>
            </w:tcBorders>
            <w:vAlign w:val="center"/>
          </w:tcPr>
          <w:p w14:paraId="435AE9BA"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11C566B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c>
          <w:tcPr>
            <w:tcW w:w="337" w:type="dxa"/>
            <w:tcBorders>
              <w:top w:val="nil"/>
              <w:left w:val="nil"/>
              <w:bottom w:val="nil"/>
              <w:right w:val="nil"/>
            </w:tcBorders>
            <w:vAlign w:val="center"/>
          </w:tcPr>
          <w:p w14:paraId="5D02C57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CB64FB" w14:textId="77777777" w:rsidTr="00AE5379">
        <w:trPr>
          <w:trHeight w:val="143"/>
          <w:jc w:val="center"/>
        </w:trPr>
        <w:tc>
          <w:tcPr>
            <w:tcW w:w="1247" w:type="dxa"/>
            <w:tcBorders>
              <w:top w:val="nil"/>
              <w:left w:val="nil"/>
              <w:bottom w:val="nil"/>
              <w:right w:val="nil"/>
            </w:tcBorders>
            <w:vAlign w:val="center"/>
          </w:tcPr>
          <w:p w14:paraId="0B6BE22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7" w:type="dxa"/>
            <w:tcBorders>
              <w:top w:val="nil"/>
              <w:left w:val="nil"/>
              <w:bottom w:val="nil"/>
              <w:right w:val="nil"/>
            </w:tcBorders>
            <w:vAlign w:val="center"/>
          </w:tcPr>
          <w:p w14:paraId="44D00361"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7B1E7AD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-0.138 </w:t>
            </w:r>
          </w:p>
        </w:tc>
        <w:tc>
          <w:tcPr>
            <w:tcW w:w="337" w:type="dxa"/>
            <w:tcBorders>
              <w:top w:val="nil"/>
              <w:left w:val="nil"/>
              <w:bottom w:val="nil"/>
              <w:right w:val="nil"/>
            </w:tcBorders>
            <w:vAlign w:val="center"/>
          </w:tcPr>
          <w:p w14:paraId="5B5AE1A5"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488F4D7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3C9C6005"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561C6EB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0.893 </w:t>
            </w:r>
          </w:p>
        </w:tc>
        <w:tc>
          <w:tcPr>
            <w:tcW w:w="337" w:type="dxa"/>
            <w:tcBorders>
              <w:top w:val="nil"/>
              <w:left w:val="nil"/>
              <w:bottom w:val="nil"/>
              <w:right w:val="nil"/>
            </w:tcBorders>
            <w:vAlign w:val="center"/>
          </w:tcPr>
          <w:p w14:paraId="1BD04696"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2030B5B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-0.011 </w:t>
            </w:r>
          </w:p>
        </w:tc>
        <w:tc>
          <w:tcPr>
            <w:tcW w:w="337" w:type="dxa"/>
            <w:tcBorders>
              <w:top w:val="nil"/>
              <w:left w:val="nil"/>
              <w:bottom w:val="nil"/>
              <w:right w:val="nil"/>
            </w:tcBorders>
            <w:vAlign w:val="center"/>
          </w:tcPr>
          <w:p w14:paraId="07B91E48"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843577A" w14:textId="77777777" w:rsidTr="00AE5379">
        <w:trPr>
          <w:trHeight w:val="143"/>
          <w:jc w:val="center"/>
        </w:trPr>
        <w:tc>
          <w:tcPr>
            <w:tcW w:w="1247" w:type="dxa"/>
            <w:tcBorders>
              <w:top w:val="nil"/>
              <w:left w:val="nil"/>
              <w:bottom w:val="nil"/>
              <w:right w:val="nil"/>
            </w:tcBorders>
            <w:vAlign w:val="center"/>
          </w:tcPr>
          <w:p w14:paraId="0CEDCD3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7" w:type="dxa"/>
            <w:tcBorders>
              <w:top w:val="nil"/>
              <w:left w:val="nil"/>
              <w:bottom w:val="nil"/>
              <w:right w:val="nil"/>
            </w:tcBorders>
            <w:vAlign w:val="center"/>
          </w:tcPr>
          <w:p w14:paraId="19E5D31B"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0E0616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-1.083 </w:t>
            </w:r>
          </w:p>
        </w:tc>
        <w:tc>
          <w:tcPr>
            <w:tcW w:w="337" w:type="dxa"/>
            <w:tcBorders>
              <w:top w:val="nil"/>
              <w:left w:val="nil"/>
              <w:bottom w:val="nil"/>
              <w:right w:val="nil"/>
            </w:tcBorders>
            <w:vAlign w:val="center"/>
          </w:tcPr>
          <w:p w14:paraId="5B05F899"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0F1EDE4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2E42E5D9"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5778804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c>
          <w:tcPr>
            <w:tcW w:w="337" w:type="dxa"/>
            <w:tcBorders>
              <w:top w:val="nil"/>
              <w:left w:val="nil"/>
              <w:bottom w:val="nil"/>
              <w:right w:val="nil"/>
            </w:tcBorders>
            <w:vAlign w:val="center"/>
          </w:tcPr>
          <w:p w14:paraId="44DF45AB"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44808B5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-0.133 </w:t>
            </w:r>
          </w:p>
        </w:tc>
        <w:tc>
          <w:tcPr>
            <w:tcW w:w="337" w:type="dxa"/>
            <w:tcBorders>
              <w:top w:val="nil"/>
              <w:left w:val="nil"/>
              <w:bottom w:val="nil"/>
              <w:right w:val="nil"/>
            </w:tcBorders>
            <w:vAlign w:val="center"/>
          </w:tcPr>
          <w:p w14:paraId="126E3065"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F65F2B9" w14:textId="77777777" w:rsidTr="00AE5379">
        <w:trPr>
          <w:trHeight w:val="143"/>
          <w:jc w:val="center"/>
        </w:trPr>
        <w:tc>
          <w:tcPr>
            <w:tcW w:w="1247" w:type="dxa"/>
            <w:tcBorders>
              <w:top w:val="nil"/>
              <w:left w:val="nil"/>
              <w:bottom w:val="nil"/>
              <w:right w:val="nil"/>
            </w:tcBorders>
            <w:vAlign w:val="center"/>
          </w:tcPr>
          <w:p w14:paraId="3A7FB36B"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7" w:type="dxa"/>
            <w:tcBorders>
              <w:top w:val="nil"/>
              <w:left w:val="nil"/>
              <w:bottom w:val="nil"/>
              <w:right w:val="nil"/>
            </w:tcBorders>
            <w:vAlign w:val="center"/>
          </w:tcPr>
          <w:p w14:paraId="5012F061" w14:textId="77777777" w:rsidR="00DC6297" w:rsidRDefault="00DC6297" w:rsidP="00DC6297">
            <w:pPr>
              <w:spacing w:after="0"/>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019C914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-0.154 </w:t>
            </w:r>
          </w:p>
        </w:tc>
        <w:tc>
          <w:tcPr>
            <w:tcW w:w="337" w:type="dxa"/>
            <w:tcBorders>
              <w:top w:val="nil"/>
              <w:left w:val="nil"/>
              <w:bottom w:val="nil"/>
              <w:right w:val="nil"/>
            </w:tcBorders>
            <w:vAlign w:val="center"/>
          </w:tcPr>
          <w:p w14:paraId="6E7E3B0A" w14:textId="77777777" w:rsidR="00DC6297" w:rsidRDefault="00DC6297" w:rsidP="00DC6297">
            <w:pPr>
              <w:spacing w:after="0"/>
              <w:jc w:val="right"/>
              <w:rPr>
                <w:rFonts w:ascii="Times New Roman" w:eastAsia="Times New Roman" w:hAnsi="Times New Roman" w:cs="Times New Roman"/>
                <w:sz w:val="24"/>
                <w:szCs w:val="24"/>
              </w:rPr>
            </w:pPr>
          </w:p>
        </w:tc>
        <w:tc>
          <w:tcPr>
            <w:tcW w:w="337" w:type="dxa"/>
            <w:tcBorders>
              <w:top w:val="nil"/>
              <w:left w:val="nil"/>
              <w:bottom w:val="nil"/>
              <w:right w:val="nil"/>
            </w:tcBorders>
            <w:vAlign w:val="center"/>
          </w:tcPr>
          <w:p w14:paraId="7BABDE3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7" w:type="dxa"/>
            <w:tcBorders>
              <w:top w:val="nil"/>
              <w:left w:val="nil"/>
              <w:bottom w:val="nil"/>
              <w:right w:val="nil"/>
            </w:tcBorders>
            <w:vAlign w:val="center"/>
          </w:tcPr>
          <w:p w14:paraId="0B7841BE" w14:textId="77777777" w:rsidR="00DC6297" w:rsidRDefault="00DC6297" w:rsidP="00DC6297">
            <w:pPr>
              <w:spacing w:after="0"/>
              <w:jc w:val="right"/>
              <w:rPr>
                <w:rFonts w:ascii="Times New Roman" w:eastAsia="Times New Roman" w:hAnsi="Times New Roman" w:cs="Times New Roman"/>
                <w:sz w:val="24"/>
                <w:szCs w:val="24"/>
              </w:rPr>
            </w:pPr>
          </w:p>
        </w:tc>
        <w:tc>
          <w:tcPr>
            <w:tcW w:w="777" w:type="dxa"/>
            <w:tcBorders>
              <w:top w:val="nil"/>
              <w:left w:val="nil"/>
              <w:bottom w:val="nil"/>
              <w:right w:val="nil"/>
            </w:tcBorders>
            <w:vAlign w:val="center"/>
          </w:tcPr>
          <w:p w14:paraId="1F7EC93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0.881 </w:t>
            </w:r>
          </w:p>
        </w:tc>
        <w:tc>
          <w:tcPr>
            <w:tcW w:w="337" w:type="dxa"/>
            <w:tcBorders>
              <w:top w:val="nil"/>
              <w:left w:val="nil"/>
              <w:bottom w:val="nil"/>
              <w:right w:val="nil"/>
            </w:tcBorders>
            <w:vAlign w:val="center"/>
          </w:tcPr>
          <w:p w14:paraId="5DF985B0" w14:textId="77777777" w:rsidR="00DC6297" w:rsidRDefault="00DC6297" w:rsidP="00DC6297">
            <w:pPr>
              <w:spacing w:after="0"/>
              <w:jc w:val="right"/>
              <w:rPr>
                <w:rFonts w:ascii="Times New Roman" w:eastAsia="Times New Roman" w:hAnsi="Times New Roman" w:cs="Times New Roman"/>
                <w:sz w:val="24"/>
                <w:szCs w:val="24"/>
              </w:rPr>
            </w:pPr>
          </w:p>
        </w:tc>
        <w:tc>
          <w:tcPr>
            <w:tcW w:w="2084" w:type="dxa"/>
            <w:tcBorders>
              <w:top w:val="nil"/>
              <w:left w:val="nil"/>
              <w:bottom w:val="nil"/>
              <w:right w:val="nil"/>
            </w:tcBorders>
            <w:vAlign w:val="center"/>
          </w:tcPr>
          <w:p w14:paraId="488A9AD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c>
          <w:tcPr>
            <w:tcW w:w="337" w:type="dxa"/>
            <w:tcBorders>
              <w:top w:val="nil"/>
              <w:left w:val="nil"/>
              <w:bottom w:val="nil"/>
              <w:right w:val="nil"/>
            </w:tcBorders>
            <w:vAlign w:val="center"/>
          </w:tcPr>
          <w:p w14:paraId="0861EA4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619B522" w14:textId="77777777" w:rsidTr="00AE5379">
        <w:trPr>
          <w:trHeight w:val="59"/>
          <w:jc w:val="center"/>
        </w:trPr>
        <w:tc>
          <w:tcPr>
            <w:tcW w:w="7008" w:type="dxa"/>
            <w:gridSpan w:val="10"/>
            <w:tcBorders>
              <w:top w:val="nil"/>
              <w:left w:val="nil"/>
              <w:bottom w:val="single" w:sz="12" w:space="0" w:color="000000"/>
              <w:right w:val="nil"/>
            </w:tcBorders>
            <w:vAlign w:val="center"/>
          </w:tcPr>
          <w:p w14:paraId="751D74E0" w14:textId="77777777" w:rsidR="00DC6297" w:rsidRDefault="00DC6297" w:rsidP="00DC6297">
            <w:pPr>
              <w:spacing w:after="0"/>
              <w:rPr>
                <w:rFonts w:ascii="Times New Roman" w:eastAsia="Times New Roman" w:hAnsi="Times New Roman" w:cs="Times New Roman"/>
                <w:sz w:val="24"/>
                <w:szCs w:val="24"/>
              </w:rPr>
            </w:pPr>
          </w:p>
        </w:tc>
      </w:tr>
    </w:tbl>
    <w:p w14:paraId="2346814A"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62DAC69A" w14:textId="77777777" w:rsidR="00DC6297" w:rsidRDefault="00DC6297" w:rsidP="00DC6297"/>
    <w:p w14:paraId="7E01F029" w14:textId="77777777" w:rsidR="00DC6297" w:rsidRDefault="00DC6297" w:rsidP="00DC6297">
      <w:pPr>
        <w:jc w:val="center"/>
        <w:rPr>
          <w:sz w:val="24"/>
          <w:szCs w:val="24"/>
        </w:rPr>
      </w:pPr>
      <w:r>
        <w:rPr>
          <w:sz w:val="24"/>
          <w:szCs w:val="24"/>
        </w:rPr>
        <w:t xml:space="preserve">Tabla 6. </w:t>
      </w:r>
      <w:proofErr w:type="spellStart"/>
      <w:r>
        <w:rPr>
          <w:sz w:val="24"/>
          <w:szCs w:val="24"/>
        </w:rPr>
        <w:t>Subjuego</w:t>
      </w:r>
      <w:proofErr w:type="spellEnd"/>
      <w:r>
        <w:rPr>
          <w:sz w:val="24"/>
          <w:szCs w:val="24"/>
        </w:rPr>
        <w:t xml:space="preserve"> 2. Diferencias normalizadas. Participantes D y E.</w:t>
      </w:r>
    </w:p>
    <w:tbl>
      <w:tblPr>
        <w:tblW w:w="8034" w:type="dxa"/>
        <w:jc w:val="center"/>
        <w:tblLayout w:type="fixed"/>
        <w:tblLook w:val="0400" w:firstRow="0" w:lastRow="0" w:firstColumn="0" w:lastColumn="0" w:noHBand="0" w:noVBand="1"/>
      </w:tblPr>
      <w:tblGrid>
        <w:gridCol w:w="1391"/>
        <w:gridCol w:w="398"/>
        <w:gridCol w:w="980"/>
        <w:gridCol w:w="397"/>
        <w:gridCol w:w="467"/>
        <w:gridCol w:w="398"/>
        <w:gridCol w:w="873"/>
        <w:gridCol w:w="398"/>
        <w:gridCol w:w="2323"/>
        <w:gridCol w:w="396"/>
        <w:gridCol w:w="13"/>
      </w:tblGrid>
      <w:tr w:rsidR="00DC6297" w14:paraId="3755051A" w14:textId="77777777" w:rsidTr="00AE5379">
        <w:trPr>
          <w:trHeight w:val="56"/>
          <w:jc w:val="center"/>
        </w:trPr>
        <w:tc>
          <w:tcPr>
            <w:tcW w:w="8034" w:type="dxa"/>
            <w:gridSpan w:val="11"/>
            <w:tcBorders>
              <w:top w:val="nil"/>
              <w:left w:val="nil"/>
              <w:bottom w:val="single" w:sz="6" w:space="0" w:color="000000"/>
              <w:right w:val="nil"/>
            </w:tcBorders>
            <w:vAlign w:val="center"/>
          </w:tcPr>
          <w:p w14:paraId="2B675C84"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57663F27" w14:textId="77777777" w:rsidTr="00AE5379">
        <w:trPr>
          <w:trHeight w:val="120"/>
          <w:jc w:val="center"/>
        </w:trPr>
        <w:tc>
          <w:tcPr>
            <w:tcW w:w="1791" w:type="dxa"/>
            <w:gridSpan w:val="2"/>
            <w:tcBorders>
              <w:top w:val="nil"/>
              <w:left w:val="nil"/>
              <w:bottom w:val="single" w:sz="6" w:space="0" w:color="000000"/>
              <w:right w:val="nil"/>
            </w:tcBorders>
            <w:vAlign w:val="center"/>
          </w:tcPr>
          <w:p w14:paraId="53B1856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77" w:type="dxa"/>
            <w:gridSpan w:val="2"/>
            <w:tcBorders>
              <w:top w:val="nil"/>
              <w:left w:val="nil"/>
              <w:bottom w:val="single" w:sz="6" w:space="0" w:color="000000"/>
              <w:right w:val="nil"/>
            </w:tcBorders>
            <w:vAlign w:val="center"/>
          </w:tcPr>
          <w:p w14:paraId="5C5844F1"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65" w:type="dxa"/>
            <w:gridSpan w:val="2"/>
            <w:tcBorders>
              <w:top w:val="nil"/>
              <w:left w:val="nil"/>
              <w:bottom w:val="single" w:sz="6" w:space="0" w:color="000000"/>
              <w:right w:val="nil"/>
            </w:tcBorders>
            <w:vAlign w:val="center"/>
          </w:tcPr>
          <w:p w14:paraId="4159C10B"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71" w:type="dxa"/>
            <w:gridSpan w:val="2"/>
            <w:tcBorders>
              <w:top w:val="nil"/>
              <w:left w:val="nil"/>
              <w:bottom w:val="single" w:sz="6" w:space="0" w:color="000000"/>
              <w:right w:val="nil"/>
            </w:tcBorders>
            <w:vAlign w:val="center"/>
          </w:tcPr>
          <w:p w14:paraId="2B4FA7A0"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8" w:type="dxa"/>
            <w:gridSpan w:val="3"/>
            <w:tcBorders>
              <w:top w:val="nil"/>
              <w:left w:val="nil"/>
              <w:bottom w:val="single" w:sz="6" w:space="0" w:color="000000"/>
              <w:right w:val="nil"/>
            </w:tcBorders>
            <w:vAlign w:val="center"/>
          </w:tcPr>
          <w:p w14:paraId="29DE7CC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1C345C64" w14:textId="77777777" w:rsidTr="00AE5379">
        <w:trPr>
          <w:gridAfter w:val="1"/>
          <w:wAfter w:w="13" w:type="dxa"/>
          <w:trHeight w:val="120"/>
          <w:jc w:val="center"/>
        </w:trPr>
        <w:tc>
          <w:tcPr>
            <w:tcW w:w="1393" w:type="dxa"/>
            <w:tcBorders>
              <w:top w:val="nil"/>
              <w:left w:val="nil"/>
              <w:bottom w:val="nil"/>
              <w:right w:val="nil"/>
            </w:tcBorders>
            <w:vAlign w:val="center"/>
          </w:tcPr>
          <w:p w14:paraId="089198FB"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97" w:type="dxa"/>
            <w:tcBorders>
              <w:top w:val="nil"/>
              <w:left w:val="nil"/>
              <w:bottom w:val="nil"/>
              <w:right w:val="nil"/>
            </w:tcBorders>
            <w:vAlign w:val="center"/>
          </w:tcPr>
          <w:p w14:paraId="54A6988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1636F1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-2.593 </w:t>
            </w:r>
          </w:p>
        </w:tc>
        <w:tc>
          <w:tcPr>
            <w:tcW w:w="397" w:type="dxa"/>
            <w:tcBorders>
              <w:top w:val="nil"/>
              <w:left w:val="nil"/>
              <w:bottom w:val="nil"/>
              <w:right w:val="nil"/>
            </w:tcBorders>
            <w:vAlign w:val="center"/>
          </w:tcPr>
          <w:p w14:paraId="54E14F63"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62AF59E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7C1839E5"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4871FD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 </w:t>
            </w:r>
          </w:p>
        </w:tc>
        <w:tc>
          <w:tcPr>
            <w:tcW w:w="397" w:type="dxa"/>
            <w:tcBorders>
              <w:top w:val="nil"/>
              <w:left w:val="nil"/>
              <w:bottom w:val="nil"/>
              <w:right w:val="nil"/>
            </w:tcBorders>
            <w:vAlign w:val="center"/>
          </w:tcPr>
          <w:p w14:paraId="581BD1A5"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3E467DB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-0.349 </w:t>
            </w:r>
          </w:p>
        </w:tc>
        <w:tc>
          <w:tcPr>
            <w:tcW w:w="396" w:type="dxa"/>
            <w:tcBorders>
              <w:top w:val="nil"/>
              <w:left w:val="nil"/>
              <w:bottom w:val="nil"/>
              <w:right w:val="nil"/>
            </w:tcBorders>
            <w:vAlign w:val="center"/>
          </w:tcPr>
          <w:p w14:paraId="31516FA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4AEF0C20" w14:textId="77777777" w:rsidTr="00AE5379">
        <w:trPr>
          <w:gridAfter w:val="1"/>
          <w:wAfter w:w="13" w:type="dxa"/>
          <w:trHeight w:val="120"/>
          <w:jc w:val="center"/>
        </w:trPr>
        <w:tc>
          <w:tcPr>
            <w:tcW w:w="1393" w:type="dxa"/>
            <w:tcBorders>
              <w:top w:val="nil"/>
              <w:left w:val="nil"/>
              <w:bottom w:val="nil"/>
              <w:right w:val="nil"/>
            </w:tcBorders>
            <w:vAlign w:val="center"/>
          </w:tcPr>
          <w:p w14:paraId="1FC92732"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97" w:type="dxa"/>
            <w:tcBorders>
              <w:top w:val="nil"/>
              <w:left w:val="nil"/>
              <w:bottom w:val="nil"/>
              <w:right w:val="nil"/>
            </w:tcBorders>
            <w:vAlign w:val="center"/>
          </w:tcPr>
          <w:p w14:paraId="02F16BD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02C3570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-3.210 </w:t>
            </w:r>
          </w:p>
        </w:tc>
        <w:tc>
          <w:tcPr>
            <w:tcW w:w="397" w:type="dxa"/>
            <w:tcBorders>
              <w:top w:val="nil"/>
              <w:left w:val="nil"/>
              <w:bottom w:val="nil"/>
              <w:right w:val="nil"/>
            </w:tcBorders>
            <w:vAlign w:val="center"/>
          </w:tcPr>
          <w:p w14:paraId="1AED5573"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1DF3DAF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2F23FEC9"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12F242A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97" w:type="dxa"/>
            <w:tcBorders>
              <w:top w:val="nil"/>
              <w:left w:val="nil"/>
              <w:bottom w:val="nil"/>
              <w:right w:val="nil"/>
            </w:tcBorders>
            <w:vAlign w:val="center"/>
          </w:tcPr>
          <w:p w14:paraId="72F4E8FF"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389B6C0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c>
          <w:tcPr>
            <w:tcW w:w="396" w:type="dxa"/>
            <w:tcBorders>
              <w:top w:val="nil"/>
              <w:left w:val="nil"/>
              <w:bottom w:val="nil"/>
              <w:right w:val="nil"/>
            </w:tcBorders>
            <w:vAlign w:val="center"/>
          </w:tcPr>
          <w:p w14:paraId="3D8C503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D216283" w14:textId="77777777" w:rsidTr="00AE5379">
        <w:trPr>
          <w:gridAfter w:val="1"/>
          <w:wAfter w:w="13" w:type="dxa"/>
          <w:trHeight w:val="112"/>
          <w:jc w:val="center"/>
        </w:trPr>
        <w:tc>
          <w:tcPr>
            <w:tcW w:w="1393" w:type="dxa"/>
            <w:tcBorders>
              <w:top w:val="nil"/>
              <w:left w:val="nil"/>
              <w:bottom w:val="nil"/>
              <w:right w:val="nil"/>
            </w:tcBorders>
            <w:vAlign w:val="center"/>
          </w:tcPr>
          <w:p w14:paraId="4FB10AE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97" w:type="dxa"/>
            <w:tcBorders>
              <w:top w:val="nil"/>
              <w:left w:val="nil"/>
              <w:bottom w:val="nil"/>
              <w:right w:val="nil"/>
            </w:tcBorders>
            <w:vAlign w:val="center"/>
          </w:tcPr>
          <w:p w14:paraId="55FC339B"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4754AC8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-3.457 </w:t>
            </w:r>
          </w:p>
        </w:tc>
        <w:tc>
          <w:tcPr>
            <w:tcW w:w="397" w:type="dxa"/>
            <w:tcBorders>
              <w:top w:val="nil"/>
              <w:left w:val="nil"/>
              <w:bottom w:val="nil"/>
              <w:right w:val="nil"/>
            </w:tcBorders>
            <w:vAlign w:val="center"/>
          </w:tcPr>
          <w:p w14:paraId="166BB47A"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3CF7625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7984A262"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7056705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0.003 </w:t>
            </w:r>
          </w:p>
        </w:tc>
        <w:tc>
          <w:tcPr>
            <w:tcW w:w="397" w:type="dxa"/>
            <w:tcBorders>
              <w:top w:val="nil"/>
              <w:left w:val="nil"/>
              <w:bottom w:val="nil"/>
              <w:right w:val="nil"/>
            </w:tcBorders>
            <w:vAlign w:val="center"/>
          </w:tcPr>
          <w:p w14:paraId="3F20218E"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4EB412B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c>
          <w:tcPr>
            <w:tcW w:w="396" w:type="dxa"/>
            <w:tcBorders>
              <w:top w:val="nil"/>
              <w:left w:val="nil"/>
              <w:bottom w:val="nil"/>
              <w:right w:val="nil"/>
            </w:tcBorders>
            <w:vAlign w:val="center"/>
          </w:tcPr>
          <w:p w14:paraId="6D3FA17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75D502" w14:textId="77777777" w:rsidTr="00AE5379">
        <w:trPr>
          <w:gridAfter w:val="1"/>
          <w:wAfter w:w="13" w:type="dxa"/>
          <w:trHeight w:val="120"/>
          <w:jc w:val="center"/>
        </w:trPr>
        <w:tc>
          <w:tcPr>
            <w:tcW w:w="1393" w:type="dxa"/>
            <w:tcBorders>
              <w:top w:val="nil"/>
              <w:left w:val="nil"/>
              <w:bottom w:val="nil"/>
              <w:right w:val="nil"/>
            </w:tcBorders>
            <w:vAlign w:val="center"/>
          </w:tcPr>
          <w:p w14:paraId="44CD1C2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97" w:type="dxa"/>
            <w:tcBorders>
              <w:top w:val="nil"/>
              <w:left w:val="nil"/>
              <w:bottom w:val="nil"/>
              <w:right w:val="nil"/>
            </w:tcBorders>
            <w:vAlign w:val="center"/>
          </w:tcPr>
          <w:p w14:paraId="0BBEA2FF" w14:textId="77777777" w:rsidR="00DC6297" w:rsidRDefault="00DC6297" w:rsidP="00DC6297">
            <w:pPr>
              <w:spacing w:after="0"/>
              <w:rPr>
                <w:rFonts w:ascii="Times New Roman" w:eastAsia="Times New Roman" w:hAnsi="Times New Roman" w:cs="Times New Roman"/>
                <w:sz w:val="24"/>
                <w:szCs w:val="24"/>
              </w:rPr>
            </w:pPr>
          </w:p>
        </w:tc>
        <w:tc>
          <w:tcPr>
            <w:tcW w:w="980" w:type="dxa"/>
            <w:tcBorders>
              <w:top w:val="nil"/>
              <w:left w:val="nil"/>
              <w:bottom w:val="nil"/>
              <w:right w:val="nil"/>
            </w:tcBorders>
            <w:vAlign w:val="center"/>
          </w:tcPr>
          <w:p w14:paraId="2B7FD06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-0.401 </w:t>
            </w:r>
          </w:p>
        </w:tc>
        <w:tc>
          <w:tcPr>
            <w:tcW w:w="397" w:type="dxa"/>
            <w:tcBorders>
              <w:top w:val="nil"/>
              <w:left w:val="nil"/>
              <w:bottom w:val="nil"/>
              <w:right w:val="nil"/>
            </w:tcBorders>
            <w:vAlign w:val="center"/>
          </w:tcPr>
          <w:p w14:paraId="616AC8FF" w14:textId="77777777" w:rsidR="00DC6297" w:rsidRDefault="00DC6297" w:rsidP="00DC6297">
            <w:pPr>
              <w:spacing w:after="0"/>
              <w:jc w:val="right"/>
              <w:rPr>
                <w:rFonts w:ascii="Times New Roman" w:eastAsia="Times New Roman" w:hAnsi="Times New Roman" w:cs="Times New Roman"/>
                <w:sz w:val="24"/>
                <w:szCs w:val="24"/>
              </w:rPr>
            </w:pPr>
          </w:p>
        </w:tc>
        <w:tc>
          <w:tcPr>
            <w:tcW w:w="467" w:type="dxa"/>
            <w:tcBorders>
              <w:top w:val="nil"/>
              <w:left w:val="nil"/>
              <w:bottom w:val="nil"/>
              <w:right w:val="nil"/>
            </w:tcBorders>
            <w:vAlign w:val="center"/>
          </w:tcPr>
          <w:p w14:paraId="58ADC6B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97" w:type="dxa"/>
            <w:tcBorders>
              <w:top w:val="nil"/>
              <w:left w:val="nil"/>
              <w:bottom w:val="nil"/>
              <w:right w:val="nil"/>
            </w:tcBorders>
            <w:vAlign w:val="center"/>
          </w:tcPr>
          <w:p w14:paraId="1DAD196C" w14:textId="77777777" w:rsidR="00DC6297" w:rsidRDefault="00DC6297" w:rsidP="00DC6297">
            <w:pPr>
              <w:spacing w:after="0"/>
              <w:jc w:val="right"/>
              <w:rPr>
                <w:rFonts w:ascii="Times New Roman" w:eastAsia="Times New Roman" w:hAnsi="Times New Roman" w:cs="Times New Roman"/>
                <w:sz w:val="24"/>
                <w:szCs w:val="24"/>
              </w:rPr>
            </w:pPr>
          </w:p>
        </w:tc>
        <w:tc>
          <w:tcPr>
            <w:tcW w:w="873" w:type="dxa"/>
            <w:tcBorders>
              <w:top w:val="nil"/>
              <w:left w:val="nil"/>
              <w:bottom w:val="nil"/>
              <w:right w:val="nil"/>
            </w:tcBorders>
            <w:vAlign w:val="center"/>
          </w:tcPr>
          <w:p w14:paraId="14B50DE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397" w:type="dxa"/>
            <w:tcBorders>
              <w:top w:val="nil"/>
              <w:left w:val="nil"/>
              <w:bottom w:val="nil"/>
              <w:right w:val="nil"/>
            </w:tcBorders>
            <w:vAlign w:val="center"/>
          </w:tcPr>
          <w:p w14:paraId="00E2AC83" w14:textId="77777777" w:rsidR="00DC6297" w:rsidRDefault="00DC6297" w:rsidP="00DC6297">
            <w:pPr>
              <w:spacing w:after="0"/>
              <w:jc w:val="right"/>
              <w:rPr>
                <w:rFonts w:ascii="Times New Roman" w:eastAsia="Times New Roman" w:hAnsi="Times New Roman" w:cs="Times New Roman"/>
                <w:sz w:val="24"/>
                <w:szCs w:val="24"/>
              </w:rPr>
            </w:pPr>
          </w:p>
        </w:tc>
        <w:tc>
          <w:tcPr>
            <w:tcW w:w="2324" w:type="dxa"/>
            <w:tcBorders>
              <w:top w:val="nil"/>
              <w:left w:val="nil"/>
              <w:bottom w:val="nil"/>
              <w:right w:val="nil"/>
            </w:tcBorders>
            <w:vAlign w:val="center"/>
          </w:tcPr>
          <w:p w14:paraId="1300D86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c>
          <w:tcPr>
            <w:tcW w:w="396" w:type="dxa"/>
            <w:tcBorders>
              <w:top w:val="nil"/>
              <w:left w:val="nil"/>
              <w:bottom w:val="nil"/>
              <w:right w:val="nil"/>
            </w:tcBorders>
            <w:vAlign w:val="center"/>
          </w:tcPr>
          <w:p w14:paraId="227AFE2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387C4EA" w14:textId="77777777" w:rsidTr="00AE5379">
        <w:trPr>
          <w:trHeight w:val="47"/>
          <w:jc w:val="center"/>
        </w:trPr>
        <w:tc>
          <w:tcPr>
            <w:tcW w:w="8034" w:type="dxa"/>
            <w:gridSpan w:val="11"/>
            <w:tcBorders>
              <w:top w:val="nil"/>
              <w:left w:val="nil"/>
              <w:bottom w:val="single" w:sz="12" w:space="0" w:color="000000"/>
              <w:right w:val="nil"/>
            </w:tcBorders>
            <w:vAlign w:val="center"/>
          </w:tcPr>
          <w:p w14:paraId="3A7988F4" w14:textId="77777777" w:rsidR="00DC6297" w:rsidRDefault="00DC6297" w:rsidP="00DC6297">
            <w:pPr>
              <w:spacing w:after="0"/>
              <w:rPr>
                <w:rFonts w:ascii="Times New Roman" w:eastAsia="Times New Roman" w:hAnsi="Times New Roman" w:cs="Times New Roman"/>
                <w:sz w:val="24"/>
                <w:szCs w:val="24"/>
              </w:rPr>
            </w:pPr>
          </w:p>
        </w:tc>
      </w:tr>
    </w:tbl>
    <w:p w14:paraId="6A9A41C3"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3AD9C03D" w14:textId="77777777" w:rsidR="00DC6297" w:rsidRDefault="00DC6297" w:rsidP="00DC6297"/>
    <w:p w14:paraId="4EB0BB4D" w14:textId="77777777" w:rsidR="00DC6297" w:rsidRDefault="00DC6297" w:rsidP="00DC6297">
      <w:pPr>
        <w:spacing w:after="108" w:line="240" w:lineRule="auto"/>
        <w:jc w:val="center"/>
        <w:rPr>
          <w:sz w:val="24"/>
          <w:szCs w:val="24"/>
        </w:rPr>
      </w:pPr>
      <w:r>
        <w:rPr>
          <w:sz w:val="24"/>
          <w:szCs w:val="24"/>
        </w:rPr>
        <w:t xml:space="preserve">Tabla 7.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 A.</w:t>
      </w:r>
    </w:p>
    <w:tbl>
      <w:tblPr>
        <w:tblW w:w="7463" w:type="dxa"/>
        <w:jc w:val="center"/>
        <w:tblLayout w:type="fixed"/>
        <w:tblLook w:val="0400" w:firstRow="0" w:lastRow="0" w:firstColumn="0" w:lastColumn="0" w:noHBand="0" w:noVBand="1"/>
      </w:tblPr>
      <w:tblGrid>
        <w:gridCol w:w="1365"/>
        <w:gridCol w:w="351"/>
        <w:gridCol w:w="846"/>
        <w:gridCol w:w="352"/>
        <w:gridCol w:w="351"/>
        <w:gridCol w:w="352"/>
        <w:gridCol w:w="846"/>
        <w:gridCol w:w="352"/>
        <w:gridCol w:w="2280"/>
        <w:gridCol w:w="351"/>
        <w:gridCol w:w="17"/>
      </w:tblGrid>
      <w:tr w:rsidR="00DC6297" w14:paraId="5AF8D6CF" w14:textId="77777777" w:rsidTr="00AE5379">
        <w:trPr>
          <w:trHeight w:val="78"/>
          <w:jc w:val="center"/>
        </w:trPr>
        <w:tc>
          <w:tcPr>
            <w:tcW w:w="7463" w:type="dxa"/>
            <w:gridSpan w:val="11"/>
            <w:tcBorders>
              <w:top w:val="nil"/>
              <w:left w:val="nil"/>
              <w:bottom w:val="single" w:sz="6" w:space="0" w:color="000000"/>
              <w:right w:val="nil"/>
            </w:tcBorders>
            <w:vAlign w:val="center"/>
          </w:tcPr>
          <w:p w14:paraId="6D0E5C53"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74D8349B" w14:textId="77777777" w:rsidTr="00AE5379">
        <w:trPr>
          <w:trHeight w:val="157"/>
          <w:jc w:val="center"/>
        </w:trPr>
        <w:tc>
          <w:tcPr>
            <w:tcW w:w="1718" w:type="dxa"/>
            <w:gridSpan w:val="2"/>
            <w:tcBorders>
              <w:top w:val="nil"/>
              <w:left w:val="nil"/>
              <w:bottom w:val="single" w:sz="6" w:space="0" w:color="000000"/>
              <w:right w:val="nil"/>
            </w:tcBorders>
            <w:vAlign w:val="center"/>
          </w:tcPr>
          <w:p w14:paraId="1755AA61"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8" w:type="dxa"/>
            <w:gridSpan w:val="2"/>
            <w:tcBorders>
              <w:top w:val="nil"/>
              <w:left w:val="nil"/>
              <w:bottom w:val="single" w:sz="6" w:space="0" w:color="000000"/>
              <w:right w:val="nil"/>
            </w:tcBorders>
            <w:vAlign w:val="center"/>
          </w:tcPr>
          <w:p w14:paraId="4C76034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703" w:type="dxa"/>
            <w:gridSpan w:val="2"/>
            <w:tcBorders>
              <w:top w:val="nil"/>
              <w:left w:val="nil"/>
              <w:bottom w:val="single" w:sz="6" w:space="0" w:color="000000"/>
              <w:right w:val="nil"/>
            </w:tcBorders>
            <w:vAlign w:val="center"/>
          </w:tcPr>
          <w:p w14:paraId="6668DC43"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98" w:type="dxa"/>
            <w:gridSpan w:val="2"/>
            <w:tcBorders>
              <w:top w:val="nil"/>
              <w:left w:val="nil"/>
              <w:bottom w:val="single" w:sz="6" w:space="0" w:color="000000"/>
              <w:right w:val="nil"/>
            </w:tcBorders>
            <w:vAlign w:val="center"/>
          </w:tcPr>
          <w:p w14:paraId="5FD6E0E3"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43" w:type="dxa"/>
            <w:gridSpan w:val="3"/>
            <w:tcBorders>
              <w:top w:val="nil"/>
              <w:left w:val="nil"/>
              <w:bottom w:val="single" w:sz="6" w:space="0" w:color="000000"/>
              <w:right w:val="nil"/>
            </w:tcBorders>
            <w:vAlign w:val="center"/>
          </w:tcPr>
          <w:p w14:paraId="517E498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044309EF" w14:textId="77777777" w:rsidTr="00AE5379">
        <w:trPr>
          <w:gridAfter w:val="1"/>
          <w:wAfter w:w="17" w:type="dxa"/>
          <w:trHeight w:val="168"/>
          <w:jc w:val="center"/>
        </w:trPr>
        <w:tc>
          <w:tcPr>
            <w:tcW w:w="1367" w:type="dxa"/>
            <w:tcBorders>
              <w:top w:val="nil"/>
              <w:left w:val="nil"/>
              <w:bottom w:val="nil"/>
              <w:right w:val="nil"/>
            </w:tcBorders>
            <w:vAlign w:val="center"/>
          </w:tcPr>
          <w:p w14:paraId="256719B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1" w:type="dxa"/>
            <w:tcBorders>
              <w:top w:val="nil"/>
              <w:left w:val="nil"/>
              <w:bottom w:val="nil"/>
              <w:right w:val="nil"/>
            </w:tcBorders>
            <w:vAlign w:val="center"/>
          </w:tcPr>
          <w:p w14:paraId="7F52619C"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16779F9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2.306 </w:t>
            </w:r>
          </w:p>
        </w:tc>
        <w:tc>
          <w:tcPr>
            <w:tcW w:w="351" w:type="dxa"/>
            <w:tcBorders>
              <w:top w:val="nil"/>
              <w:left w:val="nil"/>
              <w:bottom w:val="nil"/>
              <w:right w:val="nil"/>
            </w:tcBorders>
            <w:vAlign w:val="center"/>
          </w:tcPr>
          <w:p w14:paraId="0632893A"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5BC724F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01E2596D"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638D4C7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c>
          <w:tcPr>
            <w:tcW w:w="351" w:type="dxa"/>
            <w:tcBorders>
              <w:top w:val="nil"/>
              <w:left w:val="nil"/>
              <w:bottom w:val="nil"/>
              <w:right w:val="nil"/>
            </w:tcBorders>
            <w:vAlign w:val="center"/>
          </w:tcPr>
          <w:p w14:paraId="3EBB4EF8"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32D153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0.333 </w:t>
            </w:r>
          </w:p>
        </w:tc>
        <w:tc>
          <w:tcPr>
            <w:tcW w:w="351" w:type="dxa"/>
            <w:tcBorders>
              <w:top w:val="nil"/>
              <w:left w:val="nil"/>
              <w:bottom w:val="nil"/>
              <w:right w:val="nil"/>
            </w:tcBorders>
            <w:vAlign w:val="center"/>
          </w:tcPr>
          <w:p w14:paraId="237CC29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4FD9C70" w14:textId="77777777" w:rsidTr="00AE5379">
        <w:trPr>
          <w:gridAfter w:val="1"/>
          <w:wAfter w:w="17" w:type="dxa"/>
          <w:trHeight w:val="168"/>
          <w:jc w:val="center"/>
        </w:trPr>
        <w:tc>
          <w:tcPr>
            <w:tcW w:w="1367" w:type="dxa"/>
            <w:tcBorders>
              <w:top w:val="nil"/>
              <w:left w:val="nil"/>
              <w:bottom w:val="nil"/>
              <w:right w:val="nil"/>
            </w:tcBorders>
            <w:vAlign w:val="center"/>
          </w:tcPr>
          <w:p w14:paraId="1AE0C3D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1" w:type="dxa"/>
            <w:tcBorders>
              <w:top w:val="nil"/>
              <w:left w:val="nil"/>
              <w:bottom w:val="nil"/>
              <w:right w:val="nil"/>
            </w:tcBorders>
            <w:vAlign w:val="center"/>
          </w:tcPr>
          <w:p w14:paraId="3BC58A16"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244F415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4.250 </w:t>
            </w:r>
          </w:p>
        </w:tc>
        <w:tc>
          <w:tcPr>
            <w:tcW w:w="351" w:type="dxa"/>
            <w:tcBorders>
              <w:top w:val="nil"/>
              <w:left w:val="nil"/>
              <w:bottom w:val="nil"/>
              <w:right w:val="nil"/>
            </w:tcBorders>
            <w:vAlign w:val="center"/>
          </w:tcPr>
          <w:p w14:paraId="0F89734E"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271937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0D77C91F"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476B75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1" w:type="dxa"/>
            <w:tcBorders>
              <w:top w:val="nil"/>
              <w:left w:val="nil"/>
              <w:bottom w:val="nil"/>
              <w:right w:val="nil"/>
            </w:tcBorders>
            <w:vAlign w:val="center"/>
          </w:tcPr>
          <w:p w14:paraId="00872457"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5B89CE9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0.414 </w:t>
            </w:r>
          </w:p>
        </w:tc>
        <w:tc>
          <w:tcPr>
            <w:tcW w:w="351" w:type="dxa"/>
            <w:tcBorders>
              <w:top w:val="nil"/>
              <w:left w:val="nil"/>
              <w:bottom w:val="nil"/>
              <w:right w:val="nil"/>
            </w:tcBorders>
            <w:vAlign w:val="center"/>
          </w:tcPr>
          <w:p w14:paraId="50C8089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7C2576D" w14:textId="77777777" w:rsidTr="00AE5379">
        <w:trPr>
          <w:gridAfter w:val="1"/>
          <w:wAfter w:w="17" w:type="dxa"/>
          <w:trHeight w:val="168"/>
          <w:jc w:val="center"/>
        </w:trPr>
        <w:tc>
          <w:tcPr>
            <w:tcW w:w="1367" w:type="dxa"/>
            <w:tcBorders>
              <w:top w:val="nil"/>
              <w:left w:val="nil"/>
              <w:bottom w:val="nil"/>
              <w:right w:val="nil"/>
            </w:tcBorders>
            <w:vAlign w:val="center"/>
          </w:tcPr>
          <w:p w14:paraId="30672E8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1" w:type="dxa"/>
            <w:tcBorders>
              <w:top w:val="nil"/>
              <w:left w:val="nil"/>
              <w:bottom w:val="nil"/>
              <w:right w:val="nil"/>
            </w:tcBorders>
            <w:vAlign w:val="center"/>
          </w:tcPr>
          <w:p w14:paraId="0170F9F1"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6631408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1.565 </w:t>
            </w:r>
          </w:p>
        </w:tc>
        <w:tc>
          <w:tcPr>
            <w:tcW w:w="351" w:type="dxa"/>
            <w:tcBorders>
              <w:top w:val="nil"/>
              <w:left w:val="nil"/>
              <w:bottom w:val="nil"/>
              <w:right w:val="nil"/>
            </w:tcBorders>
            <w:vAlign w:val="center"/>
          </w:tcPr>
          <w:p w14:paraId="0A8675A9"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635C8CD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7092FF25"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52532AB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0.152 </w:t>
            </w:r>
          </w:p>
        </w:tc>
        <w:tc>
          <w:tcPr>
            <w:tcW w:w="351" w:type="dxa"/>
            <w:tcBorders>
              <w:top w:val="nil"/>
              <w:left w:val="nil"/>
              <w:bottom w:val="nil"/>
              <w:right w:val="nil"/>
            </w:tcBorders>
            <w:vAlign w:val="center"/>
          </w:tcPr>
          <w:p w14:paraId="5B9BC869"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02645AF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0.238 </w:t>
            </w:r>
          </w:p>
        </w:tc>
        <w:tc>
          <w:tcPr>
            <w:tcW w:w="351" w:type="dxa"/>
            <w:tcBorders>
              <w:top w:val="nil"/>
              <w:left w:val="nil"/>
              <w:bottom w:val="nil"/>
              <w:right w:val="nil"/>
            </w:tcBorders>
            <w:vAlign w:val="center"/>
          </w:tcPr>
          <w:p w14:paraId="5F032C2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B73EF06" w14:textId="77777777" w:rsidTr="00AE5379">
        <w:trPr>
          <w:gridAfter w:val="1"/>
          <w:wAfter w:w="17" w:type="dxa"/>
          <w:trHeight w:val="168"/>
          <w:jc w:val="center"/>
        </w:trPr>
        <w:tc>
          <w:tcPr>
            <w:tcW w:w="1367" w:type="dxa"/>
            <w:tcBorders>
              <w:top w:val="nil"/>
              <w:left w:val="nil"/>
              <w:bottom w:val="nil"/>
              <w:right w:val="nil"/>
            </w:tcBorders>
            <w:vAlign w:val="center"/>
          </w:tcPr>
          <w:p w14:paraId="15A0A700"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1" w:type="dxa"/>
            <w:tcBorders>
              <w:top w:val="nil"/>
              <w:left w:val="nil"/>
              <w:bottom w:val="nil"/>
              <w:right w:val="nil"/>
            </w:tcBorders>
            <w:vAlign w:val="center"/>
          </w:tcPr>
          <w:p w14:paraId="4F335988" w14:textId="77777777" w:rsidR="00DC6297" w:rsidRDefault="00DC6297" w:rsidP="00DC6297">
            <w:pPr>
              <w:spacing w:after="0"/>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7FFE888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2.160 </w:t>
            </w:r>
          </w:p>
        </w:tc>
        <w:tc>
          <w:tcPr>
            <w:tcW w:w="351" w:type="dxa"/>
            <w:tcBorders>
              <w:top w:val="nil"/>
              <w:left w:val="nil"/>
              <w:bottom w:val="nil"/>
              <w:right w:val="nil"/>
            </w:tcBorders>
            <w:vAlign w:val="center"/>
          </w:tcPr>
          <w:p w14:paraId="62C87FE1" w14:textId="77777777" w:rsidR="00DC6297" w:rsidRDefault="00DC6297" w:rsidP="00DC6297">
            <w:pPr>
              <w:spacing w:after="0"/>
              <w:jc w:val="right"/>
              <w:rPr>
                <w:rFonts w:ascii="Times New Roman" w:eastAsia="Times New Roman" w:hAnsi="Times New Roman" w:cs="Times New Roman"/>
                <w:sz w:val="24"/>
                <w:szCs w:val="24"/>
              </w:rPr>
            </w:pPr>
          </w:p>
        </w:tc>
        <w:tc>
          <w:tcPr>
            <w:tcW w:w="351" w:type="dxa"/>
            <w:tcBorders>
              <w:top w:val="nil"/>
              <w:left w:val="nil"/>
              <w:bottom w:val="nil"/>
              <w:right w:val="nil"/>
            </w:tcBorders>
            <w:vAlign w:val="center"/>
          </w:tcPr>
          <w:p w14:paraId="40DEB6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51" w:type="dxa"/>
            <w:tcBorders>
              <w:top w:val="nil"/>
              <w:left w:val="nil"/>
              <w:bottom w:val="nil"/>
              <w:right w:val="nil"/>
            </w:tcBorders>
            <w:vAlign w:val="center"/>
          </w:tcPr>
          <w:p w14:paraId="3B12DFD1" w14:textId="77777777" w:rsidR="00DC6297" w:rsidRDefault="00DC6297" w:rsidP="00DC6297">
            <w:pPr>
              <w:spacing w:after="0"/>
              <w:jc w:val="right"/>
              <w:rPr>
                <w:rFonts w:ascii="Times New Roman" w:eastAsia="Times New Roman" w:hAnsi="Times New Roman" w:cs="Times New Roman"/>
                <w:sz w:val="24"/>
                <w:szCs w:val="24"/>
              </w:rPr>
            </w:pPr>
          </w:p>
        </w:tc>
        <w:tc>
          <w:tcPr>
            <w:tcW w:w="846" w:type="dxa"/>
            <w:tcBorders>
              <w:top w:val="nil"/>
              <w:left w:val="nil"/>
              <w:bottom w:val="nil"/>
              <w:right w:val="nil"/>
            </w:tcBorders>
            <w:vAlign w:val="center"/>
          </w:tcPr>
          <w:p w14:paraId="5E212E0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0.059 </w:t>
            </w:r>
          </w:p>
        </w:tc>
        <w:tc>
          <w:tcPr>
            <w:tcW w:w="351" w:type="dxa"/>
            <w:tcBorders>
              <w:top w:val="nil"/>
              <w:left w:val="nil"/>
              <w:bottom w:val="nil"/>
              <w:right w:val="nil"/>
            </w:tcBorders>
            <w:vAlign w:val="center"/>
          </w:tcPr>
          <w:p w14:paraId="39EF282B" w14:textId="77777777" w:rsidR="00DC6297" w:rsidRDefault="00DC6297" w:rsidP="00DC6297">
            <w:pPr>
              <w:spacing w:after="0"/>
              <w:jc w:val="right"/>
              <w:rPr>
                <w:rFonts w:ascii="Times New Roman" w:eastAsia="Times New Roman" w:hAnsi="Times New Roman" w:cs="Times New Roman"/>
                <w:sz w:val="24"/>
                <w:szCs w:val="24"/>
              </w:rPr>
            </w:pPr>
          </w:p>
        </w:tc>
        <w:tc>
          <w:tcPr>
            <w:tcW w:w="2281" w:type="dxa"/>
            <w:tcBorders>
              <w:top w:val="nil"/>
              <w:left w:val="nil"/>
              <w:bottom w:val="nil"/>
              <w:right w:val="nil"/>
            </w:tcBorders>
            <w:vAlign w:val="center"/>
          </w:tcPr>
          <w:p w14:paraId="26E4D5D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0.438 </w:t>
            </w:r>
          </w:p>
        </w:tc>
        <w:tc>
          <w:tcPr>
            <w:tcW w:w="351" w:type="dxa"/>
            <w:tcBorders>
              <w:top w:val="nil"/>
              <w:left w:val="nil"/>
              <w:bottom w:val="nil"/>
              <w:right w:val="nil"/>
            </w:tcBorders>
            <w:vAlign w:val="center"/>
          </w:tcPr>
          <w:p w14:paraId="33ED2367"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01457D9" w14:textId="77777777" w:rsidTr="00AE5379">
        <w:trPr>
          <w:trHeight w:val="67"/>
          <w:jc w:val="center"/>
        </w:trPr>
        <w:tc>
          <w:tcPr>
            <w:tcW w:w="7463" w:type="dxa"/>
            <w:gridSpan w:val="11"/>
            <w:tcBorders>
              <w:top w:val="nil"/>
              <w:left w:val="nil"/>
              <w:bottom w:val="single" w:sz="12" w:space="0" w:color="000000"/>
              <w:right w:val="nil"/>
            </w:tcBorders>
            <w:vAlign w:val="center"/>
          </w:tcPr>
          <w:p w14:paraId="19A59365" w14:textId="77777777" w:rsidR="00DC6297" w:rsidRDefault="00DC6297" w:rsidP="00DC6297">
            <w:pPr>
              <w:spacing w:after="0"/>
              <w:rPr>
                <w:rFonts w:ascii="Times New Roman" w:eastAsia="Times New Roman" w:hAnsi="Times New Roman" w:cs="Times New Roman"/>
                <w:sz w:val="24"/>
                <w:szCs w:val="24"/>
              </w:rPr>
            </w:pPr>
          </w:p>
        </w:tc>
      </w:tr>
    </w:tbl>
    <w:p w14:paraId="277ABE41"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2AE193B7" w14:textId="77777777" w:rsidR="00DC6297" w:rsidRDefault="00DC6297" w:rsidP="00DC6297"/>
    <w:p w14:paraId="2AEC9B43" w14:textId="77777777" w:rsidR="00DC6297" w:rsidRDefault="00DC6297" w:rsidP="00DC6297">
      <w:pPr>
        <w:spacing w:after="108" w:line="240" w:lineRule="auto"/>
        <w:jc w:val="center"/>
        <w:rPr>
          <w:sz w:val="24"/>
          <w:szCs w:val="24"/>
        </w:rPr>
      </w:pPr>
      <w:r>
        <w:rPr>
          <w:sz w:val="24"/>
          <w:szCs w:val="24"/>
        </w:rPr>
        <w:t xml:space="preserve">Tabla 8. </w:t>
      </w:r>
      <w:proofErr w:type="spellStart"/>
      <w:r>
        <w:rPr>
          <w:sz w:val="24"/>
          <w:szCs w:val="24"/>
        </w:rPr>
        <w:t>Subjuego</w:t>
      </w:r>
      <w:proofErr w:type="spellEnd"/>
      <w:r>
        <w:rPr>
          <w:sz w:val="24"/>
          <w:szCs w:val="24"/>
        </w:rPr>
        <w:t xml:space="preserve"> 2. Diferencias normalizadas. Se omite la multiplicación por </w:t>
      </w:r>
      <w:r>
        <w:rPr>
          <w:i/>
          <w:sz w:val="24"/>
          <w:szCs w:val="24"/>
        </w:rPr>
        <w:t>p</w:t>
      </w:r>
      <w:r>
        <w:rPr>
          <w:sz w:val="24"/>
          <w:szCs w:val="24"/>
        </w:rPr>
        <w:t>. Participantes D y E.</w:t>
      </w:r>
    </w:p>
    <w:tbl>
      <w:tblPr>
        <w:tblW w:w="7796" w:type="dxa"/>
        <w:jc w:val="center"/>
        <w:tblLayout w:type="fixed"/>
        <w:tblLook w:val="0400" w:firstRow="0" w:lastRow="0" w:firstColumn="0" w:lastColumn="0" w:noHBand="0" w:noVBand="1"/>
      </w:tblPr>
      <w:tblGrid>
        <w:gridCol w:w="1388"/>
        <w:gridCol w:w="379"/>
        <w:gridCol w:w="866"/>
        <w:gridCol w:w="379"/>
        <w:gridCol w:w="460"/>
        <w:gridCol w:w="379"/>
        <w:gridCol w:w="866"/>
        <w:gridCol w:w="379"/>
        <w:gridCol w:w="2314"/>
        <w:gridCol w:w="378"/>
        <w:gridCol w:w="8"/>
      </w:tblGrid>
      <w:tr w:rsidR="00DC6297" w14:paraId="5F827C9B" w14:textId="77777777" w:rsidTr="00AE5379">
        <w:trPr>
          <w:trHeight w:val="136"/>
          <w:jc w:val="center"/>
        </w:trPr>
        <w:tc>
          <w:tcPr>
            <w:tcW w:w="7796" w:type="dxa"/>
            <w:gridSpan w:val="11"/>
            <w:tcBorders>
              <w:top w:val="nil"/>
              <w:left w:val="nil"/>
              <w:bottom w:val="single" w:sz="6" w:space="0" w:color="000000"/>
              <w:right w:val="nil"/>
            </w:tcBorders>
            <w:vAlign w:val="center"/>
          </w:tcPr>
          <w:p w14:paraId="520D33A1"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5F2E9FB7" w14:textId="77777777" w:rsidTr="00AE5379">
        <w:trPr>
          <w:trHeight w:val="291"/>
          <w:jc w:val="center"/>
        </w:trPr>
        <w:tc>
          <w:tcPr>
            <w:tcW w:w="1769" w:type="dxa"/>
            <w:gridSpan w:val="2"/>
            <w:tcBorders>
              <w:top w:val="nil"/>
              <w:left w:val="nil"/>
              <w:bottom w:val="single" w:sz="6" w:space="0" w:color="000000"/>
              <w:right w:val="nil"/>
            </w:tcBorders>
            <w:vAlign w:val="center"/>
          </w:tcPr>
          <w:p w14:paraId="2BF32D5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2B1F0CB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9" w:type="dxa"/>
            <w:gridSpan w:val="2"/>
            <w:tcBorders>
              <w:top w:val="nil"/>
              <w:left w:val="nil"/>
              <w:bottom w:val="single" w:sz="6" w:space="0" w:color="000000"/>
              <w:right w:val="nil"/>
            </w:tcBorders>
            <w:vAlign w:val="center"/>
          </w:tcPr>
          <w:p w14:paraId="6137A577"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45" w:type="dxa"/>
            <w:gridSpan w:val="2"/>
            <w:tcBorders>
              <w:top w:val="nil"/>
              <w:left w:val="nil"/>
              <w:bottom w:val="single" w:sz="6" w:space="0" w:color="000000"/>
              <w:right w:val="nil"/>
            </w:tcBorders>
            <w:vAlign w:val="center"/>
          </w:tcPr>
          <w:p w14:paraId="2ED3B00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95" w:type="dxa"/>
            <w:gridSpan w:val="3"/>
            <w:tcBorders>
              <w:top w:val="nil"/>
              <w:left w:val="nil"/>
              <w:bottom w:val="single" w:sz="6" w:space="0" w:color="000000"/>
              <w:right w:val="nil"/>
            </w:tcBorders>
            <w:vAlign w:val="center"/>
          </w:tcPr>
          <w:p w14:paraId="0A14E8A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39607A4" w14:textId="77777777" w:rsidTr="00AE5379">
        <w:trPr>
          <w:gridAfter w:val="1"/>
          <w:wAfter w:w="8" w:type="dxa"/>
          <w:trHeight w:val="291"/>
          <w:jc w:val="center"/>
        </w:trPr>
        <w:tc>
          <w:tcPr>
            <w:tcW w:w="1390" w:type="dxa"/>
            <w:tcBorders>
              <w:top w:val="nil"/>
              <w:left w:val="nil"/>
              <w:bottom w:val="nil"/>
              <w:right w:val="nil"/>
            </w:tcBorders>
            <w:vAlign w:val="center"/>
          </w:tcPr>
          <w:p w14:paraId="1AB2272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8" w:type="dxa"/>
            <w:tcBorders>
              <w:top w:val="nil"/>
              <w:left w:val="nil"/>
              <w:bottom w:val="nil"/>
              <w:right w:val="nil"/>
            </w:tcBorders>
            <w:vAlign w:val="center"/>
          </w:tcPr>
          <w:p w14:paraId="3F946CFD"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3C2608B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0.142 </w:t>
            </w:r>
          </w:p>
        </w:tc>
        <w:tc>
          <w:tcPr>
            <w:tcW w:w="378" w:type="dxa"/>
            <w:tcBorders>
              <w:top w:val="nil"/>
              <w:left w:val="nil"/>
              <w:bottom w:val="nil"/>
              <w:right w:val="nil"/>
            </w:tcBorders>
            <w:vAlign w:val="center"/>
          </w:tcPr>
          <w:p w14:paraId="1A2A2AE8"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5EBCBD8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09BED2B0"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8A54EB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0.889 </w:t>
            </w:r>
          </w:p>
        </w:tc>
        <w:tc>
          <w:tcPr>
            <w:tcW w:w="378" w:type="dxa"/>
            <w:tcBorders>
              <w:top w:val="nil"/>
              <w:left w:val="nil"/>
              <w:bottom w:val="nil"/>
              <w:right w:val="nil"/>
            </w:tcBorders>
            <w:vAlign w:val="center"/>
          </w:tcPr>
          <w:p w14:paraId="78CA1686"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7BCF14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0.024 </w:t>
            </w:r>
          </w:p>
        </w:tc>
        <w:tc>
          <w:tcPr>
            <w:tcW w:w="378" w:type="dxa"/>
            <w:tcBorders>
              <w:top w:val="nil"/>
              <w:left w:val="nil"/>
              <w:bottom w:val="nil"/>
              <w:right w:val="nil"/>
            </w:tcBorders>
            <w:vAlign w:val="center"/>
          </w:tcPr>
          <w:p w14:paraId="525936BE"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D1CB0B0" w14:textId="77777777" w:rsidTr="00AE5379">
        <w:trPr>
          <w:gridAfter w:val="1"/>
          <w:wAfter w:w="8" w:type="dxa"/>
          <w:trHeight w:val="291"/>
          <w:jc w:val="center"/>
        </w:trPr>
        <w:tc>
          <w:tcPr>
            <w:tcW w:w="1390" w:type="dxa"/>
            <w:tcBorders>
              <w:top w:val="nil"/>
              <w:left w:val="nil"/>
              <w:bottom w:val="nil"/>
              <w:right w:val="nil"/>
            </w:tcBorders>
            <w:vAlign w:val="center"/>
          </w:tcPr>
          <w:p w14:paraId="6DAFF8A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8" w:type="dxa"/>
            <w:tcBorders>
              <w:top w:val="nil"/>
              <w:left w:val="nil"/>
              <w:bottom w:val="nil"/>
              <w:right w:val="nil"/>
            </w:tcBorders>
            <w:vAlign w:val="center"/>
          </w:tcPr>
          <w:p w14:paraId="12E29228"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190DD5A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1.617 </w:t>
            </w:r>
          </w:p>
        </w:tc>
        <w:tc>
          <w:tcPr>
            <w:tcW w:w="378" w:type="dxa"/>
            <w:tcBorders>
              <w:top w:val="nil"/>
              <w:left w:val="nil"/>
              <w:bottom w:val="nil"/>
              <w:right w:val="nil"/>
            </w:tcBorders>
            <w:vAlign w:val="center"/>
          </w:tcPr>
          <w:p w14:paraId="42C97E2B"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46FA1B0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03EC9CFD"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74F528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0.122 </w:t>
            </w:r>
          </w:p>
        </w:tc>
        <w:tc>
          <w:tcPr>
            <w:tcW w:w="378" w:type="dxa"/>
            <w:tcBorders>
              <w:top w:val="nil"/>
              <w:left w:val="nil"/>
              <w:bottom w:val="nil"/>
              <w:right w:val="nil"/>
            </w:tcBorders>
            <w:vAlign w:val="center"/>
          </w:tcPr>
          <w:p w14:paraId="291DDCDC"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79AEB94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0.170 </w:t>
            </w:r>
          </w:p>
        </w:tc>
        <w:tc>
          <w:tcPr>
            <w:tcW w:w="378" w:type="dxa"/>
            <w:tcBorders>
              <w:top w:val="nil"/>
              <w:left w:val="nil"/>
              <w:bottom w:val="nil"/>
              <w:right w:val="nil"/>
            </w:tcBorders>
            <w:vAlign w:val="center"/>
          </w:tcPr>
          <w:p w14:paraId="3F063B4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918D819" w14:textId="77777777" w:rsidTr="00AE5379">
        <w:trPr>
          <w:gridAfter w:val="1"/>
          <w:wAfter w:w="8" w:type="dxa"/>
          <w:trHeight w:val="272"/>
          <w:jc w:val="center"/>
        </w:trPr>
        <w:tc>
          <w:tcPr>
            <w:tcW w:w="1390" w:type="dxa"/>
            <w:tcBorders>
              <w:top w:val="nil"/>
              <w:left w:val="nil"/>
              <w:bottom w:val="nil"/>
              <w:right w:val="nil"/>
            </w:tcBorders>
            <w:vAlign w:val="center"/>
          </w:tcPr>
          <w:p w14:paraId="00B33BFD"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8" w:type="dxa"/>
            <w:tcBorders>
              <w:top w:val="nil"/>
              <w:left w:val="nil"/>
              <w:bottom w:val="nil"/>
              <w:right w:val="nil"/>
            </w:tcBorders>
            <w:vAlign w:val="center"/>
          </w:tcPr>
          <w:p w14:paraId="771109AF"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63AD884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0.660 </w:t>
            </w:r>
          </w:p>
        </w:tc>
        <w:tc>
          <w:tcPr>
            <w:tcW w:w="378" w:type="dxa"/>
            <w:tcBorders>
              <w:top w:val="nil"/>
              <w:left w:val="nil"/>
              <w:bottom w:val="nil"/>
              <w:right w:val="nil"/>
            </w:tcBorders>
            <w:vAlign w:val="center"/>
          </w:tcPr>
          <w:p w14:paraId="13528515"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5FC8365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1ED8AA67"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790DF73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0.517 </w:t>
            </w:r>
          </w:p>
        </w:tc>
        <w:tc>
          <w:tcPr>
            <w:tcW w:w="378" w:type="dxa"/>
            <w:tcBorders>
              <w:top w:val="nil"/>
              <w:left w:val="nil"/>
              <w:bottom w:val="nil"/>
              <w:right w:val="nil"/>
            </w:tcBorders>
            <w:vAlign w:val="center"/>
          </w:tcPr>
          <w:p w14:paraId="27D3372E"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6CF8ACF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0.071 </w:t>
            </w:r>
          </w:p>
        </w:tc>
        <w:tc>
          <w:tcPr>
            <w:tcW w:w="378" w:type="dxa"/>
            <w:tcBorders>
              <w:top w:val="nil"/>
              <w:left w:val="nil"/>
              <w:bottom w:val="nil"/>
              <w:right w:val="nil"/>
            </w:tcBorders>
            <w:vAlign w:val="center"/>
          </w:tcPr>
          <w:p w14:paraId="1B103DA0"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FC585C5" w14:textId="77777777" w:rsidTr="00AE5379">
        <w:trPr>
          <w:gridAfter w:val="1"/>
          <w:wAfter w:w="8" w:type="dxa"/>
          <w:trHeight w:val="291"/>
          <w:jc w:val="center"/>
        </w:trPr>
        <w:tc>
          <w:tcPr>
            <w:tcW w:w="1390" w:type="dxa"/>
            <w:tcBorders>
              <w:top w:val="nil"/>
              <w:left w:val="nil"/>
              <w:bottom w:val="nil"/>
              <w:right w:val="nil"/>
            </w:tcBorders>
            <w:vAlign w:val="center"/>
          </w:tcPr>
          <w:p w14:paraId="2927210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8" w:type="dxa"/>
            <w:tcBorders>
              <w:top w:val="nil"/>
              <w:left w:val="nil"/>
              <w:bottom w:val="nil"/>
              <w:right w:val="nil"/>
            </w:tcBorders>
            <w:vAlign w:val="center"/>
          </w:tcPr>
          <w:p w14:paraId="5D2B039A" w14:textId="77777777" w:rsidR="00DC6297" w:rsidRDefault="00DC6297" w:rsidP="00DC6297">
            <w:pPr>
              <w:spacing w:after="0"/>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563600A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3.144 </w:t>
            </w:r>
          </w:p>
        </w:tc>
        <w:tc>
          <w:tcPr>
            <w:tcW w:w="378" w:type="dxa"/>
            <w:tcBorders>
              <w:top w:val="nil"/>
              <w:left w:val="nil"/>
              <w:bottom w:val="nil"/>
              <w:right w:val="nil"/>
            </w:tcBorders>
            <w:vAlign w:val="center"/>
          </w:tcPr>
          <w:p w14:paraId="70C44BCD" w14:textId="77777777" w:rsidR="00DC6297" w:rsidRDefault="00DC6297" w:rsidP="00DC6297">
            <w:pPr>
              <w:spacing w:after="0"/>
              <w:jc w:val="right"/>
              <w:rPr>
                <w:rFonts w:ascii="Times New Roman" w:eastAsia="Times New Roman" w:hAnsi="Times New Roman" w:cs="Times New Roman"/>
                <w:sz w:val="24"/>
                <w:szCs w:val="24"/>
              </w:rPr>
            </w:pPr>
          </w:p>
        </w:tc>
        <w:tc>
          <w:tcPr>
            <w:tcW w:w="460" w:type="dxa"/>
            <w:tcBorders>
              <w:top w:val="nil"/>
              <w:left w:val="nil"/>
              <w:bottom w:val="nil"/>
              <w:right w:val="nil"/>
            </w:tcBorders>
            <w:vAlign w:val="center"/>
          </w:tcPr>
          <w:p w14:paraId="359CF3B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8" w:type="dxa"/>
            <w:tcBorders>
              <w:top w:val="nil"/>
              <w:left w:val="nil"/>
              <w:bottom w:val="nil"/>
              <w:right w:val="nil"/>
            </w:tcBorders>
            <w:vAlign w:val="center"/>
          </w:tcPr>
          <w:p w14:paraId="613E2086" w14:textId="77777777" w:rsidR="00DC6297" w:rsidRDefault="00DC6297" w:rsidP="00DC6297">
            <w:pPr>
              <w:spacing w:after="0"/>
              <w:jc w:val="right"/>
              <w:rPr>
                <w:rFonts w:ascii="Times New Roman" w:eastAsia="Times New Roman" w:hAnsi="Times New Roman" w:cs="Times New Roman"/>
                <w:sz w:val="24"/>
                <w:szCs w:val="24"/>
              </w:rPr>
            </w:pPr>
          </w:p>
        </w:tc>
        <w:tc>
          <w:tcPr>
            <w:tcW w:w="866" w:type="dxa"/>
            <w:tcBorders>
              <w:top w:val="nil"/>
              <w:left w:val="nil"/>
              <w:bottom w:val="nil"/>
              <w:right w:val="nil"/>
            </w:tcBorders>
            <w:vAlign w:val="center"/>
          </w:tcPr>
          <w:p w14:paraId="2772903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378" w:type="dxa"/>
            <w:tcBorders>
              <w:top w:val="nil"/>
              <w:left w:val="nil"/>
              <w:bottom w:val="nil"/>
              <w:right w:val="nil"/>
            </w:tcBorders>
            <w:vAlign w:val="center"/>
          </w:tcPr>
          <w:p w14:paraId="71147303" w14:textId="77777777" w:rsidR="00DC6297" w:rsidRDefault="00DC6297" w:rsidP="00DC6297">
            <w:pPr>
              <w:spacing w:after="0"/>
              <w:jc w:val="right"/>
              <w:rPr>
                <w:rFonts w:ascii="Times New Roman" w:eastAsia="Times New Roman" w:hAnsi="Times New Roman" w:cs="Times New Roman"/>
                <w:sz w:val="24"/>
                <w:szCs w:val="24"/>
              </w:rPr>
            </w:pPr>
          </w:p>
        </w:tc>
        <w:tc>
          <w:tcPr>
            <w:tcW w:w="2316" w:type="dxa"/>
            <w:tcBorders>
              <w:top w:val="nil"/>
              <w:left w:val="nil"/>
              <w:bottom w:val="nil"/>
              <w:right w:val="nil"/>
            </w:tcBorders>
            <w:vAlign w:val="center"/>
          </w:tcPr>
          <w:p w14:paraId="388D27C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0.440 </w:t>
            </w:r>
          </w:p>
        </w:tc>
        <w:tc>
          <w:tcPr>
            <w:tcW w:w="378" w:type="dxa"/>
            <w:tcBorders>
              <w:top w:val="nil"/>
              <w:left w:val="nil"/>
              <w:bottom w:val="nil"/>
              <w:right w:val="nil"/>
            </w:tcBorders>
            <w:vAlign w:val="center"/>
          </w:tcPr>
          <w:p w14:paraId="1A3C20DD"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2FC546CA" w14:textId="77777777" w:rsidTr="00AE5379">
        <w:trPr>
          <w:trHeight w:val="116"/>
          <w:jc w:val="center"/>
        </w:trPr>
        <w:tc>
          <w:tcPr>
            <w:tcW w:w="7796" w:type="dxa"/>
            <w:gridSpan w:val="11"/>
            <w:tcBorders>
              <w:top w:val="nil"/>
              <w:left w:val="nil"/>
              <w:bottom w:val="single" w:sz="12" w:space="0" w:color="000000"/>
              <w:right w:val="nil"/>
            </w:tcBorders>
            <w:vAlign w:val="center"/>
          </w:tcPr>
          <w:p w14:paraId="27A994FC" w14:textId="77777777" w:rsidR="00DC6297" w:rsidRDefault="00DC6297" w:rsidP="00DC6297">
            <w:pPr>
              <w:spacing w:after="0"/>
              <w:rPr>
                <w:rFonts w:ascii="Times New Roman" w:eastAsia="Times New Roman" w:hAnsi="Times New Roman" w:cs="Times New Roman"/>
                <w:sz w:val="24"/>
                <w:szCs w:val="24"/>
              </w:rPr>
            </w:pPr>
          </w:p>
        </w:tc>
      </w:tr>
    </w:tbl>
    <w:p w14:paraId="3E39728C"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3CEC436B" w14:textId="77777777" w:rsidR="00DC6297" w:rsidRDefault="00DC6297" w:rsidP="00DC6297"/>
    <w:p w14:paraId="4EE3428D" w14:textId="77777777" w:rsidR="00DC6297" w:rsidRDefault="00DC6297" w:rsidP="00DC6297">
      <w:pPr>
        <w:spacing w:after="108" w:line="240" w:lineRule="auto"/>
        <w:jc w:val="center"/>
        <w:rPr>
          <w:sz w:val="24"/>
          <w:szCs w:val="24"/>
        </w:rPr>
      </w:pPr>
      <w:r>
        <w:rPr>
          <w:sz w:val="24"/>
          <w:szCs w:val="24"/>
        </w:rPr>
        <w:t xml:space="preserve">Tabla 9. </w:t>
      </w:r>
      <w:proofErr w:type="spellStart"/>
      <w:r>
        <w:rPr>
          <w:sz w:val="24"/>
          <w:szCs w:val="24"/>
        </w:rPr>
        <w:t>Subjuego</w:t>
      </w:r>
      <w:proofErr w:type="spellEnd"/>
      <w:r>
        <w:rPr>
          <w:sz w:val="24"/>
          <w:szCs w:val="24"/>
        </w:rPr>
        <w:t xml:space="preserve"> 2. Diferencias relativas. Participante A.</w:t>
      </w:r>
    </w:p>
    <w:tbl>
      <w:tblPr>
        <w:tblW w:w="7474" w:type="dxa"/>
        <w:jc w:val="center"/>
        <w:tblLayout w:type="fixed"/>
        <w:tblLook w:val="0400" w:firstRow="0" w:lastRow="0" w:firstColumn="0" w:lastColumn="0" w:noHBand="0" w:noVBand="1"/>
      </w:tblPr>
      <w:tblGrid>
        <w:gridCol w:w="1359"/>
        <w:gridCol w:w="339"/>
        <w:gridCol w:w="946"/>
        <w:gridCol w:w="339"/>
        <w:gridCol w:w="340"/>
        <w:gridCol w:w="339"/>
        <w:gridCol w:w="840"/>
        <w:gridCol w:w="339"/>
        <w:gridCol w:w="2280"/>
        <w:gridCol w:w="338"/>
        <w:gridCol w:w="15"/>
      </w:tblGrid>
      <w:tr w:rsidR="00DC6297" w14:paraId="791709DE" w14:textId="77777777" w:rsidTr="00AE5379">
        <w:trPr>
          <w:trHeight w:val="63"/>
          <w:jc w:val="center"/>
        </w:trPr>
        <w:tc>
          <w:tcPr>
            <w:tcW w:w="7474" w:type="dxa"/>
            <w:gridSpan w:val="11"/>
            <w:tcBorders>
              <w:top w:val="nil"/>
              <w:left w:val="nil"/>
              <w:bottom w:val="single" w:sz="6" w:space="0" w:color="000000"/>
              <w:right w:val="nil"/>
            </w:tcBorders>
            <w:vAlign w:val="center"/>
          </w:tcPr>
          <w:p w14:paraId="7F7CFD86"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67C2B1CE" w14:textId="77777777" w:rsidTr="00AE5379">
        <w:trPr>
          <w:trHeight w:val="135"/>
          <w:jc w:val="center"/>
        </w:trPr>
        <w:tc>
          <w:tcPr>
            <w:tcW w:w="1699" w:type="dxa"/>
            <w:gridSpan w:val="2"/>
            <w:tcBorders>
              <w:top w:val="nil"/>
              <w:left w:val="nil"/>
              <w:bottom w:val="single" w:sz="6" w:space="0" w:color="000000"/>
              <w:right w:val="nil"/>
            </w:tcBorders>
            <w:vAlign w:val="center"/>
          </w:tcPr>
          <w:p w14:paraId="03E28429"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286" w:type="dxa"/>
            <w:gridSpan w:val="2"/>
            <w:tcBorders>
              <w:top w:val="nil"/>
              <w:left w:val="nil"/>
              <w:bottom w:val="single" w:sz="6" w:space="0" w:color="000000"/>
              <w:right w:val="nil"/>
            </w:tcBorders>
            <w:vAlign w:val="center"/>
          </w:tcPr>
          <w:p w14:paraId="23F4CBC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679" w:type="dxa"/>
            <w:gridSpan w:val="2"/>
            <w:tcBorders>
              <w:top w:val="nil"/>
              <w:left w:val="nil"/>
              <w:bottom w:val="single" w:sz="6" w:space="0" w:color="000000"/>
              <w:right w:val="nil"/>
            </w:tcBorders>
            <w:vAlign w:val="center"/>
          </w:tcPr>
          <w:p w14:paraId="013A2B39"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79" w:type="dxa"/>
            <w:gridSpan w:val="2"/>
            <w:tcBorders>
              <w:top w:val="nil"/>
              <w:left w:val="nil"/>
              <w:bottom w:val="single" w:sz="6" w:space="0" w:color="000000"/>
              <w:right w:val="nil"/>
            </w:tcBorders>
            <w:vAlign w:val="center"/>
          </w:tcPr>
          <w:p w14:paraId="2F98D75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629" w:type="dxa"/>
            <w:gridSpan w:val="3"/>
            <w:tcBorders>
              <w:top w:val="nil"/>
              <w:left w:val="nil"/>
              <w:bottom w:val="single" w:sz="6" w:space="0" w:color="000000"/>
              <w:right w:val="nil"/>
            </w:tcBorders>
            <w:vAlign w:val="center"/>
          </w:tcPr>
          <w:p w14:paraId="1589EFD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3CF6EF0E" w14:textId="77777777" w:rsidTr="00AE5379">
        <w:trPr>
          <w:gridAfter w:val="1"/>
          <w:wAfter w:w="15" w:type="dxa"/>
          <w:trHeight w:val="135"/>
          <w:jc w:val="center"/>
        </w:trPr>
        <w:tc>
          <w:tcPr>
            <w:tcW w:w="1360" w:type="dxa"/>
            <w:tcBorders>
              <w:top w:val="nil"/>
              <w:left w:val="nil"/>
              <w:bottom w:val="nil"/>
              <w:right w:val="nil"/>
            </w:tcBorders>
            <w:vAlign w:val="center"/>
          </w:tcPr>
          <w:p w14:paraId="332C11D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38" w:type="dxa"/>
            <w:tcBorders>
              <w:top w:val="nil"/>
              <w:left w:val="nil"/>
              <w:bottom w:val="nil"/>
              <w:right w:val="nil"/>
            </w:tcBorders>
            <w:vAlign w:val="center"/>
          </w:tcPr>
          <w:p w14:paraId="3CB5AA78"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2059820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-0.336 </w:t>
            </w:r>
          </w:p>
        </w:tc>
        <w:tc>
          <w:tcPr>
            <w:tcW w:w="338" w:type="dxa"/>
            <w:tcBorders>
              <w:top w:val="nil"/>
              <w:left w:val="nil"/>
              <w:bottom w:val="nil"/>
              <w:right w:val="nil"/>
            </w:tcBorders>
            <w:vAlign w:val="center"/>
          </w:tcPr>
          <w:p w14:paraId="24DD33FC"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5520194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4B774EC7"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3B15FDC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0.745 </w:t>
            </w:r>
          </w:p>
        </w:tc>
        <w:tc>
          <w:tcPr>
            <w:tcW w:w="338" w:type="dxa"/>
            <w:tcBorders>
              <w:top w:val="nil"/>
              <w:left w:val="nil"/>
              <w:bottom w:val="nil"/>
              <w:right w:val="nil"/>
            </w:tcBorders>
            <w:vAlign w:val="center"/>
          </w:tcPr>
          <w:p w14:paraId="55B5EB86"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3F1955E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-0.042 </w:t>
            </w:r>
          </w:p>
        </w:tc>
        <w:tc>
          <w:tcPr>
            <w:tcW w:w="338" w:type="dxa"/>
            <w:tcBorders>
              <w:top w:val="nil"/>
              <w:left w:val="nil"/>
              <w:bottom w:val="nil"/>
              <w:right w:val="nil"/>
            </w:tcBorders>
            <w:vAlign w:val="center"/>
          </w:tcPr>
          <w:p w14:paraId="4A01AA8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19BFF44" w14:textId="77777777" w:rsidTr="00AE5379">
        <w:trPr>
          <w:gridAfter w:val="1"/>
          <w:wAfter w:w="15" w:type="dxa"/>
          <w:trHeight w:val="135"/>
          <w:jc w:val="center"/>
        </w:trPr>
        <w:tc>
          <w:tcPr>
            <w:tcW w:w="1360" w:type="dxa"/>
            <w:tcBorders>
              <w:top w:val="nil"/>
              <w:left w:val="nil"/>
              <w:bottom w:val="nil"/>
              <w:right w:val="nil"/>
            </w:tcBorders>
            <w:vAlign w:val="center"/>
          </w:tcPr>
          <w:p w14:paraId="683DBDE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38" w:type="dxa"/>
            <w:tcBorders>
              <w:top w:val="nil"/>
              <w:left w:val="nil"/>
              <w:bottom w:val="nil"/>
              <w:right w:val="nil"/>
            </w:tcBorders>
            <w:vAlign w:val="center"/>
          </w:tcPr>
          <w:p w14:paraId="23AB549C"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7ED9AA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-0.072 </w:t>
            </w:r>
          </w:p>
        </w:tc>
        <w:tc>
          <w:tcPr>
            <w:tcW w:w="338" w:type="dxa"/>
            <w:tcBorders>
              <w:top w:val="nil"/>
              <w:left w:val="nil"/>
              <w:bottom w:val="nil"/>
              <w:right w:val="nil"/>
            </w:tcBorders>
            <w:vAlign w:val="center"/>
          </w:tcPr>
          <w:p w14:paraId="7F74BB88"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3C4B3BC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2D41265F"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3769E5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0.944 </w:t>
            </w:r>
          </w:p>
        </w:tc>
        <w:tc>
          <w:tcPr>
            <w:tcW w:w="338" w:type="dxa"/>
            <w:tcBorders>
              <w:top w:val="nil"/>
              <w:left w:val="nil"/>
              <w:bottom w:val="nil"/>
              <w:right w:val="nil"/>
            </w:tcBorders>
            <w:vAlign w:val="center"/>
          </w:tcPr>
          <w:p w14:paraId="749B002A"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796251A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38" w:type="dxa"/>
            <w:tcBorders>
              <w:top w:val="nil"/>
              <w:left w:val="nil"/>
              <w:bottom w:val="nil"/>
              <w:right w:val="nil"/>
            </w:tcBorders>
            <w:vAlign w:val="center"/>
          </w:tcPr>
          <w:p w14:paraId="4BE454F4"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7434E331" w14:textId="77777777" w:rsidTr="00AE5379">
        <w:trPr>
          <w:gridAfter w:val="1"/>
          <w:wAfter w:w="15" w:type="dxa"/>
          <w:trHeight w:val="126"/>
          <w:jc w:val="center"/>
        </w:trPr>
        <w:tc>
          <w:tcPr>
            <w:tcW w:w="1360" w:type="dxa"/>
            <w:tcBorders>
              <w:top w:val="nil"/>
              <w:left w:val="nil"/>
              <w:bottom w:val="nil"/>
              <w:right w:val="nil"/>
            </w:tcBorders>
            <w:vAlign w:val="center"/>
          </w:tcPr>
          <w:p w14:paraId="289C996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38" w:type="dxa"/>
            <w:tcBorders>
              <w:top w:val="nil"/>
              <w:left w:val="nil"/>
              <w:bottom w:val="nil"/>
              <w:right w:val="nil"/>
            </w:tcBorders>
            <w:vAlign w:val="center"/>
          </w:tcPr>
          <w:p w14:paraId="1AB541F6"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36B0296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-1.193 </w:t>
            </w:r>
          </w:p>
        </w:tc>
        <w:tc>
          <w:tcPr>
            <w:tcW w:w="338" w:type="dxa"/>
            <w:tcBorders>
              <w:top w:val="nil"/>
              <w:left w:val="nil"/>
              <w:bottom w:val="nil"/>
              <w:right w:val="nil"/>
            </w:tcBorders>
            <w:vAlign w:val="center"/>
          </w:tcPr>
          <w:p w14:paraId="1F31F0C6"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59EE9BE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31E064DB"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088A014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0.264 </w:t>
            </w:r>
          </w:p>
        </w:tc>
        <w:tc>
          <w:tcPr>
            <w:tcW w:w="338" w:type="dxa"/>
            <w:tcBorders>
              <w:top w:val="nil"/>
              <w:left w:val="nil"/>
              <w:bottom w:val="nil"/>
              <w:right w:val="nil"/>
            </w:tcBorders>
            <w:vAlign w:val="center"/>
          </w:tcPr>
          <w:p w14:paraId="315F9A7F"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3BB6B93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-0.162 </w:t>
            </w:r>
          </w:p>
        </w:tc>
        <w:tc>
          <w:tcPr>
            <w:tcW w:w="338" w:type="dxa"/>
            <w:tcBorders>
              <w:top w:val="nil"/>
              <w:left w:val="nil"/>
              <w:bottom w:val="nil"/>
              <w:right w:val="nil"/>
            </w:tcBorders>
            <w:vAlign w:val="center"/>
          </w:tcPr>
          <w:p w14:paraId="6BECBDA9"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1274835" w14:textId="77777777" w:rsidTr="00AE5379">
        <w:trPr>
          <w:gridAfter w:val="1"/>
          <w:wAfter w:w="15" w:type="dxa"/>
          <w:trHeight w:val="135"/>
          <w:jc w:val="center"/>
        </w:trPr>
        <w:tc>
          <w:tcPr>
            <w:tcW w:w="1360" w:type="dxa"/>
            <w:tcBorders>
              <w:top w:val="nil"/>
              <w:left w:val="nil"/>
              <w:bottom w:val="nil"/>
              <w:right w:val="nil"/>
            </w:tcBorders>
            <w:vAlign w:val="center"/>
          </w:tcPr>
          <w:p w14:paraId="2BFCD71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38" w:type="dxa"/>
            <w:tcBorders>
              <w:top w:val="nil"/>
              <w:left w:val="nil"/>
              <w:bottom w:val="nil"/>
              <w:right w:val="nil"/>
            </w:tcBorders>
            <w:vAlign w:val="center"/>
          </w:tcPr>
          <w:p w14:paraId="1DD49D25" w14:textId="77777777" w:rsidR="00DC6297" w:rsidRDefault="00DC6297" w:rsidP="00DC6297">
            <w:pPr>
              <w:spacing w:after="0"/>
              <w:rPr>
                <w:rFonts w:ascii="Times New Roman" w:eastAsia="Times New Roman" w:hAnsi="Times New Roman" w:cs="Times New Roman"/>
                <w:sz w:val="24"/>
                <w:szCs w:val="24"/>
              </w:rPr>
            </w:pPr>
          </w:p>
        </w:tc>
        <w:tc>
          <w:tcPr>
            <w:tcW w:w="947" w:type="dxa"/>
            <w:tcBorders>
              <w:top w:val="nil"/>
              <w:left w:val="nil"/>
              <w:bottom w:val="nil"/>
              <w:right w:val="nil"/>
            </w:tcBorders>
            <w:vAlign w:val="center"/>
          </w:tcPr>
          <w:p w14:paraId="009D5DB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0.230 </w:t>
            </w:r>
          </w:p>
        </w:tc>
        <w:tc>
          <w:tcPr>
            <w:tcW w:w="338" w:type="dxa"/>
            <w:tcBorders>
              <w:top w:val="nil"/>
              <w:left w:val="nil"/>
              <w:bottom w:val="nil"/>
              <w:right w:val="nil"/>
            </w:tcBorders>
            <w:vAlign w:val="center"/>
          </w:tcPr>
          <w:p w14:paraId="30214E69" w14:textId="77777777" w:rsidR="00DC6297" w:rsidRDefault="00DC6297" w:rsidP="00DC6297">
            <w:pPr>
              <w:spacing w:after="0"/>
              <w:jc w:val="right"/>
              <w:rPr>
                <w:rFonts w:ascii="Times New Roman" w:eastAsia="Times New Roman" w:hAnsi="Times New Roman" w:cs="Times New Roman"/>
                <w:sz w:val="24"/>
                <w:szCs w:val="24"/>
              </w:rPr>
            </w:pPr>
          </w:p>
        </w:tc>
        <w:tc>
          <w:tcPr>
            <w:tcW w:w="340" w:type="dxa"/>
            <w:tcBorders>
              <w:top w:val="nil"/>
              <w:left w:val="nil"/>
              <w:bottom w:val="nil"/>
              <w:right w:val="nil"/>
            </w:tcBorders>
            <w:vAlign w:val="center"/>
          </w:tcPr>
          <w:p w14:paraId="08C9E19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38" w:type="dxa"/>
            <w:tcBorders>
              <w:top w:val="nil"/>
              <w:left w:val="nil"/>
              <w:bottom w:val="nil"/>
              <w:right w:val="nil"/>
            </w:tcBorders>
            <w:vAlign w:val="center"/>
          </w:tcPr>
          <w:p w14:paraId="43DF71B2" w14:textId="77777777" w:rsidR="00DC6297" w:rsidRDefault="00DC6297" w:rsidP="00DC6297">
            <w:pPr>
              <w:spacing w:after="0"/>
              <w:jc w:val="right"/>
              <w:rPr>
                <w:rFonts w:ascii="Times New Roman" w:eastAsia="Times New Roman" w:hAnsi="Times New Roman" w:cs="Times New Roman"/>
                <w:sz w:val="24"/>
                <w:szCs w:val="24"/>
              </w:rPr>
            </w:pPr>
          </w:p>
        </w:tc>
        <w:tc>
          <w:tcPr>
            <w:tcW w:w="840" w:type="dxa"/>
            <w:tcBorders>
              <w:top w:val="nil"/>
              <w:left w:val="nil"/>
              <w:bottom w:val="nil"/>
              <w:right w:val="nil"/>
            </w:tcBorders>
            <w:vAlign w:val="center"/>
          </w:tcPr>
          <w:p w14:paraId="6E199F1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0.823 </w:t>
            </w:r>
          </w:p>
        </w:tc>
        <w:tc>
          <w:tcPr>
            <w:tcW w:w="338" w:type="dxa"/>
            <w:tcBorders>
              <w:top w:val="nil"/>
              <w:left w:val="nil"/>
              <w:bottom w:val="nil"/>
              <w:right w:val="nil"/>
            </w:tcBorders>
            <w:vAlign w:val="center"/>
          </w:tcPr>
          <w:p w14:paraId="67F8A984" w14:textId="77777777" w:rsidR="00DC6297" w:rsidRDefault="00DC6297" w:rsidP="00DC6297">
            <w:pPr>
              <w:spacing w:after="0"/>
              <w:jc w:val="right"/>
              <w:rPr>
                <w:rFonts w:ascii="Times New Roman" w:eastAsia="Times New Roman" w:hAnsi="Times New Roman" w:cs="Times New Roman"/>
                <w:sz w:val="24"/>
                <w:szCs w:val="24"/>
              </w:rPr>
            </w:pPr>
          </w:p>
        </w:tc>
        <w:tc>
          <w:tcPr>
            <w:tcW w:w="2282" w:type="dxa"/>
            <w:tcBorders>
              <w:top w:val="nil"/>
              <w:left w:val="nil"/>
              <w:bottom w:val="nil"/>
              <w:right w:val="nil"/>
            </w:tcBorders>
            <w:vAlign w:val="center"/>
          </w:tcPr>
          <w:p w14:paraId="498C127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0.038 </w:t>
            </w:r>
          </w:p>
        </w:tc>
        <w:tc>
          <w:tcPr>
            <w:tcW w:w="338" w:type="dxa"/>
            <w:tcBorders>
              <w:top w:val="nil"/>
              <w:left w:val="nil"/>
              <w:bottom w:val="nil"/>
              <w:right w:val="nil"/>
            </w:tcBorders>
            <w:vAlign w:val="center"/>
          </w:tcPr>
          <w:p w14:paraId="1DADD73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344C4FE" w14:textId="77777777" w:rsidTr="00AE5379">
        <w:trPr>
          <w:trHeight w:val="54"/>
          <w:jc w:val="center"/>
        </w:trPr>
        <w:tc>
          <w:tcPr>
            <w:tcW w:w="7474" w:type="dxa"/>
            <w:gridSpan w:val="11"/>
            <w:tcBorders>
              <w:top w:val="nil"/>
              <w:left w:val="nil"/>
              <w:bottom w:val="single" w:sz="12" w:space="0" w:color="000000"/>
              <w:right w:val="nil"/>
            </w:tcBorders>
            <w:vAlign w:val="center"/>
          </w:tcPr>
          <w:p w14:paraId="4B09D532" w14:textId="77777777" w:rsidR="00DC6297" w:rsidRDefault="00DC6297" w:rsidP="00DC6297">
            <w:pPr>
              <w:spacing w:after="0"/>
              <w:rPr>
                <w:rFonts w:ascii="Times New Roman" w:eastAsia="Times New Roman" w:hAnsi="Times New Roman" w:cs="Times New Roman"/>
                <w:sz w:val="24"/>
                <w:szCs w:val="24"/>
              </w:rPr>
            </w:pPr>
          </w:p>
        </w:tc>
      </w:tr>
    </w:tbl>
    <w:p w14:paraId="10461859"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6C20BA2A" w14:textId="77777777" w:rsidR="00DC6297" w:rsidRDefault="00DC6297" w:rsidP="00DC6297">
      <w:pPr>
        <w:spacing w:after="0" w:line="240" w:lineRule="auto"/>
        <w:jc w:val="center"/>
        <w:rPr>
          <w:sz w:val="24"/>
          <w:szCs w:val="24"/>
        </w:rPr>
      </w:pPr>
    </w:p>
    <w:p w14:paraId="3E92C110" w14:textId="77777777" w:rsidR="00DC6297" w:rsidRDefault="00DC6297" w:rsidP="00DC6297">
      <w:pPr>
        <w:spacing w:after="108" w:line="240" w:lineRule="auto"/>
        <w:jc w:val="center"/>
        <w:rPr>
          <w:sz w:val="24"/>
          <w:szCs w:val="24"/>
        </w:rPr>
      </w:pPr>
      <w:r>
        <w:rPr>
          <w:sz w:val="24"/>
          <w:szCs w:val="24"/>
        </w:rPr>
        <w:t xml:space="preserve">Tabla 10. </w:t>
      </w:r>
      <w:proofErr w:type="spellStart"/>
      <w:r>
        <w:rPr>
          <w:sz w:val="24"/>
          <w:szCs w:val="24"/>
        </w:rPr>
        <w:t>Subjuego</w:t>
      </w:r>
      <w:proofErr w:type="spellEnd"/>
      <w:r>
        <w:rPr>
          <w:sz w:val="24"/>
          <w:szCs w:val="24"/>
        </w:rPr>
        <w:t xml:space="preserve"> 2. Diferencias relativas. Participantes D y E.</w:t>
      </w:r>
    </w:p>
    <w:tbl>
      <w:tblPr>
        <w:tblW w:w="8048" w:type="dxa"/>
        <w:jc w:val="center"/>
        <w:tblLayout w:type="fixed"/>
        <w:tblLook w:val="0400" w:firstRow="0" w:lastRow="0" w:firstColumn="0" w:lastColumn="0" w:noHBand="0" w:noVBand="1"/>
      </w:tblPr>
      <w:tblGrid>
        <w:gridCol w:w="1450"/>
        <w:gridCol w:w="353"/>
        <w:gridCol w:w="1010"/>
        <w:gridCol w:w="352"/>
        <w:gridCol w:w="464"/>
        <w:gridCol w:w="353"/>
        <w:gridCol w:w="896"/>
        <w:gridCol w:w="353"/>
        <w:gridCol w:w="2445"/>
        <w:gridCol w:w="352"/>
        <w:gridCol w:w="20"/>
      </w:tblGrid>
      <w:tr w:rsidR="00DC6297" w14:paraId="2B6FC7F6" w14:textId="77777777" w:rsidTr="00AE5379">
        <w:trPr>
          <w:trHeight w:val="59"/>
          <w:jc w:val="center"/>
        </w:trPr>
        <w:tc>
          <w:tcPr>
            <w:tcW w:w="8048" w:type="dxa"/>
            <w:gridSpan w:val="11"/>
            <w:tcBorders>
              <w:top w:val="nil"/>
              <w:left w:val="nil"/>
              <w:bottom w:val="single" w:sz="6" w:space="0" w:color="000000"/>
              <w:right w:val="nil"/>
            </w:tcBorders>
            <w:vAlign w:val="center"/>
          </w:tcPr>
          <w:p w14:paraId="1F055A8E"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 </w:t>
            </w:r>
          </w:p>
        </w:tc>
      </w:tr>
      <w:tr w:rsidR="00DC6297" w14:paraId="580AB018" w14:textId="77777777" w:rsidTr="00AE5379">
        <w:trPr>
          <w:trHeight w:val="127"/>
          <w:jc w:val="center"/>
        </w:trPr>
        <w:tc>
          <w:tcPr>
            <w:tcW w:w="1805" w:type="dxa"/>
            <w:gridSpan w:val="2"/>
            <w:tcBorders>
              <w:top w:val="nil"/>
              <w:left w:val="nil"/>
              <w:bottom w:val="single" w:sz="6" w:space="0" w:color="000000"/>
              <w:right w:val="nil"/>
            </w:tcBorders>
            <w:vAlign w:val="center"/>
          </w:tcPr>
          <w:p w14:paraId="7A57020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62" w:type="dxa"/>
            <w:gridSpan w:val="2"/>
            <w:tcBorders>
              <w:top w:val="nil"/>
              <w:left w:val="nil"/>
              <w:bottom w:val="single" w:sz="6" w:space="0" w:color="000000"/>
              <w:right w:val="nil"/>
            </w:tcBorders>
            <w:vAlign w:val="center"/>
          </w:tcPr>
          <w:p w14:paraId="76F6BD2E"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17" w:type="dxa"/>
            <w:gridSpan w:val="2"/>
            <w:tcBorders>
              <w:top w:val="nil"/>
              <w:left w:val="nil"/>
              <w:bottom w:val="single" w:sz="6" w:space="0" w:color="000000"/>
              <w:right w:val="nil"/>
            </w:tcBorders>
            <w:vAlign w:val="center"/>
          </w:tcPr>
          <w:p w14:paraId="72C495B4"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49" w:type="dxa"/>
            <w:gridSpan w:val="2"/>
            <w:tcBorders>
              <w:top w:val="nil"/>
              <w:left w:val="nil"/>
              <w:bottom w:val="single" w:sz="6" w:space="0" w:color="000000"/>
              <w:right w:val="nil"/>
            </w:tcBorders>
            <w:vAlign w:val="center"/>
          </w:tcPr>
          <w:p w14:paraId="7AB00E4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813" w:type="dxa"/>
            <w:gridSpan w:val="3"/>
            <w:tcBorders>
              <w:top w:val="nil"/>
              <w:left w:val="nil"/>
              <w:bottom w:val="single" w:sz="6" w:space="0" w:color="000000"/>
              <w:right w:val="nil"/>
            </w:tcBorders>
            <w:vAlign w:val="center"/>
          </w:tcPr>
          <w:p w14:paraId="4F21A02D"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4B5D1DEA" w14:textId="77777777" w:rsidTr="00AE5379">
        <w:trPr>
          <w:gridAfter w:val="1"/>
          <w:wAfter w:w="20" w:type="dxa"/>
          <w:trHeight w:val="127"/>
          <w:jc w:val="center"/>
        </w:trPr>
        <w:tc>
          <w:tcPr>
            <w:tcW w:w="1452" w:type="dxa"/>
            <w:tcBorders>
              <w:top w:val="nil"/>
              <w:left w:val="nil"/>
              <w:bottom w:val="nil"/>
              <w:right w:val="nil"/>
            </w:tcBorders>
            <w:vAlign w:val="center"/>
          </w:tcPr>
          <w:p w14:paraId="2D12691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52" w:type="dxa"/>
            <w:tcBorders>
              <w:top w:val="nil"/>
              <w:left w:val="nil"/>
              <w:bottom w:val="nil"/>
              <w:right w:val="nil"/>
            </w:tcBorders>
            <w:vAlign w:val="center"/>
          </w:tcPr>
          <w:p w14:paraId="3655EE5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19A67EA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-2.677 </w:t>
            </w:r>
          </w:p>
        </w:tc>
        <w:tc>
          <w:tcPr>
            <w:tcW w:w="352" w:type="dxa"/>
            <w:tcBorders>
              <w:top w:val="nil"/>
              <w:left w:val="nil"/>
              <w:bottom w:val="nil"/>
              <w:right w:val="nil"/>
            </w:tcBorders>
            <w:vAlign w:val="center"/>
          </w:tcPr>
          <w:p w14:paraId="23552209"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14077F8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7EB4F440"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7F0B25A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0.015 </w:t>
            </w:r>
          </w:p>
        </w:tc>
        <w:tc>
          <w:tcPr>
            <w:tcW w:w="352" w:type="dxa"/>
            <w:tcBorders>
              <w:top w:val="nil"/>
              <w:left w:val="nil"/>
              <w:bottom w:val="nil"/>
              <w:right w:val="nil"/>
            </w:tcBorders>
            <w:vAlign w:val="center"/>
          </w:tcPr>
          <w:p w14:paraId="69B02872"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260C80D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-0.407 </w:t>
            </w:r>
          </w:p>
        </w:tc>
        <w:tc>
          <w:tcPr>
            <w:tcW w:w="352" w:type="dxa"/>
            <w:tcBorders>
              <w:top w:val="nil"/>
              <w:left w:val="nil"/>
              <w:bottom w:val="nil"/>
              <w:right w:val="nil"/>
            </w:tcBorders>
            <w:vAlign w:val="center"/>
          </w:tcPr>
          <w:p w14:paraId="48B7B9B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78E635C" w14:textId="77777777" w:rsidTr="00AE5379">
        <w:trPr>
          <w:gridAfter w:val="1"/>
          <w:wAfter w:w="20" w:type="dxa"/>
          <w:trHeight w:val="127"/>
          <w:jc w:val="center"/>
        </w:trPr>
        <w:tc>
          <w:tcPr>
            <w:tcW w:w="1452" w:type="dxa"/>
            <w:tcBorders>
              <w:top w:val="nil"/>
              <w:left w:val="nil"/>
              <w:bottom w:val="nil"/>
              <w:right w:val="nil"/>
            </w:tcBorders>
            <w:vAlign w:val="center"/>
          </w:tcPr>
          <w:p w14:paraId="4E5171D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52" w:type="dxa"/>
            <w:tcBorders>
              <w:top w:val="nil"/>
              <w:left w:val="nil"/>
              <w:bottom w:val="nil"/>
              <w:right w:val="nil"/>
            </w:tcBorders>
            <w:vAlign w:val="center"/>
          </w:tcPr>
          <w:p w14:paraId="258880F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00C98C3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-3.646 </w:t>
            </w:r>
          </w:p>
        </w:tc>
        <w:tc>
          <w:tcPr>
            <w:tcW w:w="352" w:type="dxa"/>
            <w:tcBorders>
              <w:top w:val="nil"/>
              <w:left w:val="nil"/>
              <w:bottom w:val="nil"/>
              <w:right w:val="nil"/>
            </w:tcBorders>
            <w:vAlign w:val="center"/>
          </w:tcPr>
          <w:p w14:paraId="4F14915D"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63197AE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638C8DE3"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222C307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52" w:type="dxa"/>
            <w:tcBorders>
              <w:top w:val="nil"/>
              <w:left w:val="nil"/>
              <w:bottom w:val="nil"/>
              <w:right w:val="nil"/>
            </w:tcBorders>
            <w:vAlign w:val="center"/>
          </w:tcPr>
          <w:p w14:paraId="144CB18F"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5D446A6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-0.283 </w:t>
            </w:r>
          </w:p>
        </w:tc>
        <w:tc>
          <w:tcPr>
            <w:tcW w:w="352" w:type="dxa"/>
            <w:tcBorders>
              <w:top w:val="nil"/>
              <w:left w:val="nil"/>
              <w:bottom w:val="nil"/>
              <w:right w:val="nil"/>
            </w:tcBorders>
            <w:vAlign w:val="center"/>
          </w:tcPr>
          <w:p w14:paraId="24B1E44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BD7D7BF" w14:textId="77777777" w:rsidTr="00AE5379">
        <w:trPr>
          <w:gridAfter w:val="1"/>
          <w:wAfter w:w="20" w:type="dxa"/>
          <w:trHeight w:val="118"/>
          <w:jc w:val="center"/>
        </w:trPr>
        <w:tc>
          <w:tcPr>
            <w:tcW w:w="1452" w:type="dxa"/>
            <w:tcBorders>
              <w:top w:val="nil"/>
              <w:left w:val="nil"/>
              <w:bottom w:val="nil"/>
              <w:right w:val="nil"/>
            </w:tcBorders>
            <w:vAlign w:val="center"/>
          </w:tcPr>
          <w:p w14:paraId="0C86A0C8"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52" w:type="dxa"/>
            <w:tcBorders>
              <w:top w:val="nil"/>
              <w:left w:val="nil"/>
              <w:bottom w:val="nil"/>
              <w:right w:val="nil"/>
            </w:tcBorders>
            <w:vAlign w:val="center"/>
          </w:tcPr>
          <w:p w14:paraId="23D2E2C3"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6C521EF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-3.334 </w:t>
            </w:r>
          </w:p>
        </w:tc>
        <w:tc>
          <w:tcPr>
            <w:tcW w:w="352" w:type="dxa"/>
            <w:tcBorders>
              <w:top w:val="nil"/>
              <w:left w:val="nil"/>
              <w:bottom w:val="nil"/>
              <w:right w:val="nil"/>
            </w:tcBorders>
            <w:vAlign w:val="center"/>
          </w:tcPr>
          <w:p w14:paraId="257AD88D"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74D26592"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468F95C3"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0D71404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0.003 </w:t>
            </w:r>
          </w:p>
        </w:tc>
        <w:tc>
          <w:tcPr>
            <w:tcW w:w="352" w:type="dxa"/>
            <w:tcBorders>
              <w:top w:val="nil"/>
              <w:left w:val="nil"/>
              <w:bottom w:val="nil"/>
              <w:right w:val="nil"/>
            </w:tcBorders>
            <w:vAlign w:val="center"/>
          </w:tcPr>
          <w:p w14:paraId="4CBB5628"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49E5141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-0.341 </w:t>
            </w:r>
          </w:p>
        </w:tc>
        <w:tc>
          <w:tcPr>
            <w:tcW w:w="352" w:type="dxa"/>
            <w:tcBorders>
              <w:top w:val="nil"/>
              <w:left w:val="nil"/>
              <w:bottom w:val="nil"/>
              <w:right w:val="nil"/>
            </w:tcBorders>
            <w:vAlign w:val="center"/>
          </w:tcPr>
          <w:p w14:paraId="7441D00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494FF81" w14:textId="77777777" w:rsidTr="00AE5379">
        <w:trPr>
          <w:gridAfter w:val="1"/>
          <w:wAfter w:w="20" w:type="dxa"/>
          <w:trHeight w:val="127"/>
          <w:jc w:val="center"/>
        </w:trPr>
        <w:tc>
          <w:tcPr>
            <w:tcW w:w="1452" w:type="dxa"/>
            <w:tcBorders>
              <w:top w:val="nil"/>
              <w:left w:val="nil"/>
              <w:bottom w:val="nil"/>
              <w:right w:val="nil"/>
            </w:tcBorders>
            <w:vAlign w:val="center"/>
          </w:tcPr>
          <w:p w14:paraId="427C7D73"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52" w:type="dxa"/>
            <w:tcBorders>
              <w:top w:val="nil"/>
              <w:left w:val="nil"/>
              <w:bottom w:val="nil"/>
              <w:right w:val="nil"/>
            </w:tcBorders>
            <w:vAlign w:val="center"/>
          </w:tcPr>
          <w:p w14:paraId="3CE56E0F" w14:textId="77777777" w:rsidR="00DC6297" w:rsidRDefault="00DC6297" w:rsidP="00DC6297">
            <w:pPr>
              <w:spacing w:after="0"/>
              <w:rPr>
                <w:rFonts w:ascii="Times New Roman" w:eastAsia="Times New Roman" w:hAnsi="Times New Roman" w:cs="Times New Roman"/>
                <w:sz w:val="24"/>
                <w:szCs w:val="24"/>
              </w:rPr>
            </w:pPr>
          </w:p>
        </w:tc>
        <w:tc>
          <w:tcPr>
            <w:tcW w:w="1010" w:type="dxa"/>
            <w:tcBorders>
              <w:top w:val="nil"/>
              <w:left w:val="nil"/>
              <w:bottom w:val="nil"/>
              <w:right w:val="nil"/>
            </w:tcBorders>
            <w:vAlign w:val="center"/>
          </w:tcPr>
          <w:p w14:paraId="48BC01A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-0.067 </w:t>
            </w:r>
          </w:p>
        </w:tc>
        <w:tc>
          <w:tcPr>
            <w:tcW w:w="352" w:type="dxa"/>
            <w:tcBorders>
              <w:top w:val="nil"/>
              <w:left w:val="nil"/>
              <w:bottom w:val="nil"/>
              <w:right w:val="nil"/>
            </w:tcBorders>
            <w:vAlign w:val="center"/>
          </w:tcPr>
          <w:p w14:paraId="6F983317" w14:textId="77777777" w:rsidR="00DC6297" w:rsidRDefault="00DC6297" w:rsidP="00DC6297">
            <w:pPr>
              <w:spacing w:after="0"/>
              <w:jc w:val="right"/>
              <w:rPr>
                <w:rFonts w:ascii="Times New Roman" w:eastAsia="Times New Roman" w:hAnsi="Times New Roman" w:cs="Times New Roman"/>
                <w:sz w:val="24"/>
                <w:szCs w:val="24"/>
              </w:rPr>
            </w:pPr>
          </w:p>
        </w:tc>
        <w:tc>
          <w:tcPr>
            <w:tcW w:w="464" w:type="dxa"/>
            <w:tcBorders>
              <w:top w:val="nil"/>
              <w:left w:val="nil"/>
              <w:bottom w:val="nil"/>
              <w:right w:val="nil"/>
            </w:tcBorders>
            <w:vAlign w:val="center"/>
          </w:tcPr>
          <w:p w14:paraId="3CECE7E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52" w:type="dxa"/>
            <w:tcBorders>
              <w:top w:val="nil"/>
              <w:left w:val="nil"/>
              <w:bottom w:val="nil"/>
              <w:right w:val="nil"/>
            </w:tcBorders>
            <w:vAlign w:val="center"/>
          </w:tcPr>
          <w:p w14:paraId="67885337" w14:textId="77777777" w:rsidR="00DC6297" w:rsidRDefault="00DC6297" w:rsidP="00DC6297">
            <w:pPr>
              <w:spacing w:after="0"/>
              <w:jc w:val="right"/>
              <w:rPr>
                <w:rFonts w:ascii="Times New Roman" w:eastAsia="Times New Roman" w:hAnsi="Times New Roman" w:cs="Times New Roman"/>
                <w:sz w:val="24"/>
                <w:szCs w:val="24"/>
              </w:rPr>
            </w:pPr>
          </w:p>
        </w:tc>
        <w:tc>
          <w:tcPr>
            <w:tcW w:w="896" w:type="dxa"/>
            <w:tcBorders>
              <w:top w:val="nil"/>
              <w:left w:val="nil"/>
              <w:bottom w:val="nil"/>
              <w:right w:val="nil"/>
            </w:tcBorders>
            <w:vAlign w:val="center"/>
          </w:tcPr>
          <w:p w14:paraId="73ED52D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0.947 </w:t>
            </w:r>
          </w:p>
        </w:tc>
        <w:tc>
          <w:tcPr>
            <w:tcW w:w="352" w:type="dxa"/>
            <w:tcBorders>
              <w:top w:val="nil"/>
              <w:left w:val="nil"/>
              <w:bottom w:val="nil"/>
              <w:right w:val="nil"/>
            </w:tcBorders>
            <w:vAlign w:val="center"/>
          </w:tcPr>
          <w:p w14:paraId="728F4D6E" w14:textId="77777777" w:rsidR="00DC6297" w:rsidRDefault="00DC6297" w:rsidP="00DC6297">
            <w:pPr>
              <w:spacing w:after="0"/>
              <w:jc w:val="right"/>
              <w:rPr>
                <w:rFonts w:ascii="Times New Roman" w:eastAsia="Times New Roman" w:hAnsi="Times New Roman" w:cs="Times New Roman"/>
                <w:sz w:val="24"/>
                <w:szCs w:val="24"/>
              </w:rPr>
            </w:pPr>
          </w:p>
        </w:tc>
        <w:tc>
          <w:tcPr>
            <w:tcW w:w="2446" w:type="dxa"/>
            <w:tcBorders>
              <w:top w:val="nil"/>
              <w:left w:val="nil"/>
              <w:bottom w:val="nil"/>
              <w:right w:val="nil"/>
            </w:tcBorders>
            <w:vAlign w:val="center"/>
          </w:tcPr>
          <w:p w14:paraId="7E9A5AA3"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352" w:type="dxa"/>
            <w:tcBorders>
              <w:top w:val="nil"/>
              <w:left w:val="nil"/>
              <w:bottom w:val="nil"/>
              <w:right w:val="nil"/>
            </w:tcBorders>
            <w:vAlign w:val="center"/>
          </w:tcPr>
          <w:p w14:paraId="02940BCA"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12FADC74" w14:textId="77777777" w:rsidTr="00AE5379">
        <w:trPr>
          <w:trHeight w:val="50"/>
          <w:jc w:val="center"/>
        </w:trPr>
        <w:tc>
          <w:tcPr>
            <w:tcW w:w="8048" w:type="dxa"/>
            <w:gridSpan w:val="11"/>
            <w:tcBorders>
              <w:top w:val="nil"/>
              <w:left w:val="nil"/>
              <w:bottom w:val="single" w:sz="12" w:space="0" w:color="000000"/>
              <w:right w:val="nil"/>
            </w:tcBorders>
            <w:vAlign w:val="center"/>
          </w:tcPr>
          <w:p w14:paraId="631AB767" w14:textId="77777777" w:rsidR="00DC6297" w:rsidRDefault="00DC6297" w:rsidP="00DC6297">
            <w:pPr>
              <w:spacing w:after="0"/>
              <w:rPr>
                <w:rFonts w:ascii="Times New Roman" w:eastAsia="Times New Roman" w:hAnsi="Times New Roman" w:cs="Times New Roman"/>
                <w:sz w:val="24"/>
                <w:szCs w:val="24"/>
              </w:rPr>
            </w:pPr>
          </w:p>
        </w:tc>
      </w:tr>
    </w:tbl>
    <w:p w14:paraId="3CE803DD"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2BE91831" w14:textId="77777777" w:rsidR="00DC6297" w:rsidRDefault="00DC6297" w:rsidP="00DC6297"/>
    <w:p w14:paraId="2851E0A6" w14:textId="77777777" w:rsidR="00DC6297" w:rsidRDefault="00DC6297" w:rsidP="00DC6297">
      <w:pPr>
        <w:spacing w:after="108" w:line="240" w:lineRule="auto"/>
        <w:jc w:val="center"/>
        <w:rPr>
          <w:sz w:val="24"/>
          <w:szCs w:val="24"/>
        </w:rPr>
      </w:pPr>
      <w:r>
        <w:rPr>
          <w:sz w:val="24"/>
          <w:szCs w:val="24"/>
        </w:rPr>
        <w:t xml:space="preserve">Tabla 11. </w:t>
      </w:r>
      <w:proofErr w:type="spellStart"/>
      <w:r>
        <w:rPr>
          <w:sz w:val="24"/>
          <w:szCs w:val="24"/>
        </w:rPr>
        <w:t>Subjuego</w:t>
      </w:r>
      <w:proofErr w:type="spellEnd"/>
      <w:r>
        <w:rPr>
          <w:sz w:val="24"/>
          <w:szCs w:val="24"/>
        </w:rPr>
        <w:t xml:space="preserve"> 2. Diferencias relativas. Se omite la multiplicación por </w:t>
      </w:r>
      <w:r>
        <w:rPr>
          <w:i/>
          <w:sz w:val="24"/>
          <w:szCs w:val="24"/>
        </w:rPr>
        <w:t>p</w:t>
      </w:r>
      <w:r>
        <w:rPr>
          <w:sz w:val="24"/>
          <w:szCs w:val="24"/>
        </w:rPr>
        <w:t>. Participante A.</w:t>
      </w:r>
    </w:p>
    <w:tbl>
      <w:tblPr>
        <w:tblW w:w="7205" w:type="dxa"/>
        <w:jc w:val="center"/>
        <w:tblLayout w:type="fixed"/>
        <w:tblLook w:val="0400" w:firstRow="0" w:lastRow="0" w:firstColumn="0" w:lastColumn="0" w:noHBand="0" w:noVBand="1"/>
      </w:tblPr>
      <w:tblGrid>
        <w:gridCol w:w="1267"/>
        <w:gridCol w:w="374"/>
        <w:gridCol w:w="799"/>
        <w:gridCol w:w="373"/>
        <w:gridCol w:w="373"/>
        <w:gridCol w:w="374"/>
        <w:gridCol w:w="799"/>
        <w:gridCol w:w="373"/>
        <w:gridCol w:w="2098"/>
        <w:gridCol w:w="375"/>
      </w:tblGrid>
      <w:tr w:rsidR="00DC6297" w14:paraId="4BFD6FC2" w14:textId="77777777" w:rsidTr="00AE5379">
        <w:trPr>
          <w:trHeight w:val="59"/>
          <w:jc w:val="center"/>
        </w:trPr>
        <w:tc>
          <w:tcPr>
            <w:tcW w:w="7205" w:type="dxa"/>
            <w:gridSpan w:val="10"/>
            <w:tcBorders>
              <w:top w:val="nil"/>
              <w:left w:val="nil"/>
              <w:bottom w:val="single" w:sz="6" w:space="0" w:color="000000"/>
              <w:right w:val="nil"/>
            </w:tcBorders>
            <w:vAlign w:val="center"/>
          </w:tcPr>
          <w:p w14:paraId="682419C4"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11295CD4" w14:textId="77777777" w:rsidTr="00AE5379">
        <w:trPr>
          <w:trHeight w:val="127"/>
          <w:jc w:val="center"/>
        </w:trPr>
        <w:tc>
          <w:tcPr>
            <w:tcW w:w="1641" w:type="dxa"/>
            <w:gridSpan w:val="2"/>
            <w:tcBorders>
              <w:top w:val="nil"/>
              <w:left w:val="nil"/>
              <w:bottom w:val="single" w:sz="6" w:space="0" w:color="000000"/>
              <w:right w:val="nil"/>
            </w:tcBorders>
            <w:vAlign w:val="center"/>
          </w:tcPr>
          <w:p w14:paraId="54B55378"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tc>
        <w:tc>
          <w:tcPr>
            <w:tcW w:w="1172" w:type="dxa"/>
            <w:gridSpan w:val="2"/>
            <w:tcBorders>
              <w:top w:val="nil"/>
              <w:left w:val="nil"/>
              <w:bottom w:val="single" w:sz="6" w:space="0" w:color="000000"/>
              <w:right w:val="nil"/>
            </w:tcBorders>
            <w:vAlign w:val="center"/>
          </w:tcPr>
          <w:p w14:paraId="4B50154F"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747" w:type="dxa"/>
            <w:gridSpan w:val="2"/>
            <w:tcBorders>
              <w:top w:val="nil"/>
              <w:left w:val="nil"/>
              <w:bottom w:val="single" w:sz="6" w:space="0" w:color="000000"/>
              <w:right w:val="nil"/>
            </w:tcBorders>
            <w:vAlign w:val="center"/>
          </w:tcPr>
          <w:p w14:paraId="5A4E550F"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172" w:type="dxa"/>
            <w:gridSpan w:val="2"/>
            <w:tcBorders>
              <w:top w:val="nil"/>
              <w:left w:val="nil"/>
              <w:bottom w:val="single" w:sz="6" w:space="0" w:color="000000"/>
              <w:right w:val="nil"/>
            </w:tcBorders>
            <w:vAlign w:val="center"/>
          </w:tcPr>
          <w:p w14:paraId="0A2206BB"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472" w:type="dxa"/>
            <w:gridSpan w:val="2"/>
            <w:tcBorders>
              <w:top w:val="nil"/>
              <w:left w:val="nil"/>
              <w:bottom w:val="single" w:sz="6" w:space="0" w:color="000000"/>
              <w:right w:val="nil"/>
            </w:tcBorders>
            <w:vAlign w:val="center"/>
          </w:tcPr>
          <w:p w14:paraId="5668E516"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52300E2F" w14:textId="77777777" w:rsidTr="00AE5379">
        <w:trPr>
          <w:trHeight w:val="127"/>
          <w:jc w:val="center"/>
        </w:trPr>
        <w:tc>
          <w:tcPr>
            <w:tcW w:w="1267" w:type="dxa"/>
            <w:tcBorders>
              <w:top w:val="nil"/>
              <w:left w:val="nil"/>
              <w:bottom w:val="nil"/>
              <w:right w:val="nil"/>
            </w:tcBorders>
            <w:vAlign w:val="center"/>
          </w:tcPr>
          <w:p w14:paraId="7ADAF0B4"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3" w:type="dxa"/>
            <w:tcBorders>
              <w:top w:val="nil"/>
              <w:left w:val="nil"/>
              <w:bottom w:val="nil"/>
              <w:right w:val="nil"/>
            </w:tcBorders>
            <w:vAlign w:val="center"/>
          </w:tcPr>
          <w:p w14:paraId="3C51125E"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0D3A660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2.886 </w:t>
            </w:r>
          </w:p>
        </w:tc>
        <w:tc>
          <w:tcPr>
            <w:tcW w:w="373" w:type="dxa"/>
            <w:tcBorders>
              <w:top w:val="nil"/>
              <w:left w:val="nil"/>
              <w:bottom w:val="nil"/>
              <w:right w:val="nil"/>
            </w:tcBorders>
            <w:vAlign w:val="center"/>
          </w:tcPr>
          <w:p w14:paraId="146A12FC"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4467169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41DAEF9B"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0726E91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 </w:t>
            </w:r>
          </w:p>
        </w:tc>
        <w:tc>
          <w:tcPr>
            <w:tcW w:w="373" w:type="dxa"/>
            <w:tcBorders>
              <w:top w:val="nil"/>
              <w:left w:val="nil"/>
              <w:bottom w:val="nil"/>
              <w:right w:val="nil"/>
            </w:tcBorders>
            <w:vAlign w:val="center"/>
          </w:tcPr>
          <w:p w14:paraId="7AC92B1C"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1287D8DF"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0.346 </w:t>
            </w:r>
          </w:p>
        </w:tc>
        <w:tc>
          <w:tcPr>
            <w:tcW w:w="373" w:type="dxa"/>
            <w:tcBorders>
              <w:top w:val="nil"/>
              <w:left w:val="nil"/>
              <w:bottom w:val="nil"/>
              <w:right w:val="nil"/>
            </w:tcBorders>
            <w:vAlign w:val="center"/>
          </w:tcPr>
          <w:p w14:paraId="009794B2"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EAA5B56" w14:textId="77777777" w:rsidTr="00AE5379">
        <w:trPr>
          <w:trHeight w:val="118"/>
          <w:jc w:val="center"/>
        </w:trPr>
        <w:tc>
          <w:tcPr>
            <w:tcW w:w="1267" w:type="dxa"/>
            <w:tcBorders>
              <w:top w:val="nil"/>
              <w:left w:val="nil"/>
              <w:bottom w:val="nil"/>
              <w:right w:val="nil"/>
            </w:tcBorders>
            <w:vAlign w:val="center"/>
          </w:tcPr>
          <w:p w14:paraId="189D10A5"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3" w:type="dxa"/>
            <w:tcBorders>
              <w:top w:val="nil"/>
              <w:left w:val="nil"/>
              <w:bottom w:val="nil"/>
              <w:right w:val="nil"/>
            </w:tcBorders>
            <w:vAlign w:val="center"/>
          </w:tcPr>
          <w:p w14:paraId="5C945AA3"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4266111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4.384 </w:t>
            </w:r>
          </w:p>
        </w:tc>
        <w:tc>
          <w:tcPr>
            <w:tcW w:w="373" w:type="dxa"/>
            <w:tcBorders>
              <w:top w:val="nil"/>
              <w:left w:val="nil"/>
              <w:bottom w:val="nil"/>
              <w:right w:val="nil"/>
            </w:tcBorders>
            <w:vAlign w:val="center"/>
          </w:tcPr>
          <w:p w14:paraId="60AB163E"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1E8135C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5DF899F6"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2537529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3" w:type="dxa"/>
            <w:tcBorders>
              <w:top w:val="nil"/>
              <w:left w:val="nil"/>
              <w:bottom w:val="nil"/>
              <w:right w:val="nil"/>
            </w:tcBorders>
            <w:vAlign w:val="center"/>
          </w:tcPr>
          <w:p w14:paraId="5667B3EF"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636EAC3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0.386 </w:t>
            </w:r>
          </w:p>
        </w:tc>
        <w:tc>
          <w:tcPr>
            <w:tcW w:w="373" w:type="dxa"/>
            <w:tcBorders>
              <w:top w:val="nil"/>
              <w:left w:val="nil"/>
              <w:bottom w:val="nil"/>
              <w:right w:val="nil"/>
            </w:tcBorders>
            <w:vAlign w:val="center"/>
          </w:tcPr>
          <w:p w14:paraId="27D0C1DF"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212D33F" w14:textId="77777777" w:rsidTr="00AE5379">
        <w:trPr>
          <w:trHeight w:val="127"/>
          <w:jc w:val="center"/>
        </w:trPr>
        <w:tc>
          <w:tcPr>
            <w:tcW w:w="1267" w:type="dxa"/>
            <w:tcBorders>
              <w:top w:val="nil"/>
              <w:left w:val="nil"/>
              <w:bottom w:val="nil"/>
              <w:right w:val="nil"/>
            </w:tcBorders>
            <w:vAlign w:val="center"/>
          </w:tcPr>
          <w:p w14:paraId="387EA51F"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3" w:type="dxa"/>
            <w:tcBorders>
              <w:top w:val="nil"/>
              <w:left w:val="nil"/>
              <w:bottom w:val="nil"/>
              <w:right w:val="nil"/>
            </w:tcBorders>
            <w:vAlign w:val="center"/>
          </w:tcPr>
          <w:p w14:paraId="6D91568C"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7BB2333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1.688 </w:t>
            </w:r>
          </w:p>
        </w:tc>
        <w:tc>
          <w:tcPr>
            <w:tcW w:w="373" w:type="dxa"/>
            <w:tcBorders>
              <w:top w:val="nil"/>
              <w:left w:val="nil"/>
              <w:bottom w:val="nil"/>
              <w:right w:val="nil"/>
            </w:tcBorders>
            <w:vAlign w:val="center"/>
          </w:tcPr>
          <w:p w14:paraId="7E63B6A5"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5262C6E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3275B2EF"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685E4FF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0.126 </w:t>
            </w:r>
          </w:p>
        </w:tc>
        <w:tc>
          <w:tcPr>
            <w:tcW w:w="373" w:type="dxa"/>
            <w:tcBorders>
              <w:top w:val="nil"/>
              <w:left w:val="nil"/>
              <w:bottom w:val="nil"/>
              <w:right w:val="nil"/>
            </w:tcBorders>
            <w:vAlign w:val="center"/>
          </w:tcPr>
          <w:p w14:paraId="052DB795"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45E8793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0.225 </w:t>
            </w:r>
          </w:p>
        </w:tc>
        <w:tc>
          <w:tcPr>
            <w:tcW w:w="373" w:type="dxa"/>
            <w:tcBorders>
              <w:top w:val="nil"/>
              <w:left w:val="nil"/>
              <w:bottom w:val="nil"/>
              <w:right w:val="nil"/>
            </w:tcBorders>
            <w:vAlign w:val="center"/>
          </w:tcPr>
          <w:p w14:paraId="027FF62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2ABDB6B" w14:textId="77777777" w:rsidTr="00AE5379">
        <w:trPr>
          <w:trHeight w:val="127"/>
          <w:jc w:val="center"/>
        </w:trPr>
        <w:tc>
          <w:tcPr>
            <w:tcW w:w="1267" w:type="dxa"/>
            <w:tcBorders>
              <w:top w:val="nil"/>
              <w:left w:val="nil"/>
              <w:bottom w:val="nil"/>
              <w:right w:val="nil"/>
            </w:tcBorders>
            <w:vAlign w:val="center"/>
          </w:tcPr>
          <w:p w14:paraId="273EB749"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3" w:type="dxa"/>
            <w:tcBorders>
              <w:top w:val="nil"/>
              <w:left w:val="nil"/>
              <w:bottom w:val="nil"/>
              <w:right w:val="nil"/>
            </w:tcBorders>
            <w:vAlign w:val="center"/>
          </w:tcPr>
          <w:p w14:paraId="2C0A3A1E" w14:textId="77777777" w:rsidR="00DC6297" w:rsidRDefault="00DC6297" w:rsidP="00DC6297">
            <w:pPr>
              <w:spacing w:after="0"/>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1F64517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2.617 </w:t>
            </w:r>
          </w:p>
        </w:tc>
        <w:tc>
          <w:tcPr>
            <w:tcW w:w="373" w:type="dxa"/>
            <w:tcBorders>
              <w:top w:val="nil"/>
              <w:left w:val="nil"/>
              <w:bottom w:val="nil"/>
              <w:right w:val="nil"/>
            </w:tcBorders>
            <w:vAlign w:val="center"/>
          </w:tcPr>
          <w:p w14:paraId="6696F1EA" w14:textId="77777777" w:rsidR="00DC6297" w:rsidRDefault="00DC6297" w:rsidP="00DC6297">
            <w:pPr>
              <w:spacing w:after="0"/>
              <w:jc w:val="right"/>
              <w:rPr>
                <w:rFonts w:ascii="Times New Roman" w:eastAsia="Times New Roman" w:hAnsi="Times New Roman" w:cs="Times New Roman"/>
                <w:sz w:val="24"/>
                <w:szCs w:val="24"/>
              </w:rPr>
            </w:pPr>
          </w:p>
        </w:tc>
        <w:tc>
          <w:tcPr>
            <w:tcW w:w="373" w:type="dxa"/>
            <w:tcBorders>
              <w:top w:val="nil"/>
              <w:left w:val="nil"/>
              <w:bottom w:val="nil"/>
              <w:right w:val="nil"/>
            </w:tcBorders>
            <w:vAlign w:val="center"/>
          </w:tcPr>
          <w:p w14:paraId="47CB7F1D"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373" w:type="dxa"/>
            <w:tcBorders>
              <w:top w:val="nil"/>
              <w:left w:val="nil"/>
              <w:bottom w:val="nil"/>
              <w:right w:val="nil"/>
            </w:tcBorders>
            <w:vAlign w:val="center"/>
          </w:tcPr>
          <w:p w14:paraId="64D864F5" w14:textId="77777777" w:rsidR="00DC6297" w:rsidRDefault="00DC6297" w:rsidP="00DC6297">
            <w:pPr>
              <w:spacing w:after="0"/>
              <w:jc w:val="right"/>
              <w:rPr>
                <w:rFonts w:ascii="Times New Roman" w:eastAsia="Times New Roman" w:hAnsi="Times New Roman" w:cs="Times New Roman"/>
                <w:sz w:val="24"/>
                <w:szCs w:val="24"/>
              </w:rPr>
            </w:pPr>
          </w:p>
        </w:tc>
        <w:tc>
          <w:tcPr>
            <w:tcW w:w="799" w:type="dxa"/>
            <w:tcBorders>
              <w:top w:val="nil"/>
              <w:left w:val="nil"/>
              <w:bottom w:val="nil"/>
              <w:right w:val="nil"/>
            </w:tcBorders>
            <w:vAlign w:val="center"/>
          </w:tcPr>
          <w:p w14:paraId="5CA5FAA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c>
          <w:tcPr>
            <w:tcW w:w="373" w:type="dxa"/>
            <w:tcBorders>
              <w:top w:val="nil"/>
              <w:left w:val="nil"/>
              <w:bottom w:val="nil"/>
              <w:right w:val="nil"/>
            </w:tcBorders>
            <w:vAlign w:val="center"/>
          </w:tcPr>
          <w:p w14:paraId="668D7E81" w14:textId="77777777" w:rsidR="00DC6297" w:rsidRDefault="00DC6297" w:rsidP="00DC6297">
            <w:pPr>
              <w:spacing w:after="0"/>
              <w:jc w:val="right"/>
              <w:rPr>
                <w:rFonts w:ascii="Times New Roman" w:eastAsia="Times New Roman" w:hAnsi="Times New Roman" w:cs="Times New Roman"/>
                <w:sz w:val="24"/>
                <w:szCs w:val="24"/>
              </w:rPr>
            </w:pPr>
          </w:p>
        </w:tc>
        <w:tc>
          <w:tcPr>
            <w:tcW w:w="2098" w:type="dxa"/>
            <w:tcBorders>
              <w:top w:val="nil"/>
              <w:left w:val="nil"/>
              <w:bottom w:val="nil"/>
              <w:right w:val="nil"/>
            </w:tcBorders>
            <w:vAlign w:val="center"/>
          </w:tcPr>
          <w:p w14:paraId="5D3B10A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c>
          <w:tcPr>
            <w:tcW w:w="373" w:type="dxa"/>
            <w:tcBorders>
              <w:top w:val="nil"/>
              <w:left w:val="nil"/>
              <w:bottom w:val="nil"/>
              <w:right w:val="nil"/>
            </w:tcBorders>
            <w:vAlign w:val="center"/>
          </w:tcPr>
          <w:p w14:paraId="3DFA9ED3"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6EC44E49" w14:textId="77777777" w:rsidTr="00AE5379">
        <w:trPr>
          <w:trHeight w:val="50"/>
          <w:jc w:val="center"/>
        </w:trPr>
        <w:tc>
          <w:tcPr>
            <w:tcW w:w="7205" w:type="dxa"/>
            <w:gridSpan w:val="10"/>
            <w:tcBorders>
              <w:top w:val="nil"/>
              <w:left w:val="nil"/>
              <w:bottom w:val="single" w:sz="12" w:space="0" w:color="000000"/>
              <w:right w:val="nil"/>
            </w:tcBorders>
            <w:vAlign w:val="center"/>
          </w:tcPr>
          <w:p w14:paraId="260D7EC0" w14:textId="77777777" w:rsidR="00DC6297" w:rsidRDefault="00DC6297" w:rsidP="00DC6297">
            <w:pPr>
              <w:spacing w:after="0"/>
              <w:rPr>
                <w:rFonts w:ascii="Times New Roman" w:eastAsia="Times New Roman" w:hAnsi="Times New Roman" w:cs="Times New Roman"/>
                <w:sz w:val="24"/>
                <w:szCs w:val="24"/>
              </w:rPr>
            </w:pPr>
          </w:p>
        </w:tc>
      </w:tr>
    </w:tbl>
    <w:p w14:paraId="7BFC2BBF"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del participante A en cada periodo del segundo </w:t>
      </w:r>
      <w:proofErr w:type="spellStart"/>
      <w:r>
        <w:rPr>
          <w:sz w:val="24"/>
          <w:szCs w:val="24"/>
        </w:rPr>
        <w:t>subjuego</w:t>
      </w:r>
      <w:proofErr w:type="spellEnd"/>
      <w:r>
        <w:rPr>
          <w:sz w:val="24"/>
          <w:szCs w:val="24"/>
        </w:rPr>
        <w:t>.</w:t>
      </w:r>
    </w:p>
    <w:p w14:paraId="14272784" w14:textId="77777777" w:rsidR="00DC6297" w:rsidRDefault="00DC6297" w:rsidP="00DC6297">
      <w:pPr>
        <w:spacing w:after="0" w:line="240" w:lineRule="auto"/>
        <w:jc w:val="center"/>
        <w:rPr>
          <w:sz w:val="24"/>
          <w:szCs w:val="24"/>
        </w:rPr>
      </w:pPr>
    </w:p>
    <w:p w14:paraId="3D23A06F" w14:textId="77777777" w:rsidR="00DC6297" w:rsidRDefault="00DC6297" w:rsidP="00DC6297">
      <w:pPr>
        <w:spacing w:after="108" w:line="240" w:lineRule="auto"/>
        <w:jc w:val="center"/>
        <w:rPr>
          <w:sz w:val="24"/>
          <w:szCs w:val="24"/>
        </w:rPr>
      </w:pPr>
      <w:r>
        <w:rPr>
          <w:sz w:val="24"/>
          <w:szCs w:val="24"/>
        </w:rPr>
        <w:t xml:space="preserve">Tabla 12. </w:t>
      </w:r>
      <w:proofErr w:type="spellStart"/>
      <w:r>
        <w:rPr>
          <w:sz w:val="24"/>
          <w:szCs w:val="24"/>
        </w:rPr>
        <w:t>Subjuego</w:t>
      </w:r>
      <w:proofErr w:type="spellEnd"/>
      <w:r>
        <w:rPr>
          <w:sz w:val="24"/>
          <w:szCs w:val="24"/>
        </w:rPr>
        <w:t xml:space="preserve"> 2. Diferencias relativas. Se omite la multiplicación por </w:t>
      </w:r>
      <w:r>
        <w:rPr>
          <w:i/>
          <w:sz w:val="24"/>
          <w:szCs w:val="24"/>
        </w:rPr>
        <w:t>p</w:t>
      </w:r>
      <w:r>
        <w:rPr>
          <w:sz w:val="24"/>
          <w:szCs w:val="24"/>
        </w:rPr>
        <w:t>. Participantes D y E.</w:t>
      </w:r>
    </w:p>
    <w:tbl>
      <w:tblPr>
        <w:tblW w:w="7958" w:type="dxa"/>
        <w:jc w:val="center"/>
        <w:tblLayout w:type="fixed"/>
        <w:tblLook w:val="0400" w:firstRow="0" w:lastRow="0" w:firstColumn="0" w:lastColumn="0" w:noHBand="0" w:noVBand="1"/>
      </w:tblPr>
      <w:tblGrid>
        <w:gridCol w:w="1404"/>
        <w:gridCol w:w="377"/>
        <w:gridCol w:w="982"/>
        <w:gridCol w:w="377"/>
        <w:gridCol w:w="461"/>
        <w:gridCol w:w="377"/>
        <w:gridCol w:w="874"/>
        <w:gridCol w:w="377"/>
        <w:gridCol w:w="2349"/>
        <w:gridCol w:w="380"/>
      </w:tblGrid>
      <w:tr w:rsidR="00DC6297" w14:paraId="04C257FE" w14:textId="77777777" w:rsidTr="00AE5379">
        <w:trPr>
          <w:trHeight w:val="59"/>
          <w:jc w:val="center"/>
        </w:trPr>
        <w:tc>
          <w:tcPr>
            <w:tcW w:w="7958" w:type="dxa"/>
            <w:gridSpan w:val="10"/>
            <w:tcBorders>
              <w:top w:val="nil"/>
              <w:left w:val="nil"/>
              <w:bottom w:val="single" w:sz="6" w:space="0" w:color="000000"/>
              <w:right w:val="nil"/>
            </w:tcBorders>
            <w:vAlign w:val="center"/>
          </w:tcPr>
          <w:p w14:paraId="1ACEA5FB" w14:textId="77777777" w:rsidR="00DC6297" w:rsidRDefault="00DC6297" w:rsidP="00DC6297">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T-Test</w:t>
            </w:r>
          </w:p>
        </w:tc>
      </w:tr>
      <w:tr w:rsidR="00DC6297" w14:paraId="07196FC8" w14:textId="77777777" w:rsidTr="00AE5379">
        <w:trPr>
          <w:trHeight w:val="127"/>
          <w:jc w:val="center"/>
        </w:trPr>
        <w:tc>
          <w:tcPr>
            <w:tcW w:w="1781" w:type="dxa"/>
            <w:gridSpan w:val="2"/>
            <w:tcBorders>
              <w:top w:val="nil"/>
              <w:left w:val="nil"/>
              <w:bottom w:val="single" w:sz="6" w:space="0" w:color="000000"/>
              <w:right w:val="nil"/>
            </w:tcBorders>
            <w:vAlign w:val="center"/>
          </w:tcPr>
          <w:p w14:paraId="2EB65B87"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9" w:type="dxa"/>
            <w:gridSpan w:val="2"/>
            <w:tcBorders>
              <w:top w:val="nil"/>
              <w:left w:val="nil"/>
              <w:bottom w:val="single" w:sz="6" w:space="0" w:color="000000"/>
              <w:right w:val="nil"/>
            </w:tcBorders>
            <w:vAlign w:val="center"/>
          </w:tcPr>
          <w:p w14:paraId="24E222FC"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838" w:type="dxa"/>
            <w:gridSpan w:val="2"/>
            <w:tcBorders>
              <w:top w:val="nil"/>
              <w:left w:val="nil"/>
              <w:bottom w:val="single" w:sz="6" w:space="0" w:color="000000"/>
              <w:right w:val="nil"/>
            </w:tcBorders>
            <w:vAlign w:val="center"/>
          </w:tcPr>
          <w:p w14:paraId="1264E854" w14:textId="77777777" w:rsidR="00DC6297" w:rsidRDefault="00DC6297" w:rsidP="00DC629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1251" w:type="dxa"/>
            <w:gridSpan w:val="2"/>
            <w:tcBorders>
              <w:top w:val="nil"/>
              <w:left w:val="nil"/>
              <w:bottom w:val="single" w:sz="6" w:space="0" w:color="000000"/>
              <w:right w:val="nil"/>
            </w:tcBorders>
            <w:vAlign w:val="center"/>
          </w:tcPr>
          <w:p w14:paraId="44319CA2"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726" w:type="dxa"/>
            <w:gridSpan w:val="2"/>
            <w:tcBorders>
              <w:top w:val="nil"/>
              <w:left w:val="nil"/>
              <w:bottom w:val="single" w:sz="6" w:space="0" w:color="000000"/>
              <w:right w:val="nil"/>
            </w:tcBorders>
            <w:vAlign w:val="center"/>
          </w:tcPr>
          <w:p w14:paraId="3E52BC95" w14:textId="77777777" w:rsidR="00DC6297" w:rsidRDefault="00DC6297" w:rsidP="00DC629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DC6297" w14:paraId="055F9324" w14:textId="77777777" w:rsidTr="00AE5379">
        <w:trPr>
          <w:trHeight w:val="127"/>
          <w:jc w:val="center"/>
        </w:trPr>
        <w:tc>
          <w:tcPr>
            <w:tcW w:w="1404" w:type="dxa"/>
            <w:tcBorders>
              <w:top w:val="nil"/>
              <w:left w:val="nil"/>
              <w:bottom w:val="nil"/>
              <w:right w:val="nil"/>
            </w:tcBorders>
            <w:vAlign w:val="center"/>
          </w:tcPr>
          <w:p w14:paraId="75E2025A"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77" w:type="dxa"/>
            <w:tcBorders>
              <w:top w:val="nil"/>
              <w:left w:val="nil"/>
              <w:bottom w:val="nil"/>
              <w:right w:val="nil"/>
            </w:tcBorders>
            <w:vAlign w:val="center"/>
          </w:tcPr>
          <w:p w14:paraId="7A812776"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47D3C1F1"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-0.347 </w:t>
            </w:r>
          </w:p>
        </w:tc>
        <w:tc>
          <w:tcPr>
            <w:tcW w:w="377" w:type="dxa"/>
            <w:tcBorders>
              <w:top w:val="nil"/>
              <w:left w:val="nil"/>
              <w:bottom w:val="nil"/>
              <w:right w:val="nil"/>
            </w:tcBorders>
            <w:vAlign w:val="center"/>
          </w:tcPr>
          <w:p w14:paraId="21C41FEE"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7C09BE1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1CCE168E"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94400DB"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0.732 </w:t>
            </w:r>
          </w:p>
        </w:tc>
        <w:tc>
          <w:tcPr>
            <w:tcW w:w="377" w:type="dxa"/>
            <w:tcBorders>
              <w:top w:val="nil"/>
              <w:left w:val="nil"/>
              <w:bottom w:val="nil"/>
              <w:right w:val="nil"/>
            </w:tcBorders>
            <w:vAlign w:val="center"/>
          </w:tcPr>
          <w:p w14:paraId="30E19F09"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5A9EEF1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-0.056 </w:t>
            </w:r>
          </w:p>
        </w:tc>
        <w:tc>
          <w:tcPr>
            <w:tcW w:w="377" w:type="dxa"/>
            <w:tcBorders>
              <w:top w:val="nil"/>
              <w:left w:val="nil"/>
              <w:bottom w:val="nil"/>
              <w:right w:val="nil"/>
            </w:tcBorders>
            <w:vAlign w:val="center"/>
          </w:tcPr>
          <w:p w14:paraId="1E462E01"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88D1C63" w14:textId="77777777" w:rsidTr="00AE5379">
        <w:trPr>
          <w:trHeight w:val="118"/>
          <w:jc w:val="center"/>
        </w:trPr>
        <w:tc>
          <w:tcPr>
            <w:tcW w:w="1404" w:type="dxa"/>
            <w:tcBorders>
              <w:top w:val="nil"/>
              <w:left w:val="nil"/>
              <w:bottom w:val="nil"/>
              <w:right w:val="nil"/>
            </w:tcBorders>
            <w:vAlign w:val="center"/>
          </w:tcPr>
          <w:p w14:paraId="3E9C771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77" w:type="dxa"/>
            <w:tcBorders>
              <w:top w:val="nil"/>
              <w:left w:val="nil"/>
              <w:bottom w:val="nil"/>
              <w:right w:val="nil"/>
            </w:tcBorders>
            <w:vAlign w:val="center"/>
          </w:tcPr>
          <w:p w14:paraId="13916AE0"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4CBDCBB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1.361 </w:t>
            </w:r>
          </w:p>
        </w:tc>
        <w:tc>
          <w:tcPr>
            <w:tcW w:w="377" w:type="dxa"/>
            <w:tcBorders>
              <w:top w:val="nil"/>
              <w:left w:val="nil"/>
              <w:bottom w:val="nil"/>
              <w:right w:val="nil"/>
            </w:tcBorders>
            <w:vAlign w:val="center"/>
          </w:tcPr>
          <w:p w14:paraId="283D4276"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12B82EE"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0D4ACB0B"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095C0BAA"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0.190 </w:t>
            </w:r>
          </w:p>
        </w:tc>
        <w:tc>
          <w:tcPr>
            <w:tcW w:w="377" w:type="dxa"/>
            <w:tcBorders>
              <w:top w:val="nil"/>
              <w:left w:val="nil"/>
              <w:bottom w:val="nil"/>
              <w:right w:val="nil"/>
            </w:tcBorders>
            <w:vAlign w:val="center"/>
          </w:tcPr>
          <w:p w14:paraId="2B3821BF"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23735D94"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0.108 </w:t>
            </w:r>
          </w:p>
        </w:tc>
        <w:tc>
          <w:tcPr>
            <w:tcW w:w="377" w:type="dxa"/>
            <w:tcBorders>
              <w:top w:val="nil"/>
              <w:left w:val="nil"/>
              <w:bottom w:val="nil"/>
              <w:right w:val="nil"/>
            </w:tcBorders>
            <w:vAlign w:val="center"/>
          </w:tcPr>
          <w:p w14:paraId="1BD9AB4B"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594082FC" w14:textId="77777777" w:rsidTr="00AE5379">
        <w:trPr>
          <w:trHeight w:val="127"/>
          <w:jc w:val="center"/>
        </w:trPr>
        <w:tc>
          <w:tcPr>
            <w:tcW w:w="1404" w:type="dxa"/>
            <w:tcBorders>
              <w:top w:val="nil"/>
              <w:left w:val="nil"/>
              <w:bottom w:val="nil"/>
              <w:right w:val="nil"/>
            </w:tcBorders>
            <w:vAlign w:val="center"/>
          </w:tcPr>
          <w:p w14:paraId="2886C806"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77" w:type="dxa"/>
            <w:tcBorders>
              <w:top w:val="nil"/>
              <w:left w:val="nil"/>
              <w:bottom w:val="nil"/>
              <w:right w:val="nil"/>
            </w:tcBorders>
            <w:vAlign w:val="center"/>
          </w:tcPr>
          <w:p w14:paraId="55B461A6"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0413047C"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c>
          <w:tcPr>
            <w:tcW w:w="377" w:type="dxa"/>
            <w:tcBorders>
              <w:top w:val="nil"/>
              <w:left w:val="nil"/>
              <w:bottom w:val="nil"/>
              <w:right w:val="nil"/>
            </w:tcBorders>
            <w:vAlign w:val="center"/>
          </w:tcPr>
          <w:p w14:paraId="689FC117"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3BF8A76"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762FBB6A"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035B69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0.727 </w:t>
            </w:r>
          </w:p>
        </w:tc>
        <w:tc>
          <w:tcPr>
            <w:tcW w:w="377" w:type="dxa"/>
            <w:tcBorders>
              <w:top w:val="nil"/>
              <w:left w:val="nil"/>
              <w:bottom w:val="nil"/>
              <w:right w:val="nil"/>
            </w:tcBorders>
            <w:vAlign w:val="center"/>
          </w:tcPr>
          <w:p w14:paraId="47AA73AE"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7124B638"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0.039 </w:t>
            </w:r>
          </w:p>
        </w:tc>
        <w:tc>
          <w:tcPr>
            <w:tcW w:w="377" w:type="dxa"/>
            <w:tcBorders>
              <w:top w:val="nil"/>
              <w:left w:val="nil"/>
              <w:bottom w:val="nil"/>
              <w:right w:val="nil"/>
            </w:tcBorders>
            <w:vAlign w:val="center"/>
          </w:tcPr>
          <w:p w14:paraId="286F84A5"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07728750" w14:textId="77777777" w:rsidTr="00AE5379">
        <w:trPr>
          <w:trHeight w:val="127"/>
          <w:jc w:val="center"/>
        </w:trPr>
        <w:tc>
          <w:tcPr>
            <w:tcW w:w="1404" w:type="dxa"/>
            <w:tcBorders>
              <w:top w:val="nil"/>
              <w:left w:val="nil"/>
              <w:bottom w:val="nil"/>
              <w:right w:val="nil"/>
            </w:tcBorders>
            <w:vAlign w:val="center"/>
          </w:tcPr>
          <w:p w14:paraId="1AEDDD9C" w14:textId="77777777" w:rsidR="00DC6297" w:rsidRDefault="00DC6297" w:rsidP="00DC62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77" w:type="dxa"/>
            <w:tcBorders>
              <w:top w:val="nil"/>
              <w:left w:val="nil"/>
              <w:bottom w:val="nil"/>
              <w:right w:val="nil"/>
            </w:tcBorders>
            <w:vAlign w:val="center"/>
          </w:tcPr>
          <w:p w14:paraId="325B57E7" w14:textId="77777777" w:rsidR="00DC6297" w:rsidRDefault="00DC6297" w:rsidP="00DC6297">
            <w:pPr>
              <w:spacing w:after="0"/>
              <w:rPr>
                <w:rFonts w:ascii="Times New Roman" w:eastAsia="Times New Roman" w:hAnsi="Times New Roman" w:cs="Times New Roman"/>
                <w:sz w:val="24"/>
                <w:szCs w:val="24"/>
              </w:rPr>
            </w:pPr>
          </w:p>
        </w:tc>
        <w:tc>
          <w:tcPr>
            <w:tcW w:w="982" w:type="dxa"/>
            <w:tcBorders>
              <w:top w:val="nil"/>
              <w:left w:val="nil"/>
              <w:bottom w:val="nil"/>
              <w:right w:val="nil"/>
            </w:tcBorders>
            <w:vAlign w:val="center"/>
          </w:tcPr>
          <w:p w14:paraId="75481587"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3.599 </w:t>
            </w:r>
          </w:p>
        </w:tc>
        <w:tc>
          <w:tcPr>
            <w:tcW w:w="377" w:type="dxa"/>
            <w:tcBorders>
              <w:top w:val="nil"/>
              <w:left w:val="nil"/>
              <w:bottom w:val="nil"/>
              <w:right w:val="nil"/>
            </w:tcBorders>
            <w:vAlign w:val="center"/>
          </w:tcPr>
          <w:p w14:paraId="696EC95C" w14:textId="77777777" w:rsidR="00DC6297" w:rsidRDefault="00DC6297" w:rsidP="00DC6297">
            <w:pPr>
              <w:spacing w:after="0"/>
              <w:jc w:val="right"/>
              <w:rPr>
                <w:rFonts w:ascii="Times New Roman" w:eastAsia="Times New Roman" w:hAnsi="Times New Roman" w:cs="Times New Roman"/>
                <w:sz w:val="24"/>
                <w:szCs w:val="24"/>
              </w:rPr>
            </w:pPr>
          </w:p>
        </w:tc>
        <w:tc>
          <w:tcPr>
            <w:tcW w:w="461" w:type="dxa"/>
            <w:tcBorders>
              <w:top w:val="nil"/>
              <w:left w:val="nil"/>
              <w:bottom w:val="nil"/>
              <w:right w:val="nil"/>
            </w:tcBorders>
            <w:vAlign w:val="center"/>
          </w:tcPr>
          <w:p w14:paraId="5A2FCF39"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377" w:type="dxa"/>
            <w:tcBorders>
              <w:top w:val="nil"/>
              <w:left w:val="nil"/>
              <w:bottom w:val="nil"/>
              <w:right w:val="nil"/>
            </w:tcBorders>
            <w:vAlign w:val="center"/>
          </w:tcPr>
          <w:p w14:paraId="772DA0C2" w14:textId="77777777" w:rsidR="00DC6297" w:rsidRDefault="00DC6297" w:rsidP="00DC6297">
            <w:pPr>
              <w:spacing w:after="0"/>
              <w:jc w:val="right"/>
              <w:rPr>
                <w:rFonts w:ascii="Times New Roman" w:eastAsia="Times New Roman" w:hAnsi="Times New Roman" w:cs="Times New Roman"/>
                <w:sz w:val="24"/>
                <w:szCs w:val="24"/>
              </w:rPr>
            </w:pPr>
          </w:p>
        </w:tc>
        <w:tc>
          <w:tcPr>
            <w:tcW w:w="874" w:type="dxa"/>
            <w:tcBorders>
              <w:top w:val="nil"/>
              <w:left w:val="nil"/>
              <w:bottom w:val="nil"/>
              <w:right w:val="nil"/>
            </w:tcBorders>
            <w:vAlign w:val="center"/>
          </w:tcPr>
          <w:p w14:paraId="2C7D37A0"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377" w:type="dxa"/>
            <w:tcBorders>
              <w:top w:val="nil"/>
              <w:left w:val="nil"/>
              <w:bottom w:val="nil"/>
              <w:right w:val="nil"/>
            </w:tcBorders>
            <w:vAlign w:val="center"/>
          </w:tcPr>
          <w:p w14:paraId="5ACBC66C" w14:textId="77777777" w:rsidR="00DC6297" w:rsidRDefault="00DC6297" w:rsidP="00DC6297">
            <w:pPr>
              <w:spacing w:after="0"/>
              <w:jc w:val="right"/>
              <w:rPr>
                <w:rFonts w:ascii="Times New Roman" w:eastAsia="Times New Roman" w:hAnsi="Times New Roman" w:cs="Times New Roman"/>
                <w:sz w:val="24"/>
                <w:szCs w:val="24"/>
              </w:rPr>
            </w:pPr>
          </w:p>
        </w:tc>
        <w:tc>
          <w:tcPr>
            <w:tcW w:w="2349" w:type="dxa"/>
            <w:tcBorders>
              <w:top w:val="nil"/>
              <w:left w:val="nil"/>
              <w:bottom w:val="nil"/>
              <w:right w:val="nil"/>
            </w:tcBorders>
            <w:vAlign w:val="center"/>
          </w:tcPr>
          <w:p w14:paraId="5687FA25" w14:textId="77777777" w:rsidR="00DC6297" w:rsidRDefault="00DC6297" w:rsidP="00DC6297">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0.372 </w:t>
            </w:r>
          </w:p>
        </w:tc>
        <w:tc>
          <w:tcPr>
            <w:tcW w:w="377" w:type="dxa"/>
            <w:tcBorders>
              <w:top w:val="nil"/>
              <w:left w:val="nil"/>
              <w:bottom w:val="nil"/>
              <w:right w:val="nil"/>
            </w:tcBorders>
            <w:vAlign w:val="center"/>
          </w:tcPr>
          <w:p w14:paraId="39944046" w14:textId="77777777" w:rsidR="00DC6297" w:rsidRDefault="00DC6297" w:rsidP="00DC6297">
            <w:pPr>
              <w:spacing w:after="0"/>
              <w:jc w:val="right"/>
              <w:rPr>
                <w:rFonts w:ascii="Times New Roman" w:eastAsia="Times New Roman" w:hAnsi="Times New Roman" w:cs="Times New Roman"/>
                <w:sz w:val="24"/>
                <w:szCs w:val="24"/>
              </w:rPr>
            </w:pPr>
          </w:p>
        </w:tc>
      </w:tr>
      <w:tr w:rsidR="00DC6297" w14:paraId="3D602857" w14:textId="77777777" w:rsidTr="00AE5379">
        <w:trPr>
          <w:trHeight w:val="50"/>
          <w:jc w:val="center"/>
        </w:trPr>
        <w:tc>
          <w:tcPr>
            <w:tcW w:w="7958" w:type="dxa"/>
            <w:gridSpan w:val="10"/>
            <w:tcBorders>
              <w:top w:val="nil"/>
              <w:left w:val="nil"/>
              <w:bottom w:val="single" w:sz="12" w:space="0" w:color="000000"/>
              <w:right w:val="nil"/>
            </w:tcBorders>
            <w:vAlign w:val="center"/>
          </w:tcPr>
          <w:p w14:paraId="4FBDBF49" w14:textId="77777777" w:rsidR="00DC6297" w:rsidRDefault="00DC6297" w:rsidP="00DC6297">
            <w:pPr>
              <w:spacing w:after="0"/>
              <w:rPr>
                <w:rFonts w:ascii="Times New Roman" w:eastAsia="Times New Roman" w:hAnsi="Times New Roman" w:cs="Times New Roman"/>
                <w:sz w:val="24"/>
                <w:szCs w:val="24"/>
              </w:rPr>
            </w:pPr>
          </w:p>
        </w:tc>
      </w:tr>
    </w:tbl>
    <w:p w14:paraId="2CF85CC3" w14:textId="77777777" w:rsidR="00DC6297" w:rsidRDefault="00DC6297" w:rsidP="00DC6297">
      <w:pPr>
        <w:spacing w:after="0" w:line="240" w:lineRule="auto"/>
        <w:jc w:val="center"/>
        <w:rPr>
          <w:sz w:val="24"/>
          <w:szCs w:val="24"/>
        </w:rPr>
      </w:pPr>
      <w:r>
        <w:rPr>
          <w:sz w:val="24"/>
          <w:szCs w:val="24"/>
        </w:rPr>
        <w:t xml:space="preserve">Prueba-T de una sola muestra que compara contra 0 las diferencias promedio entre las creencias y las elecciones de los participantes D y E en cada periodo del segundo </w:t>
      </w:r>
      <w:proofErr w:type="spellStart"/>
      <w:r>
        <w:rPr>
          <w:sz w:val="24"/>
          <w:szCs w:val="24"/>
        </w:rPr>
        <w:t>subjuego</w:t>
      </w:r>
      <w:proofErr w:type="spellEnd"/>
      <w:r>
        <w:rPr>
          <w:sz w:val="24"/>
          <w:szCs w:val="24"/>
        </w:rPr>
        <w:t>.</w:t>
      </w:r>
    </w:p>
    <w:p w14:paraId="4F0B5F6F" w14:textId="77777777" w:rsidR="002E219D" w:rsidRDefault="002E219D" w:rsidP="002E219D">
      <w:pPr>
        <w:rPr>
          <w:sz w:val="24"/>
          <w:szCs w:val="24"/>
        </w:rPr>
      </w:pPr>
    </w:p>
    <w:sectPr w:rsidR="002E219D">
      <w:headerReference w:type="default" r:id="rId75"/>
      <w:pgSz w:w="12240" w:h="15840"/>
      <w:pgMar w:top="1417" w:right="1701" w:bottom="1417" w:left="1701"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ime" w:date="2017-10-10T14:02:00Z" w:initials="J">
    <w:p w14:paraId="5B8FA9EE" w14:textId="5BDAC4D5" w:rsidR="004933FE" w:rsidRDefault="004933FE">
      <w:pPr>
        <w:pStyle w:val="Textocomentario"/>
      </w:pPr>
      <w:r>
        <w:rPr>
          <w:rStyle w:val="Refdecomentario"/>
        </w:rPr>
        <w:annotationRef/>
      </w:r>
      <w:r>
        <w:t>Hola bombón.</w:t>
      </w:r>
    </w:p>
    <w:p w14:paraId="481B56B9" w14:textId="0FC02AF7" w:rsidR="004933FE" w:rsidRDefault="004933FE">
      <w:pPr>
        <w:pStyle w:val="Textocomentario"/>
      </w:pPr>
      <w:r>
        <w:t>Está remarcado en amarillo todo el contenido nuevo y que requiere mayor atención. Aun así espero que puedas revisarlo todo. ¡Gracias!</w:t>
      </w:r>
    </w:p>
  </w:comment>
  <w:comment w:id="1" w:author="Jaime" w:date="2017-10-10T11:37:00Z" w:initials="J">
    <w:p w14:paraId="2709A387" w14:textId="77777777" w:rsidR="004933FE" w:rsidRDefault="004933FE">
      <w:pPr>
        <w:pStyle w:val="Textocomentario"/>
      </w:pPr>
      <w:r>
        <w:rPr>
          <w:rStyle w:val="Refdecomentario"/>
        </w:rPr>
        <w:annotationRef/>
      </w:r>
      <w:r>
        <w:t>Esta sección la agregué por petición del Doc. Se trata de explicar la solución por dominancia del juego (con jugadores perfectamente racionales).</w:t>
      </w:r>
      <w:r>
        <w:br/>
        <w:t xml:space="preserve">En verde hay una propuesta de explicación, y en </w:t>
      </w:r>
      <w:proofErr w:type="spellStart"/>
      <w:r>
        <w:t>cyan</w:t>
      </w:r>
      <w:proofErr w:type="spellEnd"/>
      <w:r>
        <w:t>, otra. Elige la que creas que es mejor, o si es posible combinarlas en una versión definitiva (¿?)</w:t>
      </w:r>
    </w:p>
  </w:comment>
  <w:comment w:id="2" w:author="Jaime" w:date="2017-10-10T14:29:00Z" w:initials="J">
    <w:p w14:paraId="21C2ACE0" w14:textId="1D1852E5" w:rsidR="004933FE" w:rsidRDefault="004933FE">
      <w:pPr>
        <w:pStyle w:val="Textocomentario"/>
      </w:pPr>
      <w:r>
        <w:rPr>
          <w:rStyle w:val="Refdecomentario"/>
        </w:rPr>
        <w:annotationRef/>
      </w:r>
      <w:r>
        <w:t xml:space="preserve">Como se quitó de esta sección toda la parte </w:t>
      </w:r>
      <w:proofErr w:type="spellStart"/>
      <w:r>
        <w:t>frecuentista</w:t>
      </w:r>
      <w:proofErr w:type="spellEnd"/>
      <w:r>
        <w:t>, te agradecería si le echas un ojo para asegurar que no se dejó o quitó algo que no se debía. ¡Gracias!</w:t>
      </w:r>
    </w:p>
  </w:comment>
  <w:comment w:id="5" w:author="Jaime" w:date="2017-10-16T14:10:00Z" w:initials="J">
    <w:p w14:paraId="71341B64" w14:textId="77777777" w:rsidR="004933FE" w:rsidRDefault="004933FE" w:rsidP="000547CE">
      <w:pPr>
        <w:pStyle w:val="Textocomentario"/>
      </w:pPr>
      <w:r>
        <w:rPr>
          <w:rStyle w:val="Refdecomentario"/>
        </w:rPr>
        <w:annotationRef/>
      </w:r>
      <w:r>
        <w:t xml:space="preserve">Esta parte es sobre lo que el </w:t>
      </w:r>
      <w:proofErr w:type="spellStart"/>
      <w:r>
        <w:t>Doc</w:t>
      </w:r>
      <w:proofErr w:type="spellEnd"/>
      <w:r>
        <w:t xml:space="preserve"> pidió de “</w:t>
      </w:r>
      <w:r w:rsidRPr="00EF0DB5">
        <w:t xml:space="preserve">menciona algo sobre las </w:t>
      </w:r>
      <w:proofErr w:type="spellStart"/>
      <w:r w:rsidRPr="00EF0DB5">
        <w:t>Ns</w:t>
      </w:r>
      <w:proofErr w:type="spellEnd"/>
      <w:r w:rsidRPr="00EF0DB5">
        <w:t xml:space="preserve"> </w:t>
      </w:r>
      <w:proofErr w:type="spellStart"/>
      <w:r w:rsidRPr="00EF0DB5">
        <w:t>empledas</w:t>
      </w:r>
      <w:proofErr w:type="spellEnd"/>
      <w:r w:rsidRPr="00EF0DB5">
        <w:t>, incluyendo medidas repetidas y el poder del diseño</w:t>
      </w:r>
      <w:r>
        <w:t>” No sé si se estaba refiriendo a esto o no &gt;.&lt;</w:t>
      </w:r>
    </w:p>
    <w:p w14:paraId="770BB6D9" w14:textId="77777777" w:rsidR="004933FE" w:rsidRDefault="004933FE" w:rsidP="000547CE">
      <w:pPr>
        <w:pStyle w:val="Textocomentario"/>
      </w:pPr>
      <w:r>
        <w:t xml:space="preserve">Tampoco estoy seguro de en </w:t>
      </w:r>
      <w:proofErr w:type="spellStart"/>
      <w:r>
        <w:t>que</w:t>
      </w:r>
      <w:proofErr w:type="spellEnd"/>
      <w:r>
        <w:t xml:space="preserve"> parte de la sección meter este párrafo.</w:t>
      </w:r>
    </w:p>
  </w:comment>
  <w:comment w:id="6" w:author="Jaime" w:date="2017-10-19T13:57:00Z" w:initials="J">
    <w:p w14:paraId="177295DA" w14:textId="77777777" w:rsidR="004933FE" w:rsidRPr="00A15A52" w:rsidRDefault="004933FE" w:rsidP="000547CE">
      <w:pPr>
        <w:jc w:val="both"/>
        <w:rPr>
          <w:sz w:val="24"/>
          <w:szCs w:val="24"/>
        </w:rPr>
      </w:pPr>
      <w:r>
        <w:rPr>
          <w:rStyle w:val="Refdecomentario"/>
        </w:rPr>
        <w:annotationRef/>
      </w:r>
      <w:r>
        <w:t xml:space="preserve">Esta parte corresponde al comentario del </w:t>
      </w:r>
      <w:proofErr w:type="spellStart"/>
      <w:r>
        <w:t>doc</w:t>
      </w:r>
      <w:proofErr w:type="spellEnd"/>
      <w:r>
        <w:t xml:space="preserve"> que decía algo así: “</w:t>
      </w:r>
      <w:r>
        <w:rPr>
          <w:sz w:val="24"/>
          <w:szCs w:val="24"/>
        </w:rPr>
        <w:t xml:space="preserve">Añádele un párrafo a las conclusiones acerca de las implicaciones de los resultados a las preguntas teóricas relacionadas a tus preguntas y a la literatura sobre el tema en general. (que diría </w:t>
      </w:r>
      <w:proofErr w:type="spellStart"/>
      <w:r>
        <w:rPr>
          <w:sz w:val="24"/>
          <w:szCs w:val="24"/>
        </w:rPr>
        <w:t>Slonn</w:t>
      </w:r>
      <w:proofErr w:type="spellEnd"/>
      <w:r>
        <w:rPr>
          <w:sz w:val="24"/>
          <w:szCs w:val="24"/>
        </w:rPr>
        <w:t xml:space="preserve">, que diría </w:t>
      </w:r>
      <w:proofErr w:type="spellStart"/>
      <w:r>
        <w:rPr>
          <w:sz w:val="24"/>
          <w:szCs w:val="24"/>
        </w:rPr>
        <w:t>Camerer</w:t>
      </w:r>
      <w:proofErr w:type="spellEnd"/>
      <w:r>
        <w:rPr>
          <w:sz w:val="24"/>
          <w:szCs w:val="24"/>
        </w:rPr>
        <w:t>. y que añade a la literatura a teoría de juegos en general (que diría Crawford).”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1B56B9" w15:done="0"/>
  <w15:commentEx w15:paraId="2709A387" w15:done="0"/>
  <w15:commentEx w15:paraId="21C2ACE0" w15:done="0"/>
  <w15:commentEx w15:paraId="770BB6D9" w15:done="0"/>
  <w15:commentEx w15:paraId="177295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66E0A" w14:textId="77777777" w:rsidR="00527CF1" w:rsidRDefault="00527CF1">
      <w:pPr>
        <w:spacing w:after="0" w:line="240" w:lineRule="auto"/>
      </w:pPr>
      <w:r>
        <w:separator/>
      </w:r>
    </w:p>
  </w:endnote>
  <w:endnote w:type="continuationSeparator" w:id="0">
    <w:p w14:paraId="593117AF" w14:textId="77777777" w:rsidR="00527CF1" w:rsidRDefault="00527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1461F" w14:textId="77777777" w:rsidR="00527CF1" w:rsidRDefault="00527CF1">
      <w:pPr>
        <w:spacing w:after="0" w:line="240" w:lineRule="auto"/>
      </w:pPr>
      <w:r>
        <w:separator/>
      </w:r>
    </w:p>
  </w:footnote>
  <w:footnote w:type="continuationSeparator" w:id="0">
    <w:p w14:paraId="71D6803A" w14:textId="77777777" w:rsidR="00527CF1" w:rsidRDefault="00527C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550B7" w14:textId="77777777" w:rsidR="004933FE" w:rsidRDefault="004933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2858"/>
    <w:multiLevelType w:val="multilevel"/>
    <w:tmpl w:val="FD9E2D6A"/>
    <w:lvl w:ilvl="0">
      <w:start w:val="1"/>
      <w:numFmt w:val="bullet"/>
      <w:lvlText w:val="●"/>
      <w:lvlJc w:val="left"/>
      <w:pPr>
        <w:ind w:left="360" w:hanging="360"/>
      </w:pPr>
      <w:rPr>
        <w:rFonts w:ascii="Arial" w:eastAsia="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1BE31C2"/>
    <w:multiLevelType w:val="multilevel"/>
    <w:tmpl w:val="3B825F7C"/>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2">
    <w:nsid w:val="53CF784F"/>
    <w:multiLevelType w:val="multilevel"/>
    <w:tmpl w:val="649A088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6C832B0E"/>
    <w:multiLevelType w:val="hybridMultilevel"/>
    <w:tmpl w:val="C3AC3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ime">
    <w15:presenceInfo w15:providerId="None" w15:userId="Jai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41"/>
    <w:rsid w:val="000149CA"/>
    <w:rsid w:val="0002455D"/>
    <w:rsid w:val="000263B2"/>
    <w:rsid w:val="00036CD5"/>
    <w:rsid w:val="000376DB"/>
    <w:rsid w:val="000454C4"/>
    <w:rsid w:val="000530EB"/>
    <w:rsid w:val="000547CE"/>
    <w:rsid w:val="00054BC1"/>
    <w:rsid w:val="000A3B59"/>
    <w:rsid w:val="000B2BDE"/>
    <w:rsid w:val="000C0435"/>
    <w:rsid w:val="000C2949"/>
    <w:rsid w:val="000D071D"/>
    <w:rsid w:val="000E5F24"/>
    <w:rsid w:val="000F7216"/>
    <w:rsid w:val="0010407F"/>
    <w:rsid w:val="0010668A"/>
    <w:rsid w:val="0012483E"/>
    <w:rsid w:val="00127A99"/>
    <w:rsid w:val="00162FD0"/>
    <w:rsid w:val="00174C78"/>
    <w:rsid w:val="00187FCE"/>
    <w:rsid w:val="00196BB3"/>
    <w:rsid w:val="001A2D27"/>
    <w:rsid w:val="001A52BD"/>
    <w:rsid w:val="001C03F8"/>
    <w:rsid w:val="001D303C"/>
    <w:rsid w:val="001E1B63"/>
    <w:rsid w:val="001E3A60"/>
    <w:rsid w:val="002035E4"/>
    <w:rsid w:val="00206B9B"/>
    <w:rsid w:val="0021314E"/>
    <w:rsid w:val="00215888"/>
    <w:rsid w:val="00216A4F"/>
    <w:rsid w:val="0021734E"/>
    <w:rsid w:val="002367A1"/>
    <w:rsid w:val="0024447B"/>
    <w:rsid w:val="00247F96"/>
    <w:rsid w:val="00274204"/>
    <w:rsid w:val="00274D97"/>
    <w:rsid w:val="002A26A7"/>
    <w:rsid w:val="002B78AE"/>
    <w:rsid w:val="002D0891"/>
    <w:rsid w:val="002E219D"/>
    <w:rsid w:val="002E6DFE"/>
    <w:rsid w:val="002F5722"/>
    <w:rsid w:val="003262F0"/>
    <w:rsid w:val="0033076A"/>
    <w:rsid w:val="00344264"/>
    <w:rsid w:val="00355393"/>
    <w:rsid w:val="00364FF8"/>
    <w:rsid w:val="00376E76"/>
    <w:rsid w:val="003A1FD3"/>
    <w:rsid w:val="003A7509"/>
    <w:rsid w:val="003B1C45"/>
    <w:rsid w:val="003B30F0"/>
    <w:rsid w:val="003B46F3"/>
    <w:rsid w:val="003B5938"/>
    <w:rsid w:val="003C7F46"/>
    <w:rsid w:val="003D0CE6"/>
    <w:rsid w:val="004933FE"/>
    <w:rsid w:val="00493DF4"/>
    <w:rsid w:val="004A2E6D"/>
    <w:rsid w:val="004B22A3"/>
    <w:rsid w:val="004B5561"/>
    <w:rsid w:val="004B6175"/>
    <w:rsid w:val="004C67AD"/>
    <w:rsid w:val="004D240A"/>
    <w:rsid w:val="004D421A"/>
    <w:rsid w:val="004F03E2"/>
    <w:rsid w:val="004F7C15"/>
    <w:rsid w:val="00527CF1"/>
    <w:rsid w:val="00533031"/>
    <w:rsid w:val="005439D3"/>
    <w:rsid w:val="00552A64"/>
    <w:rsid w:val="00554726"/>
    <w:rsid w:val="00554C00"/>
    <w:rsid w:val="00560FFB"/>
    <w:rsid w:val="005639CF"/>
    <w:rsid w:val="005A1D05"/>
    <w:rsid w:val="005A3F4F"/>
    <w:rsid w:val="005B201B"/>
    <w:rsid w:val="005B6416"/>
    <w:rsid w:val="005D0A1E"/>
    <w:rsid w:val="005D50DE"/>
    <w:rsid w:val="005D6B35"/>
    <w:rsid w:val="005F4517"/>
    <w:rsid w:val="005F6678"/>
    <w:rsid w:val="00600F07"/>
    <w:rsid w:val="00625CE9"/>
    <w:rsid w:val="0063398E"/>
    <w:rsid w:val="00634C5A"/>
    <w:rsid w:val="0067663D"/>
    <w:rsid w:val="00687E49"/>
    <w:rsid w:val="0069152A"/>
    <w:rsid w:val="006957EA"/>
    <w:rsid w:val="006A3415"/>
    <w:rsid w:val="006B115E"/>
    <w:rsid w:val="006B3FBD"/>
    <w:rsid w:val="006B7DBD"/>
    <w:rsid w:val="006C0B68"/>
    <w:rsid w:val="006C14B6"/>
    <w:rsid w:val="006C701A"/>
    <w:rsid w:val="006D7AD8"/>
    <w:rsid w:val="006E33F3"/>
    <w:rsid w:val="006F6208"/>
    <w:rsid w:val="00704A92"/>
    <w:rsid w:val="00707236"/>
    <w:rsid w:val="00733D8A"/>
    <w:rsid w:val="007435A5"/>
    <w:rsid w:val="00744530"/>
    <w:rsid w:val="00757507"/>
    <w:rsid w:val="007874FC"/>
    <w:rsid w:val="00794DA1"/>
    <w:rsid w:val="007B583D"/>
    <w:rsid w:val="007B5A0B"/>
    <w:rsid w:val="007C152D"/>
    <w:rsid w:val="007E16AB"/>
    <w:rsid w:val="007F4AD9"/>
    <w:rsid w:val="00804262"/>
    <w:rsid w:val="00805616"/>
    <w:rsid w:val="008329D0"/>
    <w:rsid w:val="0085433D"/>
    <w:rsid w:val="00854B22"/>
    <w:rsid w:val="00864592"/>
    <w:rsid w:val="00865ED9"/>
    <w:rsid w:val="0087418A"/>
    <w:rsid w:val="00884DE9"/>
    <w:rsid w:val="00886D77"/>
    <w:rsid w:val="008E419C"/>
    <w:rsid w:val="00900683"/>
    <w:rsid w:val="0090190E"/>
    <w:rsid w:val="0090232E"/>
    <w:rsid w:val="00906D42"/>
    <w:rsid w:val="00915553"/>
    <w:rsid w:val="00915E0B"/>
    <w:rsid w:val="0095069D"/>
    <w:rsid w:val="0095385A"/>
    <w:rsid w:val="00953934"/>
    <w:rsid w:val="00953CBE"/>
    <w:rsid w:val="00961E82"/>
    <w:rsid w:val="00964557"/>
    <w:rsid w:val="009710EA"/>
    <w:rsid w:val="00980CBC"/>
    <w:rsid w:val="00984EE4"/>
    <w:rsid w:val="009903EB"/>
    <w:rsid w:val="00993CA3"/>
    <w:rsid w:val="009A6676"/>
    <w:rsid w:val="009E6841"/>
    <w:rsid w:val="00A60808"/>
    <w:rsid w:val="00A90E31"/>
    <w:rsid w:val="00AB2445"/>
    <w:rsid w:val="00AC39A4"/>
    <w:rsid w:val="00AC758E"/>
    <w:rsid w:val="00AE5379"/>
    <w:rsid w:val="00B257C3"/>
    <w:rsid w:val="00B644D5"/>
    <w:rsid w:val="00B709CF"/>
    <w:rsid w:val="00B722A7"/>
    <w:rsid w:val="00B82706"/>
    <w:rsid w:val="00B8559D"/>
    <w:rsid w:val="00BB6D82"/>
    <w:rsid w:val="00BD4E16"/>
    <w:rsid w:val="00BE0CE8"/>
    <w:rsid w:val="00BF2055"/>
    <w:rsid w:val="00BF2C29"/>
    <w:rsid w:val="00BF331E"/>
    <w:rsid w:val="00BF46C3"/>
    <w:rsid w:val="00BF7AC4"/>
    <w:rsid w:val="00C26D80"/>
    <w:rsid w:val="00C4798E"/>
    <w:rsid w:val="00C60BF9"/>
    <w:rsid w:val="00C7275B"/>
    <w:rsid w:val="00C92BDC"/>
    <w:rsid w:val="00CA2E5D"/>
    <w:rsid w:val="00CA65C5"/>
    <w:rsid w:val="00CB3567"/>
    <w:rsid w:val="00CC06E3"/>
    <w:rsid w:val="00CE0AB7"/>
    <w:rsid w:val="00CF64A1"/>
    <w:rsid w:val="00D104D5"/>
    <w:rsid w:val="00D307B7"/>
    <w:rsid w:val="00D379ED"/>
    <w:rsid w:val="00D47772"/>
    <w:rsid w:val="00D94A63"/>
    <w:rsid w:val="00DA13CA"/>
    <w:rsid w:val="00DA4413"/>
    <w:rsid w:val="00DC0B85"/>
    <w:rsid w:val="00DC0D28"/>
    <w:rsid w:val="00DC4D98"/>
    <w:rsid w:val="00DC5965"/>
    <w:rsid w:val="00DC6297"/>
    <w:rsid w:val="00DD4FAA"/>
    <w:rsid w:val="00E07886"/>
    <w:rsid w:val="00E14BF1"/>
    <w:rsid w:val="00E258DC"/>
    <w:rsid w:val="00E3226A"/>
    <w:rsid w:val="00E410A0"/>
    <w:rsid w:val="00E41ECD"/>
    <w:rsid w:val="00E43B3E"/>
    <w:rsid w:val="00E6242B"/>
    <w:rsid w:val="00E64813"/>
    <w:rsid w:val="00E80405"/>
    <w:rsid w:val="00E86BA9"/>
    <w:rsid w:val="00E9140C"/>
    <w:rsid w:val="00E926D1"/>
    <w:rsid w:val="00EA053F"/>
    <w:rsid w:val="00EA3C86"/>
    <w:rsid w:val="00EB541B"/>
    <w:rsid w:val="00EC00FA"/>
    <w:rsid w:val="00EC357C"/>
    <w:rsid w:val="00ED294D"/>
    <w:rsid w:val="00EE5B72"/>
    <w:rsid w:val="00F03834"/>
    <w:rsid w:val="00F05551"/>
    <w:rsid w:val="00F1495E"/>
    <w:rsid w:val="00F53D0D"/>
    <w:rsid w:val="00F54707"/>
    <w:rsid w:val="00F61A5D"/>
    <w:rsid w:val="00F6771A"/>
    <w:rsid w:val="00F70080"/>
    <w:rsid w:val="00F74241"/>
    <w:rsid w:val="00F83F25"/>
    <w:rsid w:val="00F92877"/>
    <w:rsid w:val="00FC771E"/>
    <w:rsid w:val="00FE1FEC"/>
    <w:rsid w:val="00FF60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B252"/>
  <w15:docId w15:val="{740A9CDE-5DC0-4D82-9016-02D99A87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40" w:after="0"/>
      <w:outlineLvl w:val="3"/>
    </w:pPr>
    <w:rPr>
      <w:i/>
      <w:color w:val="2F5496"/>
    </w:rPr>
  </w:style>
  <w:style w:type="paragraph" w:styleId="Ttulo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B11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15E"/>
    <w:rPr>
      <w:rFonts w:ascii="Segoe UI" w:hAnsi="Segoe UI" w:cs="Segoe UI"/>
      <w:sz w:val="18"/>
      <w:szCs w:val="18"/>
    </w:rPr>
  </w:style>
  <w:style w:type="paragraph" w:styleId="Prrafodelista">
    <w:name w:val="List Paragraph"/>
    <w:basedOn w:val="Normal"/>
    <w:uiPriority w:val="34"/>
    <w:qFormat/>
    <w:rsid w:val="002E219D"/>
    <w:pPr>
      <w:ind w:left="720"/>
      <w:contextualSpacing/>
    </w:pPr>
  </w:style>
  <w:style w:type="character" w:styleId="Textodelmarcadordeposicin">
    <w:name w:val="Placeholder Text"/>
    <w:basedOn w:val="Fuentedeprrafopredeter"/>
    <w:uiPriority w:val="99"/>
    <w:semiHidden/>
    <w:rsid w:val="00274D97"/>
    <w:rPr>
      <w:color w:val="808080"/>
    </w:rPr>
  </w:style>
  <w:style w:type="character" w:styleId="Refdecomentario">
    <w:name w:val="annotation reference"/>
    <w:basedOn w:val="Fuentedeprrafopredeter"/>
    <w:uiPriority w:val="99"/>
    <w:semiHidden/>
    <w:unhideWhenUsed/>
    <w:rsid w:val="00600F07"/>
    <w:rPr>
      <w:sz w:val="16"/>
      <w:szCs w:val="16"/>
    </w:rPr>
  </w:style>
  <w:style w:type="paragraph" w:styleId="Textocomentario">
    <w:name w:val="annotation text"/>
    <w:basedOn w:val="Normal"/>
    <w:link w:val="TextocomentarioCar"/>
    <w:uiPriority w:val="99"/>
    <w:semiHidden/>
    <w:unhideWhenUsed/>
    <w:rsid w:val="00600F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00F07"/>
    <w:rPr>
      <w:sz w:val="20"/>
      <w:szCs w:val="20"/>
    </w:rPr>
  </w:style>
  <w:style w:type="paragraph" w:styleId="Asuntodelcomentario">
    <w:name w:val="annotation subject"/>
    <w:basedOn w:val="Textocomentario"/>
    <w:next w:val="Textocomentario"/>
    <w:link w:val="AsuntodelcomentarioCar"/>
    <w:uiPriority w:val="99"/>
    <w:semiHidden/>
    <w:unhideWhenUsed/>
    <w:rsid w:val="00600F07"/>
    <w:rPr>
      <w:b/>
      <w:bCs/>
    </w:rPr>
  </w:style>
  <w:style w:type="character" w:customStyle="1" w:styleId="AsuntodelcomentarioCar">
    <w:name w:val="Asunto del comentario Car"/>
    <w:basedOn w:val="TextocomentarioCar"/>
    <w:link w:val="Asuntodelcomentario"/>
    <w:uiPriority w:val="99"/>
    <w:semiHidden/>
    <w:rsid w:val="00600F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microsoft.com/office/2011/relationships/people" Target="people.xml"/><Relationship Id="rId8" Type="http://schemas.openxmlformats.org/officeDocument/2006/relationships/comments" Target="comments.xml"/><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298E5-1143-4B32-8592-5A5D505F3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Pages>
  <Words>15674</Words>
  <Characters>86207</Characters>
  <Application>Microsoft Office Word</Application>
  <DocSecurity>0</DocSecurity>
  <Lines>718</Lines>
  <Paragraphs>203</Paragraphs>
  <ScaleCrop>false</ScaleCrop>
  <HeadingPairs>
    <vt:vector size="2" baseType="variant">
      <vt:variant>
        <vt:lpstr>Título</vt:lpstr>
      </vt:variant>
      <vt:variant>
        <vt:i4>1</vt:i4>
      </vt:variant>
    </vt:vector>
  </HeadingPairs>
  <TitlesOfParts>
    <vt:vector size="1" baseType="lpstr">
      <vt:lpstr/>
    </vt:vector>
  </TitlesOfParts>
  <Company>CEPE</Company>
  <LinksUpToDate>false</LinksUpToDate>
  <CharactersWithSpaces>101678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34</cp:revision>
  <dcterms:created xsi:type="dcterms:W3CDTF">2017-10-19T18:56:00Z</dcterms:created>
  <dcterms:modified xsi:type="dcterms:W3CDTF">2017-10-24T00:31:00Z</dcterms:modified>
</cp:coreProperties>
</file>